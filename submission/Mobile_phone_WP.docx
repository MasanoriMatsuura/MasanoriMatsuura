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CFB6" w14:textId="65F7C51B" w:rsidR="00FB4E33" w:rsidRPr="009D3538" w:rsidRDefault="00BB5DA2" w:rsidP="00542BC0">
      <w:pPr>
        <w:pStyle w:val="1"/>
        <w:spacing w:before="0"/>
        <w:jc w:val="center"/>
        <w:rPr>
          <w:rFonts w:ascii="Times New Roman" w:hAnsi="Times New Roman" w:cs="Times New Roman"/>
        </w:rPr>
      </w:pPr>
      <w:r w:rsidRPr="009D3538">
        <w:rPr>
          <w:rFonts w:ascii="Times New Roman" w:hAnsi="Times New Roman" w:cs="Times New Roman"/>
          <w:color w:val="auto"/>
        </w:rPr>
        <w:t>M</w:t>
      </w:r>
      <w:r w:rsidR="00B57CEB" w:rsidRPr="009D3538">
        <w:rPr>
          <w:rFonts w:ascii="Times New Roman" w:hAnsi="Times New Roman" w:cs="Times New Roman"/>
          <w:color w:val="auto"/>
        </w:rPr>
        <w:t xml:space="preserve">obile </w:t>
      </w:r>
      <w:r w:rsidR="00B362F1">
        <w:rPr>
          <w:rFonts w:ascii="Times New Roman" w:hAnsi="Times New Roman" w:cs="Times New Roman"/>
          <w:color w:val="auto"/>
        </w:rPr>
        <w:t>p</w:t>
      </w:r>
      <w:r w:rsidR="00B57CEB" w:rsidRPr="009D3538">
        <w:rPr>
          <w:rFonts w:ascii="Times New Roman" w:hAnsi="Times New Roman" w:cs="Times New Roman"/>
          <w:color w:val="auto"/>
        </w:rPr>
        <w:t xml:space="preserve">hone </w:t>
      </w:r>
      <w:r w:rsidR="00B362F1">
        <w:rPr>
          <w:rFonts w:ascii="Times New Roman" w:hAnsi="Times New Roman" w:cs="Times New Roman"/>
          <w:color w:val="auto"/>
        </w:rPr>
        <w:t>o</w:t>
      </w:r>
      <w:r w:rsidR="00B57CEB" w:rsidRPr="009D3538">
        <w:rPr>
          <w:rFonts w:ascii="Times New Roman" w:hAnsi="Times New Roman" w:cs="Times New Roman"/>
          <w:color w:val="auto"/>
        </w:rPr>
        <w:t xml:space="preserve">wnership, </w:t>
      </w:r>
      <w:r w:rsidR="00B362F1">
        <w:rPr>
          <w:rFonts w:ascii="Times New Roman" w:hAnsi="Times New Roman" w:cs="Times New Roman"/>
          <w:color w:val="auto"/>
        </w:rPr>
        <w:t>i</w:t>
      </w:r>
      <w:r w:rsidR="00D62D62">
        <w:rPr>
          <w:rFonts w:ascii="Times New Roman" w:hAnsi="Times New Roman" w:cs="Times New Roman"/>
          <w:color w:val="auto"/>
        </w:rPr>
        <w:t xml:space="preserve">ncome </w:t>
      </w:r>
      <w:r w:rsidR="00B362F1">
        <w:rPr>
          <w:rFonts w:ascii="Times New Roman" w:hAnsi="Times New Roman" w:cs="Times New Roman"/>
          <w:color w:val="auto"/>
        </w:rPr>
        <w:t>d</w:t>
      </w:r>
      <w:r w:rsidR="00D62D62">
        <w:rPr>
          <w:rFonts w:ascii="Times New Roman" w:hAnsi="Times New Roman" w:cs="Times New Roman"/>
          <w:color w:val="auto"/>
        </w:rPr>
        <w:t xml:space="preserve">iversification, and </w:t>
      </w:r>
      <w:r w:rsidR="00B362F1">
        <w:rPr>
          <w:rFonts w:ascii="Times New Roman" w:hAnsi="Times New Roman" w:cs="Times New Roman"/>
          <w:color w:val="auto"/>
        </w:rPr>
        <w:t>h</w:t>
      </w:r>
      <w:r w:rsidR="00D62D62">
        <w:rPr>
          <w:rFonts w:ascii="Times New Roman" w:hAnsi="Times New Roman" w:cs="Times New Roman"/>
          <w:color w:val="auto"/>
        </w:rPr>
        <w:t xml:space="preserve">ousehold </w:t>
      </w:r>
      <w:r w:rsidR="00B362F1">
        <w:rPr>
          <w:rFonts w:ascii="Times New Roman" w:hAnsi="Times New Roman" w:cs="Times New Roman"/>
          <w:color w:val="auto"/>
        </w:rPr>
        <w:t>w</w:t>
      </w:r>
      <w:r w:rsidR="00D62D62">
        <w:rPr>
          <w:rFonts w:ascii="Times New Roman" w:hAnsi="Times New Roman" w:cs="Times New Roman"/>
          <w:color w:val="auto"/>
        </w:rPr>
        <w:t>elfare</w:t>
      </w:r>
      <w:r w:rsidR="00542BC0" w:rsidRPr="009D3538">
        <w:rPr>
          <w:rFonts w:ascii="Times New Roman" w:hAnsi="Times New Roman" w:cs="Times New Roman"/>
          <w:color w:val="auto"/>
        </w:rPr>
        <w:t xml:space="preserve"> in </w:t>
      </w:r>
      <w:r w:rsidR="00B362F1">
        <w:rPr>
          <w:rFonts w:ascii="Times New Roman" w:hAnsi="Times New Roman" w:cs="Times New Roman"/>
          <w:color w:val="auto"/>
        </w:rPr>
        <w:t>r</w:t>
      </w:r>
      <w:r w:rsidR="00145AD4">
        <w:rPr>
          <w:rFonts w:ascii="Times New Roman" w:hAnsi="Times New Roman" w:cs="Times New Roman"/>
          <w:color w:val="auto"/>
        </w:rPr>
        <w:t xml:space="preserve">ural </w:t>
      </w:r>
      <w:r w:rsidR="00542BC0" w:rsidRPr="009D3538">
        <w:rPr>
          <w:rFonts w:ascii="Times New Roman" w:hAnsi="Times New Roman" w:cs="Times New Roman"/>
          <w:color w:val="auto"/>
        </w:rPr>
        <w:t>Bangladesh</w:t>
      </w:r>
    </w:p>
    <w:p w14:paraId="2C1E3CEE" w14:textId="6A7C5394" w:rsidR="00BB5DA2" w:rsidRPr="009D3538" w:rsidRDefault="00BB5DA2" w:rsidP="00982B00">
      <w:pPr>
        <w:jc w:val="center"/>
        <w:rPr>
          <w:rFonts w:ascii="Times New Roman" w:hAnsi="Times New Roman" w:cs="Times New Roman"/>
          <w:sz w:val="28"/>
          <w:szCs w:val="28"/>
        </w:rPr>
      </w:pPr>
      <w:r w:rsidRPr="009D3538">
        <w:rPr>
          <w:rFonts w:ascii="Times New Roman" w:hAnsi="Times New Roman" w:cs="Times New Roman"/>
          <w:sz w:val="28"/>
          <w:szCs w:val="28"/>
        </w:rPr>
        <w:t>Masanori Matsuura</w:t>
      </w:r>
      <w:r w:rsidRPr="009D3538">
        <w:rPr>
          <w:rStyle w:val="a8"/>
          <w:rFonts w:ascii="Times New Roman" w:hAnsi="Times New Roman" w:cs="Times New Roman"/>
          <w:sz w:val="28"/>
          <w:szCs w:val="28"/>
        </w:rPr>
        <w:footnoteReference w:id="1"/>
      </w:r>
      <w:r w:rsidRPr="009D3538">
        <w:rPr>
          <w:rFonts w:ascii="Times New Roman" w:hAnsi="Times New Roman" w:cs="Times New Roman"/>
          <w:sz w:val="28"/>
          <w:szCs w:val="28"/>
        </w:rPr>
        <w:t xml:space="preserve"> Abu Hayat Md. Saiful Islam</w:t>
      </w:r>
      <w:r w:rsidRPr="009D3538">
        <w:rPr>
          <w:rStyle w:val="a8"/>
          <w:rFonts w:ascii="Times New Roman" w:hAnsi="Times New Roman" w:cs="Times New Roman"/>
          <w:sz w:val="28"/>
          <w:szCs w:val="28"/>
        </w:rPr>
        <w:footnoteReference w:id="2"/>
      </w:r>
      <w:r w:rsidR="00F96085" w:rsidRPr="009D3538">
        <w:rPr>
          <w:rFonts w:ascii="Times New Roman" w:hAnsi="Times New Roman" w:cs="Times New Roman"/>
          <w:sz w:val="28"/>
          <w:szCs w:val="28"/>
        </w:rPr>
        <w:t xml:space="preserve"> Salauddin Tauseef</w:t>
      </w:r>
      <w:r w:rsidR="00EB0AE6" w:rsidRPr="009D3538">
        <w:rPr>
          <w:rStyle w:val="a8"/>
          <w:rFonts w:ascii="Times New Roman" w:hAnsi="Times New Roman" w:cs="Times New Roman"/>
          <w:sz w:val="28"/>
          <w:szCs w:val="28"/>
        </w:rPr>
        <w:footnoteReference w:id="3"/>
      </w:r>
    </w:p>
    <w:p w14:paraId="1F1438B3" w14:textId="77777777" w:rsidR="00854320" w:rsidRPr="00A113DA" w:rsidRDefault="00854320" w:rsidP="00BB5DA2">
      <w:pPr>
        <w:jc w:val="center"/>
        <w:rPr>
          <w:rFonts w:ascii="Times New Roman" w:hAnsi="Times New Roman" w:cs="Times New Roman"/>
          <w:sz w:val="24"/>
          <w:szCs w:val="24"/>
        </w:rPr>
      </w:pPr>
    </w:p>
    <w:p w14:paraId="65CFF461" w14:textId="27C0160A" w:rsidR="006457DC" w:rsidRPr="00A113DA" w:rsidRDefault="006457DC" w:rsidP="006457DC">
      <w:pPr>
        <w:jc w:val="center"/>
        <w:rPr>
          <w:rFonts w:ascii="Times New Roman" w:hAnsi="Times New Roman" w:cs="Times New Roman"/>
          <w:sz w:val="24"/>
          <w:szCs w:val="24"/>
        </w:rPr>
      </w:pPr>
      <w:r w:rsidRPr="00A113DA">
        <w:rPr>
          <w:rFonts w:ascii="Times New Roman" w:hAnsi="Times New Roman" w:cs="Times New Roman"/>
          <w:sz w:val="24"/>
          <w:szCs w:val="24"/>
        </w:rPr>
        <w:t>Abstract</w:t>
      </w:r>
    </w:p>
    <w:p w14:paraId="0F1A4A10" w14:textId="77777777" w:rsidR="00C2264E" w:rsidRPr="00A113DA" w:rsidRDefault="00C2264E" w:rsidP="006457DC">
      <w:pPr>
        <w:jc w:val="center"/>
        <w:rPr>
          <w:rFonts w:ascii="Times New Roman" w:hAnsi="Times New Roman" w:cs="Times New Roman"/>
          <w:sz w:val="24"/>
          <w:szCs w:val="24"/>
        </w:rPr>
      </w:pPr>
    </w:p>
    <w:p w14:paraId="75DF26C5" w14:textId="26DB5D7D" w:rsidR="00DE0CE1" w:rsidRPr="00A113DA" w:rsidRDefault="00DE0CE1" w:rsidP="00C2264E">
      <w:pPr>
        <w:ind w:leftChars="400" w:left="840" w:rightChars="400" w:right="840"/>
        <w:rPr>
          <w:rFonts w:ascii="Times New Roman" w:hAnsi="Times New Roman" w:cs="Times New Roman"/>
          <w:sz w:val="24"/>
          <w:szCs w:val="24"/>
        </w:rPr>
      </w:pPr>
      <w:r w:rsidRPr="00A113DA">
        <w:rPr>
          <w:rFonts w:ascii="Times New Roman" w:hAnsi="Times New Roman" w:cs="Times New Roman"/>
          <w:sz w:val="24"/>
          <w:szCs w:val="24"/>
        </w:rPr>
        <w:t>Mobile phone has been widely adopted in developing countries</w:t>
      </w:r>
      <w:r w:rsidR="00BB1C22">
        <w:rPr>
          <w:rFonts w:ascii="Times New Roman" w:hAnsi="Times New Roman" w:cs="Times New Roman"/>
          <w:sz w:val="24"/>
          <w:szCs w:val="24"/>
        </w:rPr>
        <w:t xml:space="preserve"> with potential to </w:t>
      </w:r>
      <w:r w:rsidR="00B2300F" w:rsidRPr="00A113DA">
        <w:rPr>
          <w:rFonts w:ascii="Times New Roman" w:hAnsi="Times New Roman" w:cs="Times New Roman"/>
          <w:sz w:val="24"/>
          <w:szCs w:val="24"/>
        </w:rPr>
        <w:t>enhance</w:t>
      </w:r>
      <w:r w:rsidRPr="00A113DA">
        <w:rPr>
          <w:rFonts w:ascii="Times New Roman" w:hAnsi="Times New Roman" w:cs="Times New Roman"/>
          <w:sz w:val="24"/>
          <w:szCs w:val="24"/>
        </w:rPr>
        <w:t xml:space="preserve"> opportunities for finding off-farm work which build</w:t>
      </w:r>
      <w:r w:rsidR="00971626" w:rsidRPr="00A113DA">
        <w:rPr>
          <w:rFonts w:ascii="Times New Roman" w:hAnsi="Times New Roman" w:cs="Times New Roman"/>
          <w:sz w:val="24"/>
          <w:szCs w:val="24"/>
        </w:rPr>
        <w:t>s</w:t>
      </w:r>
      <w:r w:rsidRPr="00A113DA">
        <w:rPr>
          <w:rFonts w:ascii="Times New Roman" w:hAnsi="Times New Roman" w:cs="Times New Roman"/>
          <w:sz w:val="24"/>
          <w:szCs w:val="24"/>
        </w:rPr>
        <w:t xml:space="preserve"> resilience of rural livelihood</w:t>
      </w:r>
      <w:r w:rsidR="00971626" w:rsidRPr="00A113DA">
        <w:rPr>
          <w:rFonts w:ascii="Times New Roman" w:hAnsi="Times New Roman" w:cs="Times New Roman"/>
          <w:sz w:val="24"/>
          <w:szCs w:val="24"/>
        </w:rPr>
        <w:t>s</w:t>
      </w:r>
      <w:r w:rsidRPr="00A113DA">
        <w:rPr>
          <w:rFonts w:ascii="Times New Roman" w:hAnsi="Times New Roman" w:cs="Times New Roman"/>
          <w:sz w:val="24"/>
          <w:szCs w:val="24"/>
        </w:rPr>
        <w:t xml:space="preserve">. </w:t>
      </w:r>
      <w:r w:rsidR="00BB1C22">
        <w:rPr>
          <w:rFonts w:ascii="Times New Roman" w:hAnsi="Times New Roman" w:cs="Times New Roman"/>
          <w:sz w:val="24"/>
          <w:szCs w:val="24"/>
        </w:rPr>
        <w:t xml:space="preserve">Although the effect of mobile phones on income has been studied in the past, </w:t>
      </w:r>
      <w:r w:rsidR="003302E0">
        <w:rPr>
          <w:rFonts w:ascii="Times New Roman" w:hAnsi="Times New Roman" w:cs="Times New Roman"/>
          <w:sz w:val="24"/>
          <w:szCs w:val="24"/>
        </w:rPr>
        <w:t>the</w:t>
      </w:r>
      <w:r w:rsidR="00BB1C22">
        <w:rPr>
          <w:rFonts w:ascii="Times New Roman" w:hAnsi="Times New Roman" w:cs="Times New Roman"/>
          <w:sz w:val="24"/>
          <w:szCs w:val="24"/>
        </w:rPr>
        <w:t xml:space="preserve"> potential to increase off-farm employment and reduce poverty has not been studied</w:t>
      </w:r>
      <w:r w:rsidR="006D70A8">
        <w:rPr>
          <w:rFonts w:ascii="Times New Roman" w:hAnsi="Times New Roman" w:cs="Times New Roman"/>
          <w:sz w:val="24"/>
          <w:szCs w:val="24"/>
        </w:rPr>
        <w:t xml:space="preserve"> so much</w:t>
      </w:r>
      <w:r w:rsidR="00BB1C22">
        <w:rPr>
          <w:rFonts w:ascii="Times New Roman" w:hAnsi="Times New Roman" w:cs="Times New Roman"/>
          <w:sz w:val="24"/>
          <w:szCs w:val="24"/>
        </w:rPr>
        <w:t xml:space="preserve">. </w:t>
      </w:r>
      <w:r w:rsidR="00F57EA9" w:rsidRPr="00A113DA">
        <w:rPr>
          <w:rFonts w:ascii="Times New Roman" w:hAnsi="Times New Roman" w:cs="Times New Roman"/>
          <w:sz w:val="24"/>
          <w:szCs w:val="24"/>
        </w:rPr>
        <w:t>To fill this gap, w</w:t>
      </w:r>
      <w:r w:rsidRPr="00A113DA">
        <w:rPr>
          <w:rFonts w:ascii="Times New Roman" w:hAnsi="Times New Roman" w:cs="Times New Roman"/>
          <w:sz w:val="24"/>
          <w:szCs w:val="24"/>
        </w:rPr>
        <w:t xml:space="preserve">e investigate the linkage among mobile phone ownership, </w:t>
      </w:r>
      <w:r w:rsidR="00BF01B4">
        <w:rPr>
          <w:rFonts w:ascii="Times New Roman" w:hAnsi="Times New Roman" w:cs="Times New Roman"/>
          <w:sz w:val="24"/>
          <w:szCs w:val="24"/>
        </w:rPr>
        <w:t>income diversification</w:t>
      </w:r>
      <w:r w:rsidRPr="00A113DA">
        <w:rPr>
          <w:rFonts w:ascii="Times New Roman" w:hAnsi="Times New Roman" w:cs="Times New Roman"/>
          <w:sz w:val="24"/>
          <w:szCs w:val="24"/>
        </w:rPr>
        <w:t>, and household welfare</w:t>
      </w:r>
      <w:r w:rsidR="00542BC0" w:rsidRPr="00A113DA">
        <w:rPr>
          <w:rFonts w:ascii="Times New Roman" w:hAnsi="Times New Roman" w:cs="Times New Roman"/>
          <w:sz w:val="24"/>
          <w:szCs w:val="24"/>
        </w:rPr>
        <w:t>,</w:t>
      </w:r>
      <w:r w:rsidR="0034129D" w:rsidRPr="00A113DA">
        <w:rPr>
          <w:rFonts w:ascii="Times New Roman" w:hAnsi="Times New Roman" w:cs="Times New Roman"/>
          <w:sz w:val="24"/>
          <w:szCs w:val="24"/>
        </w:rPr>
        <w:t xml:space="preserve"> </w:t>
      </w:r>
      <w:r w:rsidR="00BB1C22">
        <w:rPr>
          <w:rFonts w:ascii="Times New Roman" w:hAnsi="Times New Roman" w:cs="Times New Roman"/>
          <w:sz w:val="24"/>
          <w:szCs w:val="24"/>
        </w:rPr>
        <w:t xml:space="preserve">using </w:t>
      </w:r>
      <w:r w:rsidR="002262D3" w:rsidRPr="00A113DA">
        <w:rPr>
          <w:rFonts w:ascii="Times New Roman" w:hAnsi="Times New Roman" w:cs="Times New Roman"/>
          <w:sz w:val="24"/>
          <w:szCs w:val="24"/>
        </w:rPr>
        <w:t xml:space="preserve">monetary and non-monetary aspects of </w:t>
      </w:r>
      <w:r w:rsidR="0034129D" w:rsidRPr="00A113DA">
        <w:rPr>
          <w:rFonts w:ascii="Times New Roman" w:hAnsi="Times New Roman" w:cs="Times New Roman"/>
          <w:sz w:val="24"/>
          <w:szCs w:val="24"/>
        </w:rPr>
        <w:t>poverty</w:t>
      </w:r>
      <w:r w:rsidRPr="00A113DA">
        <w:rPr>
          <w:rFonts w:ascii="Times New Roman" w:hAnsi="Times New Roman" w:cs="Times New Roman"/>
          <w:sz w:val="24"/>
          <w:szCs w:val="24"/>
        </w:rPr>
        <w:t>.</w:t>
      </w:r>
      <w:r w:rsidR="006B332B" w:rsidRPr="00A113DA">
        <w:rPr>
          <w:rFonts w:ascii="Times New Roman" w:hAnsi="Times New Roman" w:cs="Times New Roman"/>
          <w:sz w:val="24"/>
          <w:szCs w:val="24"/>
        </w:rPr>
        <w:t xml:space="preserve"> </w:t>
      </w:r>
      <w:r w:rsidRPr="00A113DA">
        <w:rPr>
          <w:rFonts w:ascii="Times New Roman" w:hAnsi="Times New Roman" w:cs="Times New Roman"/>
          <w:sz w:val="24"/>
          <w:szCs w:val="24"/>
        </w:rPr>
        <w:t>Using instrumental variable approach, we find that mobile phone ownership increases</w:t>
      </w:r>
      <w:r w:rsidR="00357EAB">
        <w:rPr>
          <w:rFonts w:ascii="Times New Roman" w:hAnsi="Times New Roman" w:cs="Times New Roman"/>
          <w:sz w:val="24"/>
          <w:szCs w:val="24"/>
        </w:rPr>
        <w:t xml:space="preserve"> </w:t>
      </w:r>
      <w:r w:rsidR="00C418DC">
        <w:rPr>
          <w:rFonts w:ascii="Times New Roman" w:hAnsi="Times New Roman" w:cs="Times New Roman"/>
          <w:sz w:val="24"/>
          <w:szCs w:val="24"/>
        </w:rPr>
        <w:t>income dive</w:t>
      </w:r>
      <w:r w:rsidR="008114E0">
        <w:rPr>
          <w:rFonts w:ascii="Times New Roman" w:hAnsi="Times New Roman" w:cs="Times New Roman"/>
          <w:sz w:val="24"/>
          <w:szCs w:val="24"/>
        </w:rPr>
        <w:t>r</w:t>
      </w:r>
      <w:r w:rsidR="00C418DC">
        <w:rPr>
          <w:rFonts w:ascii="Times New Roman" w:hAnsi="Times New Roman" w:cs="Times New Roman"/>
          <w:sz w:val="24"/>
          <w:szCs w:val="24"/>
        </w:rPr>
        <w:t>sification</w:t>
      </w:r>
      <w:r w:rsidR="00357EAB">
        <w:rPr>
          <w:rFonts w:ascii="Times New Roman" w:hAnsi="Times New Roman" w:cs="Times New Roman"/>
          <w:sz w:val="24"/>
          <w:szCs w:val="24"/>
        </w:rPr>
        <w:t xml:space="preserve"> </w:t>
      </w:r>
      <w:r w:rsidR="00931312">
        <w:rPr>
          <w:rFonts w:ascii="Times New Roman" w:hAnsi="Times New Roman" w:cs="Times New Roman"/>
          <w:sz w:val="24"/>
          <w:szCs w:val="24"/>
        </w:rPr>
        <w:t>then re</w:t>
      </w:r>
      <w:r w:rsidR="0003726D">
        <w:rPr>
          <w:rFonts w:ascii="Times New Roman" w:hAnsi="Times New Roman" w:cs="Times New Roman"/>
          <w:sz w:val="24"/>
          <w:szCs w:val="24"/>
        </w:rPr>
        <w:t>duces the incidence and depth of poverty. It also has significant impact on non-monetary aspects of poverty.</w:t>
      </w:r>
      <w:r w:rsidRPr="00A113DA">
        <w:rPr>
          <w:rFonts w:ascii="Times New Roman" w:hAnsi="Times New Roman" w:cs="Times New Roman"/>
          <w:sz w:val="24"/>
          <w:szCs w:val="24"/>
        </w:rPr>
        <w:t xml:space="preserve"> </w:t>
      </w:r>
      <w:r w:rsidR="000777A2">
        <w:rPr>
          <w:rFonts w:ascii="Times New Roman" w:hAnsi="Times New Roman" w:cs="Times New Roman"/>
          <w:sz w:val="24"/>
          <w:szCs w:val="24"/>
        </w:rPr>
        <w:t xml:space="preserve">Our heterogeneity analysis shows </w:t>
      </w:r>
      <w:r w:rsidR="00372E9E">
        <w:rPr>
          <w:rFonts w:ascii="Times New Roman" w:hAnsi="Times New Roman" w:cs="Times New Roman"/>
          <w:sz w:val="24"/>
          <w:szCs w:val="24"/>
        </w:rPr>
        <w:t>the pro-poor impacts of mobile phone ownership</w:t>
      </w:r>
      <w:r w:rsidR="00372E9E" w:rsidDel="000777A2">
        <w:rPr>
          <w:rFonts w:ascii="Times New Roman" w:hAnsi="Times New Roman" w:cs="Times New Roman"/>
          <w:sz w:val="24"/>
          <w:szCs w:val="24"/>
        </w:rPr>
        <w:t xml:space="preserve"> </w:t>
      </w:r>
      <w:r w:rsidR="00372E9E">
        <w:rPr>
          <w:rFonts w:ascii="Times New Roman" w:hAnsi="Times New Roman" w:cs="Times New Roman"/>
          <w:sz w:val="24"/>
          <w:szCs w:val="24"/>
        </w:rPr>
        <w:t xml:space="preserve">as well as that </w:t>
      </w:r>
      <w:r w:rsidR="000777A2">
        <w:rPr>
          <w:rFonts w:ascii="Times New Roman" w:hAnsi="Times New Roman" w:cs="Times New Roman"/>
          <w:sz w:val="24"/>
          <w:szCs w:val="24"/>
        </w:rPr>
        <w:t>f</w:t>
      </w:r>
      <w:r w:rsidR="00CA7730" w:rsidRPr="00A113DA">
        <w:rPr>
          <w:rFonts w:ascii="Times New Roman" w:hAnsi="Times New Roman" w:cs="Times New Roman"/>
          <w:sz w:val="24"/>
          <w:szCs w:val="24"/>
        </w:rPr>
        <w:t xml:space="preserve">emale-headed </w:t>
      </w:r>
      <w:r w:rsidR="00AD1879" w:rsidRPr="00A113DA">
        <w:rPr>
          <w:rFonts w:ascii="Times New Roman" w:hAnsi="Times New Roman" w:cs="Times New Roman"/>
          <w:sz w:val="24"/>
          <w:szCs w:val="24"/>
        </w:rPr>
        <w:t xml:space="preserve">households </w:t>
      </w:r>
      <w:r w:rsidR="00CA7730" w:rsidRPr="00A113DA">
        <w:rPr>
          <w:rFonts w:ascii="Times New Roman" w:hAnsi="Times New Roman" w:cs="Times New Roman"/>
          <w:sz w:val="24"/>
          <w:szCs w:val="24"/>
        </w:rPr>
        <w:t xml:space="preserve">enjoy larger impact of mobile phone ownership on </w:t>
      </w:r>
      <w:r w:rsidR="00F4045B">
        <w:rPr>
          <w:rFonts w:ascii="Times New Roman" w:hAnsi="Times New Roman" w:cs="Times New Roman"/>
          <w:sz w:val="24"/>
          <w:szCs w:val="24"/>
        </w:rPr>
        <w:t>income diversification</w:t>
      </w:r>
      <w:r w:rsidR="00CF11C5">
        <w:rPr>
          <w:rFonts w:ascii="Times New Roman" w:hAnsi="Times New Roman" w:cs="Times New Roman"/>
          <w:sz w:val="24"/>
          <w:szCs w:val="24"/>
        </w:rPr>
        <w:t xml:space="preserve">. </w:t>
      </w:r>
      <w:r w:rsidR="009C6563">
        <w:rPr>
          <w:rFonts w:ascii="Times New Roman" w:hAnsi="Times New Roman" w:cs="Times New Roman"/>
          <w:sz w:val="24"/>
          <w:szCs w:val="24"/>
        </w:rPr>
        <w:t>Moreover,</w:t>
      </w:r>
      <w:r w:rsidR="00D90B6C">
        <w:rPr>
          <w:rFonts w:ascii="Times New Roman" w:hAnsi="Times New Roman" w:cs="Times New Roman"/>
          <w:sz w:val="24"/>
          <w:szCs w:val="24"/>
        </w:rPr>
        <w:t xml:space="preserve"> </w:t>
      </w:r>
      <w:r w:rsidR="00EF7163">
        <w:rPr>
          <w:rFonts w:ascii="Times New Roman" w:hAnsi="Times New Roman" w:cs="Times New Roman"/>
          <w:sz w:val="24"/>
          <w:szCs w:val="24"/>
        </w:rPr>
        <w:t>G</w:t>
      </w:r>
      <w:r w:rsidR="00EF7163" w:rsidRPr="00A113DA">
        <w:rPr>
          <w:rFonts w:ascii="Times New Roman" w:hAnsi="Times New Roman" w:cs="Times New Roman"/>
          <w:sz w:val="24"/>
          <w:szCs w:val="24"/>
        </w:rPr>
        <w:t>ini</w:t>
      </w:r>
      <w:r w:rsidRPr="00A113DA">
        <w:rPr>
          <w:rFonts w:ascii="Times New Roman" w:hAnsi="Times New Roman" w:cs="Times New Roman"/>
          <w:sz w:val="24"/>
          <w:szCs w:val="24"/>
        </w:rPr>
        <w:t xml:space="preserve"> decomposition of different income sources </w:t>
      </w:r>
      <w:r w:rsidR="008218AF" w:rsidRPr="00A113DA">
        <w:rPr>
          <w:rFonts w:ascii="Times New Roman" w:hAnsi="Times New Roman" w:cs="Times New Roman"/>
          <w:sz w:val="24"/>
          <w:szCs w:val="24"/>
        </w:rPr>
        <w:t xml:space="preserve">with propensity score matching </w:t>
      </w:r>
      <w:r w:rsidRPr="00A113DA">
        <w:rPr>
          <w:rFonts w:ascii="Times New Roman" w:hAnsi="Times New Roman" w:cs="Times New Roman"/>
          <w:sz w:val="24"/>
          <w:szCs w:val="24"/>
        </w:rPr>
        <w:t xml:space="preserve">indicates that the off-farm </w:t>
      </w:r>
      <w:r w:rsidR="0062408D" w:rsidRPr="00A113DA">
        <w:rPr>
          <w:rFonts w:ascii="Times New Roman" w:hAnsi="Times New Roman" w:cs="Times New Roman"/>
          <w:sz w:val="24"/>
          <w:szCs w:val="24"/>
        </w:rPr>
        <w:t>income</w:t>
      </w:r>
      <w:r w:rsidRPr="00A113DA">
        <w:rPr>
          <w:rFonts w:ascii="Times New Roman" w:hAnsi="Times New Roman" w:cs="Times New Roman"/>
          <w:sz w:val="24"/>
          <w:szCs w:val="24"/>
        </w:rPr>
        <w:t xml:space="preserve"> results in an inequality-equalizing effect among the rural households owning mobile phones in Bangladesh, suggesting the </w:t>
      </w:r>
      <w:r w:rsidR="00F74946">
        <w:rPr>
          <w:rFonts w:ascii="Times New Roman" w:hAnsi="Times New Roman" w:cs="Times New Roman"/>
          <w:sz w:val="24"/>
          <w:szCs w:val="24"/>
        </w:rPr>
        <w:t>income diversification</w:t>
      </w:r>
      <w:r w:rsidRPr="00A113DA">
        <w:rPr>
          <w:rFonts w:ascii="Times New Roman" w:hAnsi="Times New Roman" w:cs="Times New Roman"/>
          <w:sz w:val="24"/>
          <w:szCs w:val="24"/>
        </w:rPr>
        <w:t xml:space="preserve"> </w:t>
      </w:r>
      <w:r w:rsidR="00B848ED">
        <w:rPr>
          <w:rFonts w:ascii="Times New Roman" w:hAnsi="Times New Roman" w:cs="Times New Roman"/>
          <w:sz w:val="24"/>
          <w:szCs w:val="24"/>
        </w:rPr>
        <w:t>through</w:t>
      </w:r>
      <w:r w:rsidRPr="00A113DA">
        <w:rPr>
          <w:rFonts w:ascii="Times New Roman" w:hAnsi="Times New Roman" w:cs="Times New Roman"/>
          <w:sz w:val="24"/>
          <w:szCs w:val="24"/>
        </w:rPr>
        <w:t xml:space="preserve"> mobile phone</w:t>
      </w:r>
      <w:r w:rsidR="00B848ED">
        <w:rPr>
          <w:rFonts w:ascii="Times New Roman" w:hAnsi="Times New Roman" w:cs="Times New Roman"/>
          <w:sz w:val="24"/>
          <w:szCs w:val="24"/>
        </w:rPr>
        <w:t xml:space="preserve"> ownership</w:t>
      </w:r>
      <w:r w:rsidRPr="00A113DA">
        <w:rPr>
          <w:rFonts w:ascii="Times New Roman" w:hAnsi="Times New Roman" w:cs="Times New Roman"/>
          <w:sz w:val="24"/>
          <w:szCs w:val="24"/>
        </w:rPr>
        <w:t xml:space="preserve"> improves the overall welfare of the rural society. </w:t>
      </w:r>
    </w:p>
    <w:p w14:paraId="0CDF453C" w14:textId="77777777" w:rsidR="00A74124" w:rsidRPr="00A113DA" w:rsidRDefault="00A74124" w:rsidP="00DE211E">
      <w:pPr>
        <w:ind w:leftChars="400" w:left="840" w:rightChars="400" w:right="840"/>
        <w:rPr>
          <w:rFonts w:ascii="Times New Roman" w:hAnsi="Times New Roman" w:cs="Times New Roman"/>
          <w:sz w:val="24"/>
          <w:szCs w:val="24"/>
        </w:rPr>
      </w:pPr>
    </w:p>
    <w:p w14:paraId="6C6FD766" w14:textId="7A445EBF" w:rsidR="00854320" w:rsidRDefault="00854320" w:rsidP="00453A88">
      <w:pPr>
        <w:ind w:leftChars="400" w:left="840" w:rightChars="400" w:right="840"/>
        <w:rPr>
          <w:rFonts w:ascii="Times New Roman" w:hAnsi="Times New Roman" w:cs="Times New Roman"/>
          <w:sz w:val="24"/>
          <w:szCs w:val="24"/>
        </w:rPr>
      </w:pPr>
      <w:r w:rsidRPr="00A113DA">
        <w:rPr>
          <w:rFonts w:ascii="Times New Roman" w:hAnsi="Times New Roman" w:cs="Times New Roman"/>
          <w:b/>
          <w:sz w:val="24"/>
          <w:szCs w:val="24"/>
        </w:rPr>
        <w:t>Keywords</w:t>
      </w:r>
      <w:r w:rsidR="00AE28E0" w:rsidRPr="00A113DA">
        <w:rPr>
          <w:rFonts w:ascii="Times New Roman" w:hAnsi="Times New Roman" w:cs="Times New Roman"/>
          <w:b/>
          <w:sz w:val="24"/>
          <w:szCs w:val="24"/>
        </w:rPr>
        <w:t>:</w:t>
      </w:r>
      <w:r w:rsidR="00AE28E0" w:rsidRPr="00A113DA">
        <w:rPr>
          <w:rFonts w:ascii="Times New Roman" w:hAnsi="Times New Roman" w:cs="Times New Roman"/>
          <w:sz w:val="24"/>
          <w:szCs w:val="24"/>
        </w:rPr>
        <w:t xml:space="preserve"> ICT</w:t>
      </w:r>
      <w:r w:rsidR="00AE4B21" w:rsidRPr="00A113DA">
        <w:rPr>
          <w:rFonts w:ascii="Times New Roman" w:hAnsi="Times New Roman" w:cs="Times New Roman"/>
          <w:sz w:val="24"/>
          <w:szCs w:val="24"/>
        </w:rPr>
        <w:t>,</w:t>
      </w:r>
      <w:r w:rsidR="00AE28E0" w:rsidRPr="00A113DA">
        <w:rPr>
          <w:rFonts w:ascii="Times New Roman" w:hAnsi="Times New Roman" w:cs="Times New Roman"/>
          <w:sz w:val="24"/>
          <w:szCs w:val="24"/>
        </w:rPr>
        <w:t xml:space="preserve"> Mobile phone</w:t>
      </w:r>
      <w:r w:rsidR="00506677" w:rsidRPr="00A113DA">
        <w:rPr>
          <w:rFonts w:ascii="Times New Roman" w:hAnsi="Times New Roman" w:cs="Times New Roman"/>
          <w:sz w:val="24"/>
          <w:szCs w:val="24"/>
        </w:rPr>
        <w:t>,</w:t>
      </w:r>
      <w:r w:rsidR="009A46A8" w:rsidRPr="00A113DA">
        <w:rPr>
          <w:rFonts w:ascii="Times New Roman" w:hAnsi="Times New Roman" w:cs="Times New Roman"/>
          <w:sz w:val="24"/>
          <w:szCs w:val="24"/>
        </w:rPr>
        <w:t xml:space="preserve"> Instrumental variable approach,</w:t>
      </w:r>
      <w:r w:rsidR="00506677" w:rsidRPr="00A113DA">
        <w:rPr>
          <w:rFonts w:ascii="Times New Roman" w:hAnsi="Times New Roman" w:cs="Times New Roman"/>
          <w:sz w:val="24"/>
          <w:szCs w:val="24"/>
        </w:rPr>
        <w:t xml:space="preserve"> Poverty</w:t>
      </w:r>
      <w:r w:rsidR="00975DC8" w:rsidRPr="00A113DA">
        <w:rPr>
          <w:rFonts w:ascii="Times New Roman" w:hAnsi="Times New Roman" w:cs="Times New Roman"/>
          <w:sz w:val="24"/>
          <w:szCs w:val="24"/>
        </w:rPr>
        <w:t xml:space="preserve"> reduction</w:t>
      </w:r>
      <w:r w:rsidR="00506677" w:rsidRPr="00A113DA">
        <w:rPr>
          <w:rFonts w:ascii="Times New Roman" w:hAnsi="Times New Roman" w:cs="Times New Roman"/>
          <w:sz w:val="24"/>
          <w:szCs w:val="24"/>
        </w:rPr>
        <w:t xml:space="preserve">, </w:t>
      </w:r>
      <w:r w:rsidR="00336912" w:rsidRPr="00A113DA">
        <w:rPr>
          <w:rFonts w:ascii="Times New Roman" w:hAnsi="Times New Roman" w:cs="Times New Roman"/>
          <w:sz w:val="24"/>
          <w:szCs w:val="24"/>
        </w:rPr>
        <w:t xml:space="preserve">Gini </w:t>
      </w:r>
      <w:r w:rsidR="00975DC8" w:rsidRPr="00A113DA">
        <w:rPr>
          <w:rFonts w:ascii="Times New Roman" w:hAnsi="Times New Roman" w:cs="Times New Roman"/>
          <w:sz w:val="24"/>
          <w:szCs w:val="24"/>
        </w:rPr>
        <w:t>d</w:t>
      </w:r>
      <w:r w:rsidR="00336912" w:rsidRPr="00A113DA">
        <w:rPr>
          <w:rFonts w:ascii="Times New Roman" w:hAnsi="Times New Roman" w:cs="Times New Roman"/>
          <w:sz w:val="24"/>
          <w:szCs w:val="24"/>
        </w:rPr>
        <w:t>ecomposition</w:t>
      </w:r>
      <w:r w:rsidR="00506677" w:rsidRPr="00A113DA">
        <w:rPr>
          <w:rFonts w:ascii="Times New Roman" w:hAnsi="Times New Roman" w:cs="Times New Roman"/>
          <w:sz w:val="24"/>
          <w:szCs w:val="24"/>
        </w:rPr>
        <w:t>,</w:t>
      </w:r>
      <w:r w:rsidR="00DE211E" w:rsidRPr="00A113DA">
        <w:rPr>
          <w:rFonts w:ascii="Times New Roman" w:hAnsi="Times New Roman" w:cs="Times New Roman"/>
          <w:sz w:val="24"/>
          <w:szCs w:val="24"/>
        </w:rPr>
        <w:t xml:space="preserve"> Bangladesh</w:t>
      </w:r>
    </w:p>
    <w:p w14:paraId="2BF3ABF7" w14:textId="77777777" w:rsidR="00DD498E" w:rsidRPr="00A113DA" w:rsidRDefault="00DD498E" w:rsidP="00453A88">
      <w:pPr>
        <w:ind w:leftChars="400" w:left="840" w:rightChars="400" w:right="840"/>
        <w:rPr>
          <w:rFonts w:ascii="Times New Roman" w:hAnsi="Times New Roman" w:cs="Times New Roman"/>
          <w:sz w:val="24"/>
          <w:szCs w:val="24"/>
        </w:rPr>
      </w:pPr>
    </w:p>
    <w:p w14:paraId="19A764A2" w14:textId="77777777" w:rsidR="00904D46" w:rsidRPr="00A113DA" w:rsidRDefault="00854320" w:rsidP="00904D46">
      <w:pPr>
        <w:ind w:leftChars="400" w:left="840" w:rightChars="400" w:right="840"/>
        <w:jc w:val="left"/>
        <w:rPr>
          <w:rFonts w:ascii="Times New Roman" w:hAnsi="Times New Roman" w:cs="Times New Roman"/>
          <w:b/>
          <w:sz w:val="24"/>
          <w:szCs w:val="24"/>
        </w:rPr>
        <w:sectPr w:rsidR="00904D46" w:rsidRPr="00A113DA" w:rsidSect="003D1B1C">
          <w:footerReference w:type="default" r:id="rId8"/>
          <w:footnotePr>
            <w:numFmt w:val="chicago"/>
          </w:footnotePr>
          <w:pgSz w:w="11906" w:h="16838"/>
          <w:pgMar w:top="1440" w:right="1440" w:bottom="1440" w:left="1440" w:header="851" w:footer="992" w:gutter="0"/>
          <w:pgNumType w:start="1"/>
          <w:cols w:space="425"/>
          <w:docGrid w:linePitch="360"/>
        </w:sectPr>
      </w:pPr>
      <w:r w:rsidRPr="00A113DA">
        <w:rPr>
          <w:rFonts w:ascii="Times New Roman" w:hAnsi="Times New Roman" w:cs="Times New Roman"/>
          <w:b/>
          <w:sz w:val="24"/>
          <w:szCs w:val="24"/>
        </w:rPr>
        <w:t>JEL code</w:t>
      </w:r>
      <w:r w:rsidR="00113948" w:rsidRPr="00A113DA">
        <w:rPr>
          <w:rFonts w:ascii="Times New Roman" w:hAnsi="Times New Roman" w:cs="Times New Roman"/>
          <w:b/>
          <w:sz w:val="24"/>
          <w:szCs w:val="24"/>
        </w:rPr>
        <w:t>: C26,</w:t>
      </w:r>
      <w:r w:rsidR="00904D46" w:rsidRPr="00A113DA">
        <w:rPr>
          <w:rFonts w:ascii="Times New Roman" w:hAnsi="Times New Roman" w:cs="Times New Roman"/>
          <w:b/>
          <w:sz w:val="24"/>
          <w:szCs w:val="24"/>
        </w:rPr>
        <w:t xml:space="preserve"> I32, Q12 Q55</w:t>
      </w:r>
    </w:p>
    <w:p w14:paraId="45CC6900" w14:textId="77777777" w:rsidR="00341D1E" w:rsidRPr="00A113DA" w:rsidRDefault="00341D1E" w:rsidP="00EC32FE">
      <w:pPr>
        <w:pStyle w:val="a9"/>
        <w:widowControl/>
        <w:numPr>
          <w:ilvl w:val="0"/>
          <w:numId w:val="1"/>
        </w:numPr>
        <w:spacing w:line="480" w:lineRule="auto"/>
        <w:ind w:leftChars="0"/>
        <w:jc w:val="left"/>
        <w:rPr>
          <w:rFonts w:ascii="Times New Roman" w:hAnsi="Times New Roman" w:cs="Times New Roman"/>
          <w:b/>
          <w:sz w:val="24"/>
          <w:szCs w:val="24"/>
        </w:rPr>
      </w:pPr>
      <w:r w:rsidRPr="00A113DA">
        <w:rPr>
          <w:rFonts w:ascii="Times New Roman" w:hAnsi="Times New Roman" w:cs="Times New Roman"/>
          <w:b/>
          <w:sz w:val="24"/>
          <w:szCs w:val="24"/>
        </w:rPr>
        <w:lastRenderedPageBreak/>
        <w:t>Introduction</w:t>
      </w:r>
    </w:p>
    <w:p w14:paraId="67A951E7" w14:textId="09566693" w:rsidR="00BD6FAF" w:rsidRPr="00A113DA" w:rsidRDefault="000F2953" w:rsidP="00D94FEB">
      <w:pPr>
        <w:widowControl/>
        <w:spacing w:line="480" w:lineRule="auto"/>
        <w:ind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Mobile phone (MP) has been widely adopted in developing countries </w:t>
      </w:r>
      <w:r w:rsidR="00D94FEB">
        <w:rPr>
          <w:rFonts w:ascii="Times New Roman" w:hAnsi="Times New Roman" w:cs="Times New Roman"/>
          <w:sz w:val="24"/>
          <w:szCs w:val="24"/>
        </w:rPr>
        <w:t>contributing</w:t>
      </w:r>
      <w:r w:rsidRPr="00A113DA">
        <w:rPr>
          <w:rFonts w:ascii="Times New Roman" w:hAnsi="Times New Roman" w:cs="Times New Roman"/>
          <w:sz w:val="24"/>
          <w:szCs w:val="24"/>
        </w:rPr>
        <w:t xml:space="preserve"> to economic development. Mobile technologies are believed to lead economic growth by driving productivity and efficiency gains in other sectors of the economy. For example, mobile phone ownership is positively associated with the likelihood of participating in various types of off-farm work through reduction of transaction cost</w:t>
      </w:r>
      <w:sdt>
        <w:sdtPr>
          <w:rPr>
            <w:rFonts w:ascii="Times New Roman" w:hAnsi="Times New Roman" w:cs="Times New Roman"/>
            <w:sz w:val="24"/>
            <w:szCs w:val="24"/>
          </w:rPr>
          <w:id w:val="231363920"/>
          <w:citation/>
        </w:sdtPr>
        <w:sdtContent>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CITATION Raj22 \l 1041 </w:instrText>
          </w:r>
          <w:r w:rsidRPr="00A113DA">
            <w:rPr>
              <w:rFonts w:ascii="Times New Roman" w:hAnsi="Times New Roman" w:cs="Times New Roman"/>
              <w:sz w:val="24"/>
              <w:szCs w:val="24"/>
            </w:rPr>
            <w:fldChar w:fldCharType="separate"/>
          </w:r>
          <w:r w:rsidR="003742B7">
            <w:rPr>
              <w:rFonts w:ascii="Times New Roman" w:hAnsi="Times New Roman" w:cs="Times New Roman"/>
              <w:noProof/>
              <w:sz w:val="24"/>
              <w:szCs w:val="24"/>
            </w:rPr>
            <w:t xml:space="preserve"> </w:t>
          </w:r>
          <w:r w:rsidR="003742B7" w:rsidRPr="003742B7">
            <w:rPr>
              <w:rFonts w:ascii="Times New Roman" w:hAnsi="Times New Roman" w:cs="Times New Roman"/>
              <w:noProof/>
              <w:sz w:val="24"/>
              <w:szCs w:val="24"/>
            </w:rPr>
            <w:t>(Rajkhowa &amp; Qaim, 2022)</w:t>
          </w:r>
          <w:r w:rsidRPr="00A113DA">
            <w:rPr>
              <w:rFonts w:ascii="Times New Roman" w:hAnsi="Times New Roman" w:cs="Times New Roman"/>
              <w:sz w:val="24"/>
              <w:szCs w:val="24"/>
            </w:rPr>
            <w:fldChar w:fldCharType="end"/>
          </w:r>
        </w:sdtContent>
      </w:sdt>
      <w:r w:rsidRPr="00A113DA">
        <w:rPr>
          <w:rFonts w:ascii="Times New Roman" w:hAnsi="Times New Roman" w:cs="Times New Roman"/>
          <w:sz w:val="24"/>
          <w:szCs w:val="24"/>
        </w:rPr>
        <w:t xml:space="preserve">. It also improves smallholder farmers’ productivity by providing vital information on weather, cultivation techniques and market prices </w:t>
      </w:r>
      <w:r w:rsidRPr="00A113DA">
        <w:rPr>
          <w:rFonts w:ascii="Times New Roman" w:hAnsi="Times New Roman" w:cs="Times New Roman"/>
          <w:noProof/>
          <w:sz w:val="24"/>
          <w:szCs w:val="24"/>
        </w:rPr>
        <w:t xml:space="preserve">(Sekabira </w:t>
      </w:r>
      <w:r w:rsidR="00237975">
        <w:rPr>
          <w:rFonts w:ascii="Times New Roman" w:hAnsi="Times New Roman" w:cs="Times New Roman"/>
          <w:noProof/>
          <w:sz w:val="24"/>
          <w:szCs w:val="24"/>
        </w:rPr>
        <w:t>and</w:t>
      </w:r>
      <w:r w:rsidR="00237975" w:rsidRPr="00A113DA">
        <w:rPr>
          <w:rFonts w:ascii="Times New Roman" w:hAnsi="Times New Roman" w:cs="Times New Roman"/>
          <w:noProof/>
          <w:sz w:val="24"/>
          <w:szCs w:val="24"/>
        </w:rPr>
        <w:t xml:space="preserve"> </w:t>
      </w:r>
      <w:r w:rsidRPr="00A113DA">
        <w:rPr>
          <w:rFonts w:ascii="Times New Roman" w:hAnsi="Times New Roman" w:cs="Times New Roman"/>
          <w:noProof/>
          <w:sz w:val="24"/>
          <w:szCs w:val="24"/>
        </w:rPr>
        <w:t>Qaim, 2017; GSM Association, 2021)</w:t>
      </w:r>
      <w:r w:rsidRPr="00A113DA">
        <w:rPr>
          <w:rFonts w:ascii="Times New Roman" w:hAnsi="Times New Roman" w:cs="Times New Roman"/>
          <w:sz w:val="24"/>
          <w:szCs w:val="24"/>
        </w:rPr>
        <w:t>. When it comes to human capital, mobile platforms enable the remote delivery of academic lessons, reading materials</w:t>
      </w:r>
      <w:r w:rsidRPr="00A113DA">
        <w:rPr>
          <w:rFonts w:ascii="Times New Roman" w:hAnsi="Times New Roman" w:cs="Times New Roman"/>
          <w:noProof/>
          <w:sz w:val="24"/>
          <w:szCs w:val="24"/>
        </w:rPr>
        <w:t xml:space="preserve"> and diffusion of knowledgies (Asongu &amp; Nwachukwu, 2016; GSM Association, 2021)</w:t>
      </w:r>
      <w:r w:rsidR="00D94FEB">
        <w:rPr>
          <w:rFonts w:ascii="Times New Roman" w:hAnsi="Times New Roman" w:cs="Times New Roman"/>
          <w:noProof/>
          <w:sz w:val="24"/>
          <w:szCs w:val="24"/>
        </w:rPr>
        <w:t>.</w:t>
      </w:r>
      <w:r w:rsidR="002E3C43" w:rsidRPr="00A113DA">
        <w:rPr>
          <w:rFonts w:ascii="Times New Roman" w:hAnsi="Times New Roman" w:cs="Times New Roman"/>
          <w:sz w:val="24"/>
          <w:szCs w:val="24"/>
        </w:rPr>
        <w:t xml:space="preserve"> </w:t>
      </w:r>
      <w:r w:rsidR="00CE5BF5" w:rsidRPr="00A113DA">
        <w:rPr>
          <w:rFonts w:ascii="Times New Roman" w:hAnsi="Times New Roman" w:cs="Times New Roman"/>
          <w:noProof/>
          <w:sz w:val="24"/>
          <w:szCs w:val="24"/>
        </w:rPr>
        <w:t>Aker &amp; Mbiti (2010)</w:t>
      </w:r>
      <w:r w:rsidR="00D94FEB">
        <w:rPr>
          <w:rFonts w:ascii="Times New Roman" w:hAnsi="Times New Roman" w:cs="Times New Roman"/>
          <w:noProof/>
          <w:sz w:val="24"/>
          <w:szCs w:val="24"/>
        </w:rPr>
        <w:t xml:space="preserve"> pointed out that</w:t>
      </w:r>
      <w:r w:rsidR="00BB5BA4" w:rsidRPr="00A113DA">
        <w:rPr>
          <w:rFonts w:ascii="Times New Roman" w:hAnsi="Times New Roman" w:cs="Times New Roman"/>
          <w:sz w:val="24"/>
          <w:szCs w:val="24"/>
        </w:rPr>
        <w:t xml:space="preserve"> mobile devices, including smartphones, may generate income gains by facilitating job market participation, expanding social ne</w:t>
      </w:r>
      <w:r w:rsidR="00334676" w:rsidRPr="00A113DA">
        <w:rPr>
          <w:rFonts w:ascii="Times New Roman" w:hAnsi="Times New Roman" w:cs="Times New Roman"/>
          <w:sz w:val="24"/>
          <w:szCs w:val="24"/>
        </w:rPr>
        <w:t>tworks, and reducing households’</w:t>
      </w:r>
      <w:r w:rsidR="00BB5BA4" w:rsidRPr="00A113DA">
        <w:rPr>
          <w:rFonts w:ascii="Times New Roman" w:hAnsi="Times New Roman" w:cs="Times New Roman"/>
          <w:sz w:val="24"/>
          <w:szCs w:val="24"/>
        </w:rPr>
        <w:t xml:space="preserve"> exposure to risks.</w:t>
      </w:r>
      <w:r w:rsidR="00213883" w:rsidRPr="00A113DA">
        <w:rPr>
          <w:rFonts w:ascii="Times New Roman" w:hAnsi="Times New Roman" w:cs="Times New Roman"/>
          <w:sz w:val="24"/>
          <w:szCs w:val="24"/>
        </w:rPr>
        <w:t xml:space="preserve"> </w:t>
      </w:r>
      <w:r w:rsidR="00EF5EF4" w:rsidRPr="00A113DA">
        <w:rPr>
          <w:rFonts w:ascii="Times New Roman" w:hAnsi="Times New Roman" w:cs="Times New Roman"/>
          <w:sz w:val="24"/>
          <w:szCs w:val="24"/>
        </w:rPr>
        <w:t>Moreover, o</w:t>
      </w:r>
      <w:r w:rsidR="00922990" w:rsidRPr="00A113DA">
        <w:rPr>
          <w:rFonts w:ascii="Times New Roman" w:hAnsi="Times New Roman" w:cs="Times New Roman"/>
          <w:sz w:val="24"/>
          <w:szCs w:val="24"/>
        </w:rPr>
        <w:t>ff-far</w:t>
      </w:r>
      <w:r w:rsidR="001275B1" w:rsidRPr="00A113DA">
        <w:rPr>
          <w:rFonts w:ascii="Times New Roman" w:hAnsi="Times New Roman" w:cs="Times New Roman"/>
          <w:sz w:val="24"/>
          <w:szCs w:val="24"/>
        </w:rPr>
        <w:t xml:space="preserve">m work opportunity is </w:t>
      </w:r>
      <w:r w:rsidR="00030180" w:rsidRPr="00A113DA">
        <w:rPr>
          <w:rFonts w:ascii="Times New Roman" w:hAnsi="Times New Roman" w:cs="Times New Roman"/>
          <w:sz w:val="24"/>
          <w:szCs w:val="24"/>
        </w:rPr>
        <w:t xml:space="preserve">positively </w:t>
      </w:r>
      <w:r w:rsidR="001275B1" w:rsidRPr="00A113DA">
        <w:rPr>
          <w:rFonts w:ascii="Times New Roman" w:hAnsi="Times New Roman" w:cs="Times New Roman"/>
          <w:sz w:val="24"/>
          <w:szCs w:val="24"/>
        </w:rPr>
        <w:t xml:space="preserve">associated with mobile phone ownership </w:t>
      </w:r>
      <w:sdt>
        <w:sdtPr>
          <w:rPr>
            <w:rFonts w:ascii="Times New Roman" w:hAnsi="Times New Roman" w:cs="Times New Roman"/>
            <w:sz w:val="24"/>
            <w:szCs w:val="24"/>
          </w:rPr>
          <w:id w:val="987816569"/>
          <w:citation/>
        </w:sdtPr>
        <w:sdtContent>
          <w:r w:rsidR="001275B1" w:rsidRPr="00A113DA">
            <w:rPr>
              <w:rFonts w:ascii="Times New Roman" w:hAnsi="Times New Roman" w:cs="Times New Roman"/>
              <w:sz w:val="24"/>
              <w:szCs w:val="24"/>
            </w:rPr>
            <w:fldChar w:fldCharType="begin"/>
          </w:r>
          <w:r w:rsidR="001275B1" w:rsidRPr="00A113DA">
            <w:rPr>
              <w:rFonts w:ascii="Times New Roman" w:hAnsi="Times New Roman" w:cs="Times New Roman"/>
              <w:sz w:val="24"/>
              <w:szCs w:val="24"/>
            </w:rPr>
            <w:instrText xml:space="preserve"> CITATION Raj22 \l 1041 </w:instrText>
          </w:r>
          <w:r w:rsidR="001275B1" w:rsidRPr="00A113DA">
            <w:rPr>
              <w:rFonts w:ascii="Times New Roman" w:hAnsi="Times New Roman" w:cs="Times New Roman"/>
              <w:sz w:val="24"/>
              <w:szCs w:val="24"/>
            </w:rPr>
            <w:fldChar w:fldCharType="separate"/>
          </w:r>
          <w:r w:rsidR="003742B7" w:rsidRPr="003742B7">
            <w:rPr>
              <w:rFonts w:ascii="Times New Roman" w:hAnsi="Times New Roman" w:cs="Times New Roman"/>
              <w:noProof/>
              <w:sz w:val="24"/>
              <w:szCs w:val="24"/>
            </w:rPr>
            <w:t>(Rajkhowa &amp; Qaim, 2022)</w:t>
          </w:r>
          <w:r w:rsidR="001275B1" w:rsidRPr="00A113DA">
            <w:rPr>
              <w:rFonts w:ascii="Times New Roman" w:hAnsi="Times New Roman" w:cs="Times New Roman"/>
              <w:sz w:val="24"/>
              <w:szCs w:val="24"/>
            </w:rPr>
            <w:fldChar w:fldCharType="end"/>
          </w:r>
        </w:sdtContent>
      </w:sdt>
      <w:r w:rsidR="001275B1" w:rsidRPr="00A113DA">
        <w:rPr>
          <w:rFonts w:ascii="Times New Roman" w:hAnsi="Times New Roman" w:cs="Times New Roman"/>
          <w:sz w:val="24"/>
          <w:szCs w:val="24"/>
        </w:rPr>
        <w:t xml:space="preserve">. </w:t>
      </w:r>
      <w:r w:rsidR="007C311A" w:rsidRPr="00A113DA">
        <w:rPr>
          <w:rFonts w:ascii="Times New Roman" w:hAnsi="Times New Roman" w:cs="Times New Roman"/>
          <w:sz w:val="24"/>
          <w:szCs w:val="24"/>
        </w:rPr>
        <w:t xml:space="preserve">Off-farm income </w:t>
      </w:r>
      <w:r w:rsidR="00DF014A" w:rsidRPr="00A113DA">
        <w:rPr>
          <w:rFonts w:ascii="Times New Roman" w:hAnsi="Times New Roman" w:cs="Times New Roman"/>
          <w:sz w:val="24"/>
          <w:szCs w:val="24"/>
        </w:rPr>
        <w:t>improves</w:t>
      </w:r>
      <w:r w:rsidR="002C0B1F" w:rsidRPr="00A113DA">
        <w:rPr>
          <w:rFonts w:ascii="Times New Roman" w:hAnsi="Times New Roman" w:cs="Times New Roman"/>
          <w:sz w:val="24"/>
          <w:szCs w:val="24"/>
        </w:rPr>
        <w:t xml:space="preserve"> </w:t>
      </w:r>
      <w:r w:rsidR="00A9781D" w:rsidRPr="00A113DA">
        <w:rPr>
          <w:rFonts w:ascii="Times New Roman" w:hAnsi="Times New Roman" w:cs="Times New Roman"/>
          <w:sz w:val="24"/>
          <w:szCs w:val="24"/>
        </w:rPr>
        <w:t xml:space="preserve">food </w:t>
      </w:r>
      <w:r w:rsidR="00DC7932" w:rsidRPr="00A113DA">
        <w:rPr>
          <w:rFonts w:ascii="Times New Roman" w:hAnsi="Times New Roman" w:cs="Times New Roman"/>
          <w:sz w:val="24"/>
          <w:szCs w:val="24"/>
        </w:rPr>
        <w:t xml:space="preserve">consumption </w:t>
      </w:r>
      <w:r w:rsidR="00A9781D" w:rsidRPr="00A113DA">
        <w:rPr>
          <w:rFonts w:ascii="Times New Roman" w:hAnsi="Times New Roman" w:cs="Times New Roman"/>
          <w:sz w:val="24"/>
          <w:szCs w:val="24"/>
        </w:rPr>
        <w:t>expenditure</w:t>
      </w:r>
      <w:r w:rsidR="00CD3980" w:rsidRPr="00A113DA">
        <w:rPr>
          <w:rFonts w:ascii="Times New Roman" w:hAnsi="Times New Roman" w:cs="Times New Roman"/>
          <w:sz w:val="24"/>
          <w:szCs w:val="24"/>
        </w:rPr>
        <w:t>, inequality</w:t>
      </w:r>
      <w:r w:rsidR="00A9781D" w:rsidRPr="00A113DA">
        <w:rPr>
          <w:rFonts w:ascii="Times New Roman" w:hAnsi="Times New Roman" w:cs="Times New Roman"/>
          <w:sz w:val="24"/>
          <w:szCs w:val="24"/>
        </w:rPr>
        <w:t xml:space="preserve">, and </w:t>
      </w:r>
      <w:r w:rsidR="00176D71" w:rsidRPr="00A113DA">
        <w:rPr>
          <w:rFonts w:ascii="Times New Roman" w:hAnsi="Times New Roman" w:cs="Times New Roman"/>
          <w:sz w:val="24"/>
          <w:szCs w:val="24"/>
        </w:rPr>
        <w:t>nutritional condition</w:t>
      </w:r>
      <w:r w:rsidR="00785939" w:rsidRPr="00A113DA">
        <w:rPr>
          <w:rFonts w:ascii="Times New Roman" w:hAnsi="Times New Roman" w:cs="Times New Roman"/>
          <w:sz w:val="24"/>
          <w:szCs w:val="24"/>
        </w:rPr>
        <w:t xml:space="preserve"> as well as household income</w:t>
      </w:r>
      <w:r w:rsidR="00FB3DF5" w:rsidRPr="00A113DA">
        <w:rPr>
          <w:rFonts w:ascii="Times New Roman" w:hAnsi="Times New Roman" w:cs="Times New Roman"/>
          <w:sz w:val="24"/>
          <w:szCs w:val="24"/>
        </w:rPr>
        <w:t xml:space="preserve"> </w:t>
      </w:r>
      <w:r w:rsidR="00D90DD0" w:rsidRPr="00A113DA">
        <w:rPr>
          <w:rFonts w:ascii="Times New Roman" w:hAnsi="Times New Roman" w:cs="Times New Roman"/>
          <w:noProof/>
          <w:sz w:val="24"/>
          <w:szCs w:val="24"/>
        </w:rPr>
        <w:t>(Adams Jr.</w:t>
      </w:r>
      <w:r w:rsidR="00F05298" w:rsidRPr="00A113DA">
        <w:rPr>
          <w:rFonts w:ascii="Times New Roman" w:hAnsi="Times New Roman" w:cs="Times New Roman"/>
          <w:noProof/>
          <w:sz w:val="24"/>
          <w:szCs w:val="24"/>
        </w:rPr>
        <w:t>,</w:t>
      </w:r>
      <w:r w:rsidR="004D3E10" w:rsidRPr="00A113DA">
        <w:rPr>
          <w:rFonts w:ascii="Times New Roman" w:hAnsi="Times New Roman" w:cs="Times New Roman"/>
          <w:noProof/>
          <w:sz w:val="24"/>
          <w:szCs w:val="24"/>
        </w:rPr>
        <w:t xml:space="preserve"> </w:t>
      </w:r>
      <w:r w:rsidR="00F05298" w:rsidRPr="00A113DA">
        <w:rPr>
          <w:rFonts w:ascii="Times New Roman" w:hAnsi="Times New Roman" w:cs="Times New Roman"/>
          <w:noProof/>
          <w:sz w:val="24"/>
          <w:szCs w:val="24"/>
        </w:rPr>
        <w:t>2002</w:t>
      </w:r>
      <w:r w:rsidR="004D3E10" w:rsidRPr="00A113DA">
        <w:rPr>
          <w:rFonts w:ascii="Times New Roman" w:hAnsi="Times New Roman" w:cs="Times New Roman"/>
          <w:noProof/>
          <w:sz w:val="24"/>
          <w:szCs w:val="24"/>
        </w:rPr>
        <w:t>;</w:t>
      </w:r>
      <w:r w:rsidR="00586A45" w:rsidRPr="00A113DA">
        <w:rPr>
          <w:rFonts w:ascii="Times New Roman" w:hAnsi="Times New Roman" w:cs="Times New Roman"/>
          <w:sz w:val="24"/>
          <w:szCs w:val="24"/>
        </w:rPr>
        <w:t xml:space="preserve"> </w:t>
      </w:r>
      <w:r w:rsidR="004D3E10" w:rsidRPr="00A113DA">
        <w:rPr>
          <w:rFonts w:ascii="Times New Roman" w:hAnsi="Times New Roman" w:cs="Times New Roman"/>
          <w:noProof/>
          <w:sz w:val="24"/>
          <w:szCs w:val="24"/>
        </w:rPr>
        <w:t>Mishra</w:t>
      </w:r>
      <w:r w:rsidR="00D97DC9" w:rsidRPr="00A113DA">
        <w:rPr>
          <w:rFonts w:ascii="Times New Roman" w:hAnsi="Times New Roman" w:cs="Times New Roman"/>
          <w:noProof/>
          <w:sz w:val="24"/>
          <w:szCs w:val="24"/>
        </w:rPr>
        <w:t xml:space="preserve"> et al.,</w:t>
      </w:r>
      <w:r w:rsidR="004D3E10" w:rsidRPr="00A113DA">
        <w:rPr>
          <w:rFonts w:ascii="Times New Roman" w:hAnsi="Times New Roman" w:cs="Times New Roman"/>
          <w:noProof/>
          <w:sz w:val="24"/>
          <w:szCs w:val="24"/>
        </w:rPr>
        <w:t xml:space="preserve"> </w:t>
      </w:r>
      <w:r w:rsidR="00F05298" w:rsidRPr="00A113DA">
        <w:rPr>
          <w:rFonts w:ascii="Times New Roman" w:hAnsi="Times New Roman" w:cs="Times New Roman"/>
          <w:noProof/>
          <w:sz w:val="24"/>
          <w:szCs w:val="24"/>
        </w:rPr>
        <w:t>2015</w:t>
      </w:r>
      <w:r w:rsidR="004D3E10" w:rsidRPr="00A113DA">
        <w:rPr>
          <w:rFonts w:ascii="Times New Roman" w:hAnsi="Times New Roman" w:cs="Times New Roman"/>
          <w:noProof/>
          <w:sz w:val="24"/>
          <w:szCs w:val="24"/>
        </w:rPr>
        <w:t>;</w:t>
      </w:r>
      <w:r w:rsidR="004C3BEE" w:rsidRPr="00A113DA">
        <w:rPr>
          <w:rFonts w:ascii="Times New Roman" w:hAnsi="Times New Roman" w:cs="Times New Roman"/>
          <w:sz w:val="24"/>
          <w:szCs w:val="24"/>
        </w:rPr>
        <w:t xml:space="preserve"> </w:t>
      </w:r>
      <w:r w:rsidR="004D3E10" w:rsidRPr="00A113DA">
        <w:rPr>
          <w:rFonts w:ascii="Times New Roman" w:hAnsi="Times New Roman" w:cs="Times New Roman"/>
          <w:noProof/>
          <w:sz w:val="24"/>
          <w:szCs w:val="24"/>
        </w:rPr>
        <w:t>Rajkhowa &amp; Qaim</w:t>
      </w:r>
      <w:r w:rsidR="00F05298" w:rsidRPr="00A113DA">
        <w:rPr>
          <w:rFonts w:ascii="Times New Roman" w:hAnsi="Times New Roman" w:cs="Times New Roman"/>
          <w:noProof/>
          <w:sz w:val="24"/>
          <w:szCs w:val="24"/>
        </w:rPr>
        <w:t>,</w:t>
      </w:r>
      <w:r w:rsidR="004D3E10" w:rsidRPr="00A113DA">
        <w:rPr>
          <w:rFonts w:ascii="Times New Roman" w:hAnsi="Times New Roman" w:cs="Times New Roman"/>
          <w:noProof/>
          <w:sz w:val="24"/>
          <w:szCs w:val="24"/>
        </w:rPr>
        <w:t xml:space="preserve"> </w:t>
      </w:r>
      <w:r w:rsidR="00F05298" w:rsidRPr="00A113DA">
        <w:rPr>
          <w:rFonts w:ascii="Times New Roman" w:hAnsi="Times New Roman" w:cs="Times New Roman"/>
          <w:noProof/>
          <w:sz w:val="24"/>
          <w:szCs w:val="24"/>
        </w:rPr>
        <w:t>2022</w:t>
      </w:r>
      <w:r w:rsidR="00CD7418" w:rsidRPr="00A113DA">
        <w:rPr>
          <w:rFonts w:ascii="Times New Roman" w:hAnsi="Times New Roman" w:cs="Times New Roman"/>
          <w:noProof/>
          <w:sz w:val="24"/>
          <w:szCs w:val="24"/>
        </w:rPr>
        <w:t xml:space="preserve">; </w:t>
      </w:r>
      <w:r w:rsidR="00D97DC9" w:rsidRPr="00A113DA">
        <w:rPr>
          <w:rFonts w:ascii="Times New Roman" w:hAnsi="Times New Roman" w:cs="Times New Roman"/>
          <w:noProof/>
          <w:sz w:val="24"/>
          <w:szCs w:val="24"/>
        </w:rPr>
        <w:t>Debela et al.</w:t>
      </w:r>
      <w:r w:rsidR="00F05298" w:rsidRPr="00A113DA">
        <w:rPr>
          <w:rFonts w:ascii="Times New Roman" w:hAnsi="Times New Roman" w:cs="Times New Roman"/>
          <w:noProof/>
          <w:sz w:val="24"/>
          <w:szCs w:val="24"/>
        </w:rPr>
        <w:t>,</w:t>
      </w:r>
      <w:r w:rsidR="00CD7418" w:rsidRPr="00A113DA">
        <w:rPr>
          <w:rFonts w:ascii="Times New Roman" w:hAnsi="Times New Roman" w:cs="Times New Roman"/>
          <w:noProof/>
          <w:sz w:val="24"/>
          <w:szCs w:val="24"/>
        </w:rPr>
        <w:t xml:space="preserve"> </w:t>
      </w:r>
      <w:r w:rsidR="00F05298" w:rsidRPr="00A113DA">
        <w:rPr>
          <w:rFonts w:ascii="Times New Roman" w:hAnsi="Times New Roman" w:cs="Times New Roman"/>
          <w:noProof/>
          <w:sz w:val="24"/>
          <w:szCs w:val="24"/>
        </w:rPr>
        <w:t>2020</w:t>
      </w:r>
      <w:r w:rsidR="004D5A38" w:rsidRPr="00A113DA">
        <w:rPr>
          <w:rFonts w:ascii="Times New Roman" w:hAnsi="Times New Roman" w:cs="Times New Roman"/>
          <w:noProof/>
          <w:sz w:val="24"/>
          <w:szCs w:val="24"/>
        </w:rPr>
        <w:t>)</w:t>
      </w:r>
      <w:r w:rsidR="00176D71" w:rsidRPr="00A113DA">
        <w:rPr>
          <w:rFonts w:ascii="Times New Roman" w:hAnsi="Times New Roman" w:cs="Times New Roman"/>
          <w:sz w:val="24"/>
          <w:szCs w:val="24"/>
        </w:rPr>
        <w:t xml:space="preserve">. </w:t>
      </w:r>
      <w:r w:rsidR="00021C50" w:rsidRPr="00A113DA">
        <w:rPr>
          <w:rFonts w:ascii="Times New Roman" w:hAnsi="Times New Roman" w:cs="Times New Roman"/>
          <w:sz w:val="24"/>
          <w:szCs w:val="24"/>
        </w:rPr>
        <w:t xml:space="preserve">Therefore, </w:t>
      </w:r>
      <w:r w:rsidR="00876762" w:rsidRPr="00A113DA">
        <w:rPr>
          <w:rFonts w:ascii="Times New Roman" w:hAnsi="Times New Roman" w:cs="Times New Roman"/>
          <w:sz w:val="24"/>
          <w:szCs w:val="24"/>
        </w:rPr>
        <w:t>investigating</w:t>
      </w:r>
      <w:r w:rsidR="00021C50" w:rsidRPr="00A113DA">
        <w:rPr>
          <w:rFonts w:ascii="Times New Roman" w:hAnsi="Times New Roman" w:cs="Times New Roman"/>
          <w:sz w:val="24"/>
          <w:szCs w:val="24"/>
        </w:rPr>
        <w:t xml:space="preserve"> the linkage between </w:t>
      </w:r>
      <w:r w:rsidR="00A0720C">
        <w:rPr>
          <w:rFonts w:ascii="Times New Roman" w:hAnsi="Times New Roman" w:cs="Times New Roman"/>
          <w:sz w:val="24"/>
          <w:szCs w:val="24"/>
        </w:rPr>
        <w:t xml:space="preserve">income </w:t>
      </w:r>
      <w:r w:rsidR="006C5318">
        <w:rPr>
          <w:rFonts w:ascii="Times New Roman" w:hAnsi="Times New Roman" w:cs="Times New Roman"/>
          <w:sz w:val="24"/>
          <w:szCs w:val="24"/>
        </w:rPr>
        <w:t>diversification</w:t>
      </w:r>
      <w:r w:rsidR="00021C50" w:rsidRPr="00A113DA">
        <w:rPr>
          <w:rFonts w:ascii="Times New Roman" w:hAnsi="Times New Roman" w:cs="Times New Roman"/>
          <w:sz w:val="24"/>
          <w:szCs w:val="24"/>
        </w:rPr>
        <w:t xml:space="preserve"> and </w:t>
      </w:r>
      <w:r w:rsidR="00C17990" w:rsidRPr="00A113DA">
        <w:rPr>
          <w:rFonts w:ascii="Times New Roman" w:hAnsi="Times New Roman" w:cs="Times New Roman"/>
          <w:sz w:val="24"/>
          <w:szCs w:val="24"/>
        </w:rPr>
        <w:t>mobile phone</w:t>
      </w:r>
      <w:r w:rsidR="00021C50" w:rsidRPr="00A113DA">
        <w:rPr>
          <w:rFonts w:ascii="Times New Roman" w:hAnsi="Times New Roman" w:cs="Times New Roman"/>
          <w:sz w:val="24"/>
          <w:szCs w:val="24"/>
        </w:rPr>
        <w:t xml:space="preserve"> </w:t>
      </w:r>
      <w:r w:rsidR="00C17990" w:rsidRPr="00A113DA">
        <w:rPr>
          <w:rFonts w:ascii="Times New Roman" w:hAnsi="Times New Roman" w:cs="Times New Roman"/>
          <w:sz w:val="24"/>
          <w:szCs w:val="24"/>
        </w:rPr>
        <w:t>ownership</w:t>
      </w:r>
      <w:r w:rsidR="00AA16FB" w:rsidRPr="00A113DA">
        <w:rPr>
          <w:rFonts w:ascii="Times New Roman" w:hAnsi="Times New Roman" w:cs="Times New Roman"/>
          <w:sz w:val="24"/>
          <w:szCs w:val="24"/>
        </w:rPr>
        <w:t>,</w:t>
      </w:r>
      <w:r w:rsidR="00021C50" w:rsidRPr="00A113DA">
        <w:rPr>
          <w:rFonts w:ascii="Times New Roman" w:hAnsi="Times New Roman" w:cs="Times New Roman"/>
          <w:sz w:val="24"/>
          <w:szCs w:val="24"/>
        </w:rPr>
        <w:t xml:space="preserve"> </w:t>
      </w:r>
      <w:r w:rsidR="00673365" w:rsidRPr="00A113DA">
        <w:rPr>
          <w:rFonts w:ascii="Times New Roman" w:hAnsi="Times New Roman" w:cs="Times New Roman"/>
          <w:sz w:val="24"/>
          <w:szCs w:val="24"/>
        </w:rPr>
        <w:t xml:space="preserve">and the inequality-equalizing effect of </w:t>
      </w:r>
      <w:r w:rsidR="006E0B47">
        <w:rPr>
          <w:rFonts w:ascii="Times New Roman" w:hAnsi="Times New Roman" w:cs="Times New Roman"/>
          <w:sz w:val="24"/>
          <w:szCs w:val="24"/>
        </w:rPr>
        <w:t>income diversification</w:t>
      </w:r>
      <w:r w:rsidR="00673365" w:rsidRPr="00A113DA">
        <w:rPr>
          <w:rFonts w:ascii="Times New Roman" w:hAnsi="Times New Roman" w:cs="Times New Roman"/>
          <w:sz w:val="24"/>
          <w:szCs w:val="24"/>
        </w:rPr>
        <w:t xml:space="preserve"> provides</w:t>
      </w:r>
      <w:r w:rsidR="00021C50" w:rsidRPr="00A113DA">
        <w:rPr>
          <w:rFonts w:ascii="Times New Roman" w:hAnsi="Times New Roman" w:cs="Times New Roman"/>
          <w:sz w:val="24"/>
          <w:szCs w:val="24"/>
        </w:rPr>
        <w:t xml:space="preserve"> important policy implications, especially for </w:t>
      </w:r>
      <w:r w:rsidR="00BC4649" w:rsidRPr="00A113DA">
        <w:rPr>
          <w:rFonts w:ascii="Times New Roman" w:hAnsi="Times New Roman" w:cs="Times New Roman"/>
          <w:sz w:val="24"/>
          <w:szCs w:val="24"/>
        </w:rPr>
        <w:t xml:space="preserve">poverty and inequality reduction </w:t>
      </w:r>
      <w:r w:rsidR="00021C50" w:rsidRPr="00A113DA">
        <w:rPr>
          <w:rFonts w:ascii="Times New Roman" w:hAnsi="Times New Roman" w:cs="Times New Roman"/>
          <w:sz w:val="24"/>
          <w:szCs w:val="24"/>
        </w:rPr>
        <w:t>in developing countries</w:t>
      </w:r>
      <w:r w:rsidR="00F43FD0" w:rsidRPr="00A113DA">
        <w:rPr>
          <w:rFonts w:ascii="Times New Roman" w:hAnsi="Times New Roman" w:cs="Times New Roman"/>
          <w:sz w:val="24"/>
          <w:szCs w:val="24"/>
        </w:rPr>
        <w:t>.</w:t>
      </w:r>
    </w:p>
    <w:p w14:paraId="65B7EB6C" w14:textId="6825139B" w:rsidR="00DE1F59" w:rsidRPr="00A113DA" w:rsidRDefault="00C24131" w:rsidP="00793CD4">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In this </w:t>
      </w:r>
      <w:r w:rsidR="00AA16FB" w:rsidRPr="00A113DA">
        <w:rPr>
          <w:rFonts w:ascii="Times New Roman" w:hAnsi="Times New Roman" w:cs="Times New Roman"/>
          <w:sz w:val="24"/>
          <w:szCs w:val="24"/>
        </w:rPr>
        <w:t>paper</w:t>
      </w:r>
      <w:r w:rsidRPr="00A113DA">
        <w:rPr>
          <w:rFonts w:ascii="Times New Roman" w:hAnsi="Times New Roman" w:cs="Times New Roman"/>
          <w:sz w:val="24"/>
          <w:szCs w:val="24"/>
        </w:rPr>
        <w:t xml:space="preserve">, </w:t>
      </w:r>
      <w:r w:rsidR="000F14DA" w:rsidRPr="00A113DA">
        <w:rPr>
          <w:rFonts w:ascii="Times New Roman" w:hAnsi="Times New Roman" w:cs="Times New Roman"/>
          <w:sz w:val="24"/>
          <w:szCs w:val="24"/>
        </w:rPr>
        <w:t xml:space="preserve">first, </w:t>
      </w:r>
      <w:r w:rsidRPr="00A113DA">
        <w:rPr>
          <w:rFonts w:ascii="Times New Roman" w:hAnsi="Times New Roman" w:cs="Times New Roman"/>
          <w:sz w:val="24"/>
          <w:szCs w:val="24"/>
        </w:rPr>
        <w:t>w</w:t>
      </w:r>
      <w:r w:rsidR="00DE1F59" w:rsidRPr="00A113DA">
        <w:rPr>
          <w:rFonts w:ascii="Times New Roman" w:hAnsi="Times New Roman" w:cs="Times New Roman"/>
          <w:sz w:val="24"/>
          <w:szCs w:val="24"/>
        </w:rPr>
        <w:t>e investigate</w:t>
      </w:r>
      <w:r w:rsidR="00CA7068" w:rsidRPr="00A113DA">
        <w:rPr>
          <w:rFonts w:ascii="Times New Roman" w:hAnsi="Times New Roman" w:cs="Times New Roman"/>
          <w:sz w:val="24"/>
          <w:szCs w:val="24"/>
        </w:rPr>
        <w:t xml:space="preserve"> </w:t>
      </w:r>
      <w:r w:rsidR="00016D1B" w:rsidRPr="00A113DA">
        <w:rPr>
          <w:rFonts w:ascii="Times New Roman" w:hAnsi="Times New Roman" w:cs="Times New Roman"/>
          <w:sz w:val="24"/>
          <w:szCs w:val="24"/>
        </w:rPr>
        <w:t xml:space="preserve">whether mobile phone ownership increases </w:t>
      </w:r>
      <w:r w:rsidR="00F265EE">
        <w:rPr>
          <w:rFonts w:ascii="Times New Roman" w:hAnsi="Times New Roman" w:cs="Times New Roman"/>
          <w:sz w:val="24"/>
          <w:szCs w:val="24"/>
        </w:rPr>
        <w:t>income diversification</w:t>
      </w:r>
      <w:r w:rsidR="00016D1B" w:rsidRPr="00A113DA">
        <w:rPr>
          <w:rFonts w:ascii="Times New Roman" w:hAnsi="Times New Roman" w:cs="Times New Roman"/>
          <w:sz w:val="24"/>
          <w:szCs w:val="24"/>
        </w:rPr>
        <w:t xml:space="preserve">, household </w:t>
      </w:r>
      <w:r w:rsidR="00D94FEB">
        <w:rPr>
          <w:rFonts w:ascii="Times New Roman" w:hAnsi="Times New Roman" w:cs="Times New Roman"/>
          <w:sz w:val="24"/>
          <w:szCs w:val="24"/>
        </w:rPr>
        <w:t xml:space="preserve">total </w:t>
      </w:r>
      <w:r w:rsidR="00016D1B" w:rsidRPr="00A113DA">
        <w:rPr>
          <w:rFonts w:ascii="Times New Roman" w:hAnsi="Times New Roman" w:cs="Times New Roman"/>
          <w:sz w:val="24"/>
          <w:szCs w:val="24"/>
        </w:rPr>
        <w:t>income and per capita income</w:t>
      </w:r>
      <w:r w:rsidR="00D94FEB">
        <w:rPr>
          <w:rFonts w:ascii="Times New Roman" w:hAnsi="Times New Roman" w:cs="Times New Roman"/>
          <w:sz w:val="24"/>
          <w:szCs w:val="24"/>
        </w:rPr>
        <w:t xml:space="preserve">, and </w:t>
      </w:r>
      <w:r w:rsidR="00016D1B" w:rsidRPr="00A113DA">
        <w:rPr>
          <w:rFonts w:ascii="Times New Roman" w:hAnsi="Times New Roman" w:cs="Times New Roman"/>
          <w:sz w:val="24"/>
          <w:szCs w:val="24"/>
        </w:rPr>
        <w:t>contribut</w:t>
      </w:r>
      <w:r w:rsidR="00D94FEB">
        <w:rPr>
          <w:rFonts w:ascii="Times New Roman" w:hAnsi="Times New Roman" w:cs="Times New Roman"/>
          <w:sz w:val="24"/>
          <w:szCs w:val="24"/>
        </w:rPr>
        <w:t>es</w:t>
      </w:r>
      <w:r w:rsidR="00016D1B" w:rsidRPr="00A113DA">
        <w:rPr>
          <w:rFonts w:ascii="Times New Roman" w:hAnsi="Times New Roman" w:cs="Times New Roman"/>
          <w:sz w:val="24"/>
          <w:szCs w:val="24"/>
        </w:rPr>
        <w:t xml:space="preserve"> to</w:t>
      </w:r>
      <w:r w:rsidR="00D94FEB">
        <w:rPr>
          <w:rFonts w:ascii="Times New Roman" w:hAnsi="Times New Roman" w:cs="Times New Roman"/>
          <w:sz w:val="24"/>
          <w:szCs w:val="24"/>
        </w:rPr>
        <w:t xml:space="preserve"> monetary and non-monetary</w:t>
      </w:r>
      <w:r w:rsidR="00016D1B" w:rsidRPr="00A113DA">
        <w:rPr>
          <w:rFonts w:ascii="Times New Roman" w:hAnsi="Times New Roman" w:cs="Times New Roman"/>
          <w:sz w:val="24"/>
          <w:szCs w:val="24"/>
        </w:rPr>
        <w:t xml:space="preserve"> poverty reduction</w:t>
      </w:r>
      <w:r w:rsidR="00D94FEB">
        <w:rPr>
          <w:rFonts w:ascii="Times New Roman" w:hAnsi="Times New Roman" w:cs="Times New Roman"/>
          <w:sz w:val="24"/>
          <w:szCs w:val="24"/>
        </w:rPr>
        <w:t xml:space="preserve"> </w:t>
      </w:r>
      <w:r w:rsidR="00DE1F59" w:rsidRPr="00A113DA">
        <w:rPr>
          <w:rFonts w:ascii="Times New Roman" w:hAnsi="Times New Roman" w:cs="Times New Roman"/>
          <w:sz w:val="24"/>
          <w:szCs w:val="24"/>
        </w:rPr>
        <w:t>in</w:t>
      </w:r>
      <w:r w:rsidR="00D94FEB">
        <w:rPr>
          <w:rFonts w:ascii="Times New Roman" w:hAnsi="Times New Roman" w:cs="Times New Roman"/>
          <w:sz w:val="24"/>
          <w:szCs w:val="24"/>
        </w:rPr>
        <w:t xml:space="preserve"> the context of</w:t>
      </w:r>
      <w:r w:rsidR="00DE1F59" w:rsidRPr="00A113DA">
        <w:rPr>
          <w:rFonts w:ascii="Times New Roman" w:hAnsi="Times New Roman" w:cs="Times New Roman"/>
          <w:sz w:val="24"/>
          <w:szCs w:val="24"/>
        </w:rPr>
        <w:t xml:space="preserve"> rural Bangladesh. </w:t>
      </w:r>
      <w:r w:rsidR="002C2BF0" w:rsidRPr="00A113DA">
        <w:rPr>
          <w:rFonts w:ascii="Times New Roman" w:hAnsi="Times New Roman" w:cs="Times New Roman"/>
          <w:sz w:val="24"/>
          <w:szCs w:val="24"/>
        </w:rPr>
        <w:t>Second</w:t>
      </w:r>
      <w:r w:rsidR="00DE1F59" w:rsidRPr="00A113DA">
        <w:rPr>
          <w:rFonts w:ascii="Times New Roman" w:hAnsi="Times New Roman" w:cs="Times New Roman"/>
          <w:sz w:val="24"/>
          <w:szCs w:val="24"/>
        </w:rPr>
        <w:t xml:space="preserve">, </w:t>
      </w:r>
      <w:r w:rsidR="002C2BF0" w:rsidRPr="00A113DA">
        <w:rPr>
          <w:rFonts w:ascii="Times New Roman" w:hAnsi="Times New Roman" w:cs="Times New Roman"/>
          <w:sz w:val="24"/>
          <w:szCs w:val="24"/>
        </w:rPr>
        <w:t xml:space="preserve">in addition to the average effect of mobile phone ownership, </w:t>
      </w:r>
      <w:r w:rsidR="00DE1F59" w:rsidRPr="00A113DA">
        <w:rPr>
          <w:rFonts w:ascii="Times New Roman" w:hAnsi="Times New Roman" w:cs="Times New Roman"/>
          <w:sz w:val="24"/>
          <w:szCs w:val="24"/>
        </w:rPr>
        <w:t xml:space="preserve">we </w:t>
      </w:r>
      <w:r w:rsidR="00D94FEB">
        <w:rPr>
          <w:rFonts w:ascii="Times New Roman" w:hAnsi="Times New Roman" w:cs="Times New Roman"/>
          <w:sz w:val="24"/>
          <w:szCs w:val="24"/>
        </w:rPr>
        <w:t>investigate the</w:t>
      </w:r>
      <w:r w:rsidR="00D94FEB" w:rsidRPr="00A113DA">
        <w:rPr>
          <w:rFonts w:ascii="Times New Roman" w:hAnsi="Times New Roman" w:cs="Times New Roman"/>
          <w:sz w:val="24"/>
          <w:szCs w:val="24"/>
        </w:rPr>
        <w:t xml:space="preserve"> </w:t>
      </w:r>
      <w:r w:rsidR="002C2BF0" w:rsidRPr="00A113DA">
        <w:rPr>
          <w:rFonts w:ascii="Times New Roman" w:hAnsi="Times New Roman" w:cs="Times New Roman"/>
          <w:sz w:val="24"/>
          <w:szCs w:val="24"/>
        </w:rPr>
        <w:t xml:space="preserve">heterogeneous </w:t>
      </w:r>
      <w:r w:rsidR="00F63018" w:rsidRPr="00A113DA">
        <w:rPr>
          <w:rFonts w:ascii="Times New Roman" w:hAnsi="Times New Roman" w:cs="Times New Roman"/>
          <w:sz w:val="24"/>
          <w:szCs w:val="24"/>
        </w:rPr>
        <w:t xml:space="preserve">effect of mobile phone ownership for different types of households, differentiating by gender, farming scale, </w:t>
      </w:r>
      <w:r w:rsidR="00F63018" w:rsidRPr="00A113DA">
        <w:rPr>
          <w:rFonts w:ascii="Times New Roman" w:hAnsi="Times New Roman" w:cs="Times New Roman"/>
          <w:sz w:val="24"/>
          <w:szCs w:val="24"/>
        </w:rPr>
        <w:lastRenderedPageBreak/>
        <w:t>and wealth.</w:t>
      </w:r>
      <w:r w:rsidR="00E70C24" w:rsidRPr="00A113DA">
        <w:rPr>
          <w:rFonts w:ascii="Times New Roman" w:hAnsi="Times New Roman" w:cs="Times New Roman"/>
          <w:sz w:val="24"/>
          <w:szCs w:val="24"/>
        </w:rPr>
        <w:t xml:space="preserve"> </w:t>
      </w:r>
      <w:r w:rsidR="00C90AAD">
        <w:rPr>
          <w:rFonts w:ascii="Times New Roman" w:hAnsi="Times New Roman" w:cs="Times New Roman"/>
          <w:sz w:val="24"/>
          <w:szCs w:val="24"/>
        </w:rPr>
        <w:t>Finally</w:t>
      </w:r>
      <w:r w:rsidR="000F14DA" w:rsidRPr="00A113DA">
        <w:rPr>
          <w:rFonts w:ascii="Times New Roman" w:hAnsi="Times New Roman" w:cs="Times New Roman"/>
          <w:sz w:val="24"/>
          <w:szCs w:val="24"/>
        </w:rPr>
        <w:t>,</w:t>
      </w:r>
      <w:r w:rsidR="0053483B" w:rsidRPr="00A113DA">
        <w:rPr>
          <w:rFonts w:ascii="Times New Roman" w:hAnsi="Times New Roman" w:cs="Times New Roman"/>
          <w:sz w:val="24"/>
          <w:szCs w:val="24"/>
        </w:rPr>
        <w:t xml:space="preserve"> to e</w:t>
      </w:r>
      <w:r w:rsidR="006F1EA9" w:rsidRPr="00A113DA">
        <w:rPr>
          <w:rFonts w:ascii="Times New Roman" w:hAnsi="Times New Roman" w:cs="Times New Roman"/>
          <w:sz w:val="24"/>
          <w:szCs w:val="24"/>
        </w:rPr>
        <w:t xml:space="preserve">nrich our understanding of whether the </w:t>
      </w:r>
      <w:r w:rsidR="00613BEB">
        <w:rPr>
          <w:rFonts w:ascii="Times New Roman" w:hAnsi="Times New Roman" w:cs="Times New Roman"/>
          <w:sz w:val="24"/>
          <w:szCs w:val="24"/>
        </w:rPr>
        <w:t>income diversification</w:t>
      </w:r>
      <w:r w:rsidR="006F1EA9" w:rsidRPr="00A113DA">
        <w:rPr>
          <w:rFonts w:ascii="Times New Roman" w:hAnsi="Times New Roman" w:cs="Times New Roman"/>
          <w:sz w:val="24"/>
          <w:szCs w:val="24"/>
        </w:rPr>
        <w:t xml:space="preserve"> through mobile phone ownership reduce</w:t>
      </w:r>
      <w:r w:rsidR="00FE3518" w:rsidRPr="00A113DA">
        <w:rPr>
          <w:rFonts w:ascii="Times New Roman" w:hAnsi="Times New Roman" w:cs="Times New Roman"/>
          <w:sz w:val="24"/>
          <w:szCs w:val="24"/>
        </w:rPr>
        <w:t>s</w:t>
      </w:r>
      <w:r w:rsidR="006F1EA9" w:rsidRPr="00A113DA">
        <w:rPr>
          <w:rFonts w:ascii="Times New Roman" w:hAnsi="Times New Roman" w:cs="Times New Roman"/>
          <w:sz w:val="24"/>
          <w:szCs w:val="24"/>
        </w:rPr>
        <w:t xml:space="preserve"> income inequality,</w:t>
      </w:r>
      <w:r w:rsidR="0053483B" w:rsidRPr="00A113DA">
        <w:rPr>
          <w:rFonts w:ascii="Times New Roman" w:hAnsi="Times New Roman" w:cs="Times New Roman"/>
          <w:sz w:val="24"/>
          <w:szCs w:val="24"/>
        </w:rPr>
        <w:t xml:space="preserve"> </w:t>
      </w:r>
      <w:r w:rsidR="00E22C9E" w:rsidRPr="00A113DA">
        <w:rPr>
          <w:rFonts w:ascii="Times New Roman" w:hAnsi="Times New Roman" w:cs="Times New Roman"/>
          <w:sz w:val="24"/>
          <w:szCs w:val="24"/>
        </w:rPr>
        <w:t>we use the Gini decomposition, separating our sample into households who own mobile phones and who do not</w:t>
      </w:r>
      <w:r w:rsidR="0096684F" w:rsidRPr="00A113DA">
        <w:rPr>
          <w:rFonts w:ascii="Times New Roman" w:hAnsi="Times New Roman" w:cs="Times New Roman"/>
          <w:sz w:val="24"/>
          <w:szCs w:val="24"/>
        </w:rPr>
        <w:t>.</w:t>
      </w:r>
      <w:r w:rsidR="00C90AAD" w:rsidRPr="00C90AAD">
        <w:rPr>
          <w:rFonts w:ascii="Times New Roman" w:hAnsi="Times New Roman" w:cs="Times New Roman"/>
          <w:sz w:val="24"/>
          <w:szCs w:val="24"/>
        </w:rPr>
        <w:t xml:space="preserve"> </w:t>
      </w:r>
      <w:r w:rsidR="00C90AAD">
        <w:rPr>
          <w:rFonts w:ascii="Times New Roman" w:hAnsi="Times New Roman" w:cs="Times New Roman"/>
          <w:sz w:val="24"/>
          <w:szCs w:val="24"/>
        </w:rPr>
        <w:t>To investigate the above, w</w:t>
      </w:r>
      <w:r w:rsidR="00C90AAD" w:rsidRPr="00A113DA">
        <w:rPr>
          <w:rFonts w:ascii="Times New Roman" w:hAnsi="Times New Roman" w:cs="Times New Roman"/>
          <w:sz w:val="24"/>
          <w:szCs w:val="24"/>
        </w:rPr>
        <w:t xml:space="preserve">e use a most recently collected longitudinal data set, spanning eight years and </w:t>
      </w:r>
      <w:r w:rsidR="00CB7E9D">
        <w:rPr>
          <w:rFonts w:ascii="Times New Roman" w:hAnsi="Times New Roman" w:cs="Times New Roman"/>
          <w:sz w:val="24"/>
          <w:szCs w:val="24"/>
        </w:rPr>
        <w:t>two</w:t>
      </w:r>
      <w:r w:rsidR="00CB7E9D" w:rsidRPr="00A113DA">
        <w:rPr>
          <w:rFonts w:ascii="Times New Roman" w:hAnsi="Times New Roman" w:cs="Times New Roman"/>
          <w:sz w:val="24"/>
          <w:szCs w:val="24"/>
        </w:rPr>
        <w:t xml:space="preserve"> </w:t>
      </w:r>
      <w:r w:rsidR="00C90AAD" w:rsidRPr="00A113DA">
        <w:rPr>
          <w:rFonts w:ascii="Times New Roman" w:hAnsi="Times New Roman" w:cs="Times New Roman"/>
          <w:sz w:val="24"/>
          <w:szCs w:val="24"/>
        </w:rPr>
        <w:t>data points</w:t>
      </w:r>
      <w:r w:rsidR="00C90AAD" w:rsidRPr="00C90AAD">
        <w:rPr>
          <w:rFonts w:ascii="Times New Roman" w:hAnsi="Times New Roman" w:cs="Times New Roman"/>
          <w:sz w:val="24"/>
          <w:szCs w:val="24"/>
        </w:rPr>
        <w:t xml:space="preserve"> </w:t>
      </w:r>
      <w:r w:rsidR="00C90AAD" w:rsidRPr="00A113DA">
        <w:rPr>
          <w:rFonts w:ascii="Times New Roman" w:hAnsi="Times New Roman" w:cs="Times New Roman"/>
          <w:sz w:val="24"/>
          <w:szCs w:val="24"/>
        </w:rPr>
        <w:t>from 2011</w:t>
      </w:r>
      <w:r w:rsidR="00AD2281">
        <w:rPr>
          <w:rFonts w:ascii="Times New Roman" w:hAnsi="Times New Roman" w:cs="Times New Roman"/>
          <w:sz w:val="24"/>
          <w:szCs w:val="24"/>
        </w:rPr>
        <w:t xml:space="preserve"> to </w:t>
      </w:r>
      <w:r w:rsidR="00C90AAD" w:rsidRPr="00A113DA">
        <w:rPr>
          <w:rFonts w:ascii="Times New Roman" w:hAnsi="Times New Roman" w:cs="Times New Roman"/>
          <w:sz w:val="24"/>
          <w:szCs w:val="24"/>
        </w:rPr>
        <w:t xml:space="preserve">2019 </w:t>
      </w:r>
      <w:r w:rsidR="00C90AAD">
        <w:rPr>
          <w:rFonts w:ascii="Times New Roman" w:hAnsi="Times New Roman" w:cs="Times New Roman"/>
          <w:sz w:val="24"/>
          <w:szCs w:val="24"/>
        </w:rPr>
        <w:t>of</w:t>
      </w:r>
      <w:r w:rsidR="00C90AAD" w:rsidRPr="00A113DA">
        <w:rPr>
          <w:rFonts w:ascii="Times New Roman" w:hAnsi="Times New Roman" w:cs="Times New Roman"/>
          <w:sz w:val="24"/>
          <w:szCs w:val="24"/>
        </w:rPr>
        <w:t xml:space="preserve"> Bangladeshi rural households.</w:t>
      </w:r>
    </w:p>
    <w:p w14:paraId="5BCF8CA3" w14:textId="27BC23DF" w:rsidR="0096684F" w:rsidRPr="00A113DA" w:rsidRDefault="002C2376" w:rsidP="00744AA9">
      <w:pPr>
        <w:pStyle w:val="a9"/>
        <w:widowControl/>
        <w:spacing w:line="480" w:lineRule="auto"/>
        <w:ind w:leftChars="0" w:left="0" w:firstLineChars="100" w:firstLine="240"/>
        <w:rPr>
          <w:rFonts w:ascii="Times New Roman" w:hAnsi="Times New Roman" w:cs="Times New Roman"/>
          <w:noProof/>
          <w:sz w:val="24"/>
          <w:szCs w:val="24"/>
        </w:rPr>
      </w:pPr>
      <w:r w:rsidRPr="00A113DA">
        <w:rPr>
          <w:rFonts w:ascii="Times New Roman" w:hAnsi="Times New Roman" w:cs="Times New Roman"/>
          <w:sz w:val="24"/>
          <w:szCs w:val="24"/>
        </w:rPr>
        <w:t>There is substantial literature looking at the relationship</w:t>
      </w:r>
      <w:r w:rsidR="00B94E68" w:rsidRPr="00A113DA">
        <w:rPr>
          <w:rFonts w:ascii="Times New Roman" w:hAnsi="Times New Roman" w:cs="Times New Roman"/>
          <w:sz w:val="24"/>
          <w:szCs w:val="24"/>
        </w:rPr>
        <w:t xml:space="preserve"> between mobile phone ownership and household income</w:t>
      </w:r>
      <w:r w:rsidR="00FD1D40" w:rsidRPr="00A113DA">
        <w:rPr>
          <w:rFonts w:ascii="Times New Roman" w:hAnsi="Times New Roman" w:cs="Times New Roman"/>
          <w:sz w:val="24"/>
          <w:szCs w:val="24"/>
        </w:rPr>
        <w:t>. Many studies found that</w:t>
      </w:r>
      <w:r w:rsidR="00E41769" w:rsidRPr="00A113DA">
        <w:rPr>
          <w:rFonts w:ascii="Times New Roman" w:hAnsi="Times New Roman" w:cs="Times New Roman"/>
          <w:sz w:val="24"/>
          <w:szCs w:val="24"/>
        </w:rPr>
        <w:t xml:space="preserve"> mobile phone ownership increase</w:t>
      </w:r>
      <w:r w:rsidR="006F72EE" w:rsidRPr="00A113DA">
        <w:rPr>
          <w:rFonts w:ascii="Times New Roman" w:hAnsi="Times New Roman" w:cs="Times New Roman"/>
          <w:sz w:val="24"/>
          <w:szCs w:val="24"/>
        </w:rPr>
        <w:t>s</w:t>
      </w:r>
      <w:r w:rsidR="00E41769" w:rsidRPr="00A113DA">
        <w:rPr>
          <w:rFonts w:ascii="Times New Roman" w:hAnsi="Times New Roman" w:cs="Times New Roman"/>
          <w:sz w:val="24"/>
          <w:szCs w:val="24"/>
        </w:rPr>
        <w:t xml:space="preserve"> household income </w:t>
      </w:r>
      <w:r w:rsidR="001B0421" w:rsidRPr="00A113DA">
        <w:rPr>
          <w:rFonts w:ascii="Times New Roman" w:hAnsi="Times New Roman" w:cs="Times New Roman"/>
          <w:noProof/>
          <w:sz w:val="24"/>
          <w:szCs w:val="24"/>
        </w:rPr>
        <w:t>(Asongu S.</w:t>
      </w:r>
      <w:r w:rsidR="008664D3" w:rsidRPr="00A113DA">
        <w:rPr>
          <w:rFonts w:ascii="Times New Roman" w:hAnsi="Times New Roman" w:cs="Times New Roman"/>
          <w:noProof/>
          <w:sz w:val="24"/>
          <w:szCs w:val="24"/>
        </w:rPr>
        <w:t>,</w:t>
      </w:r>
      <w:r w:rsidR="001B0421" w:rsidRPr="00A113DA">
        <w:rPr>
          <w:rFonts w:ascii="Times New Roman" w:hAnsi="Times New Roman" w:cs="Times New Roman"/>
          <w:noProof/>
          <w:sz w:val="24"/>
          <w:szCs w:val="24"/>
        </w:rPr>
        <w:t xml:space="preserve"> 2015; </w:t>
      </w:r>
      <w:r w:rsidR="007B35DF" w:rsidRPr="00A113DA">
        <w:rPr>
          <w:rFonts w:ascii="Times New Roman" w:hAnsi="Times New Roman" w:cs="Times New Roman"/>
          <w:noProof/>
          <w:sz w:val="24"/>
          <w:szCs w:val="24"/>
        </w:rPr>
        <w:t>Ma et al.</w:t>
      </w:r>
      <w:r w:rsidR="001B0421" w:rsidRPr="00A113DA">
        <w:rPr>
          <w:rFonts w:ascii="Times New Roman" w:hAnsi="Times New Roman" w:cs="Times New Roman"/>
          <w:noProof/>
          <w:sz w:val="24"/>
          <w:szCs w:val="24"/>
        </w:rPr>
        <w:t>, 2018; Miyajima, 2022; Munyegera &amp; Matsumoto , 2016; Rajkhow</w:t>
      </w:r>
      <w:r w:rsidR="00583985" w:rsidRPr="00A113DA">
        <w:rPr>
          <w:rFonts w:ascii="Times New Roman" w:hAnsi="Times New Roman" w:cs="Times New Roman"/>
          <w:noProof/>
          <w:sz w:val="24"/>
          <w:szCs w:val="24"/>
        </w:rPr>
        <w:t>a &amp; Qaim, 2022;</w:t>
      </w:r>
      <w:r w:rsidR="001B0421" w:rsidRPr="00A113DA">
        <w:rPr>
          <w:rFonts w:ascii="Times New Roman" w:hAnsi="Times New Roman" w:cs="Times New Roman"/>
          <w:noProof/>
          <w:sz w:val="24"/>
          <w:szCs w:val="24"/>
        </w:rPr>
        <w:t xml:space="preserve"> </w:t>
      </w:r>
      <w:r w:rsidR="008664D3" w:rsidRPr="00A113DA">
        <w:rPr>
          <w:rFonts w:ascii="Times New Roman" w:hAnsi="Times New Roman" w:cs="Times New Roman"/>
          <w:noProof/>
          <w:sz w:val="24"/>
          <w:szCs w:val="24"/>
        </w:rPr>
        <w:t>Sekabira &amp; Qaim, 2017)</w:t>
      </w:r>
      <w:r w:rsidR="00A556BB" w:rsidRPr="00A113DA">
        <w:rPr>
          <w:rFonts w:ascii="Times New Roman" w:hAnsi="Times New Roman" w:cs="Times New Roman"/>
          <w:noProof/>
          <w:sz w:val="24"/>
          <w:szCs w:val="24"/>
        </w:rPr>
        <w:t xml:space="preserve">. </w:t>
      </w:r>
      <w:r w:rsidR="003C74BF" w:rsidRPr="00A113DA">
        <w:rPr>
          <w:rFonts w:ascii="Times New Roman" w:hAnsi="Times New Roman" w:cs="Times New Roman"/>
          <w:noProof/>
          <w:sz w:val="24"/>
          <w:szCs w:val="24"/>
        </w:rPr>
        <w:t>However, there is scant literature on the effect of mobile phone on non-farm income diversification,</w:t>
      </w:r>
      <w:r w:rsidR="00F53A8E" w:rsidRPr="00A113DA">
        <w:rPr>
          <w:rFonts w:ascii="Times New Roman" w:hAnsi="Times New Roman" w:cs="Times New Roman"/>
          <w:noProof/>
          <w:sz w:val="24"/>
          <w:szCs w:val="24"/>
        </w:rPr>
        <w:t xml:space="preserve">, </w:t>
      </w:r>
      <w:r w:rsidR="00DC1227" w:rsidRPr="00A113DA">
        <w:rPr>
          <w:rFonts w:ascii="Times New Roman" w:hAnsi="Times New Roman" w:cs="Times New Roman"/>
          <w:noProof/>
          <w:sz w:val="24"/>
          <w:szCs w:val="24"/>
        </w:rPr>
        <w:t>t</w:t>
      </w:r>
      <w:r w:rsidR="00A556BB" w:rsidRPr="00A113DA">
        <w:rPr>
          <w:rFonts w:ascii="Times New Roman" w:hAnsi="Times New Roman" w:cs="Times New Roman"/>
          <w:noProof/>
          <w:sz w:val="24"/>
          <w:szCs w:val="24"/>
        </w:rPr>
        <w:t xml:space="preserve">o the best of our knowledge, only </w:t>
      </w:r>
      <w:r w:rsidR="00744AA9" w:rsidRPr="00DD64CA">
        <w:rPr>
          <w:rFonts w:ascii="Times New Roman" w:hAnsi="Times New Roman" w:cs="Times New Roman"/>
          <w:noProof/>
          <w:sz w:val="24"/>
          <w:szCs w:val="24"/>
        </w:rPr>
        <w:t>Wnaglin</w:t>
      </w:r>
      <w:r w:rsidR="00744AA9">
        <w:rPr>
          <w:rFonts w:ascii="Times New Roman" w:hAnsi="Times New Roman" w:cs="Times New Roman"/>
          <w:noProof/>
          <w:sz w:val="24"/>
          <w:szCs w:val="24"/>
        </w:rPr>
        <w:t xml:space="preserve"> et al.,</w:t>
      </w:r>
      <w:r w:rsidR="00744AA9" w:rsidRPr="00DD64CA">
        <w:rPr>
          <w:rFonts w:ascii="Times New Roman" w:hAnsi="Times New Roman" w:cs="Times New Roman"/>
          <w:noProof/>
          <w:sz w:val="24"/>
          <w:szCs w:val="24"/>
        </w:rPr>
        <w:t xml:space="preserve"> </w:t>
      </w:r>
      <w:r w:rsidR="00744AA9">
        <w:rPr>
          <w:rFonts w:ascii="Times New Roman" w:hAnsi="Times New Roman" w:cs="Times New Roman"/>
          <w:noProof/>
          <w:sz w:val="24"/>
          <w:szCs w:val="24"/>
        </w:rPr>
        <w:t>(</w:t>
      </w:r>
      <w:r w:rsidR="00744AA9" w:rsidRPr="00DD64CA">
        <w:rPr>
          <w:rFonts w:ascii="Times New Roman" w:hAnsi="Times New Roman" w:cs="Times New Roman"/>
          <w:noProof/>
          <w:sz w:val="24"/>
          <w:szCs w:val="24"/>
        </w:rPr>
        <w:t>2020)</w:t>
      </w:r>
      <w:r w:rsidR="00061DAC">
        <w:rPr>
          <w:rFonts w:ascii="Times New Roman" w:hAnsi="Times New Roman" w:cs="Times New Roman"/>
          <w:noProof/>
          <w:sz w:val="24"/>
          <w:szCs w:val="24"/>
        </w:rPr>
        <w:t>;</w:t>
      </w:r>
      <w:r w:rsidR="008A256D">
        <w:rPr>
          <w:rFonts w:ascii="Times New Roman" w:hAnsi="Times New Roman" w:cs="Times New Roman"/>
          <w:noProof/>
          <w:sz w:val="24"/>
          <w:szCs w:val="24"/>
        </w:rPr>
        <w:t xml:space="preserve"> </w:t>
      </w:r>
      <w:r w:rsidR="002267BB">
        <w:rPr>
          <w:rFonts w:ascii="Times New Roman" w:hAnsi="Times New Roman" w:cs="Times New Roman"/>
          <w:noProof/>
          <w:sz w:val="24"/>
          <w:szCs w:val="24"/>
        </w:rPr>
        <w:t xml:space="preserve">and </w:t>
      </w:r>
      <w:r w:rsidR="00A556BB" w:rsidRPr="00A113DA">
        <w:rPr>
          <w:rFonts w:ascii="Times New Roman" w:hAnsi="Times New Roman" w:cs="Times New Roman"/>
          <w:noProof/>
          <w:sz w:val="24"/>
          <w:szCs w:val="24"/>
        </w:rPr>
        <w:t xml:space="preserve">Rajkhowa </w:t>
      </w:r>
      <w:r w:rsidR="006E62FE">
        <w:rPr>
          <w:rFonts w:ascii="Times New Roman" w:hAnsi="Times New Roman" w:cs="Times New Roman"/>
          <w:noProof/>
          <w:sz w:val="24"/>
          <w:szCs w:val="24"/>
        </w:rPr>
        <w:t>and</w:t>
      </w:r>
      <w:r w:rsidR="006E62FE" w:rsidRPr="00A113DA">
        <w:rPr>
          <w:rFonts w:ascii="Times New Roman" w:hAnsi="Times New Roman" w:cs="Times New Roman"/>
          <w:noProof/>
          <w:sz w:val="24"/>
          <w:szCs w:val="24"/>
        </w:rPr>
        <w:t xml:space="preserve"> </w:t>
      </w:r>
      <w:r w:rsidR="00A556BB" w:rsidRPr="00A113DA">
        <w:rPr>
          <w:rFonts w:ascii="Times New Roman" w:hAnsi="Times New Roman" w:cs="Times New Roman"/>
          <w:noProof/>
          <w:sz w:val="24"/>
          <w:szCs w:val="24"/>
        </w:rPr>
        <w:t xml:space="preserve">Qaim (2022) </w:t>
      </w:r>
      <w:r w:rsidR="00C42297" w:rsidRPr="00A113DA">
        <w:rPr>
          <w:rFonts w:ascii="Times New Roman" w:hAnsi="Times New Roman" w:cs="Times New Roman"/>
          <w:noProof/>
          <w:sz w:val="24"/>
          <w:szCs w:val="24"/>
        </w:rPr>
        <w:t>examine the effects of mobile phones on rural off-farm employment</w:t>
      </w:r>
      <w:r w:rsidR="00BA5268">
        <w:rPr>
          <w:rFonts w:ascii="Times New Roman" w:hAnsi="Times New Roman" w:cs="Times New Roman"/>
          <w:noProof/>
          <w:sz w:val="24"/>
          <w:szCs w:val="24"/>
        </w:rPr>
        <w:t xml:space="preserve"> with established econmetric methods</w:t>
      </w:r>
      <w:r w:rsidR="00C42297" w:rsidRPr="00A113DA">
        <w:rPr>
          <w:rFonts w:ascii="Times New Roman" w:hAnsi="Times New Roman" w:cs="Times New Roman"/>
          <w:noProof/>
          <w:sz w:val="24"/>
          <w:szCs w:val="24"/>
        </w:rPr>
        <w:t>.</w:t>
      </w:r>
      <w:r w:rsidR="002D6853" w:rsidRPr="00A113DA">
        <w:rPr>
          <w:rFonts w:ascii="Times New Roman" w:hAnsi="Times New Roman" w:cs="Times New Roman"/>
          <w:noProof/>
          <w:sz w:val="24"/>
          <w:szCs w:val="24"/>
        </w:rPr>
        <w:t xml:space="preserve"> </w:t>
      </w:r>
      <w:r w:rsidR="00C90AAD">
        <w:rPr>
          <w:rFonts w:ascii="Times New Roman" w:hAnsi="Times New Roman" w:cs="Times New Roman"/>
          <w:noProof/>
          <w:sz w:val="24"/>
          <w:szCs w:val="24"/>
        </w:rPr>
        <w:t>In addition</w:t>
      </w:r>
      <w:r w:rsidR="00EC032B" w:rsidRPr="00A113DA">
        <w:rPr>
          <w:rFonts w:ascii="Times New Roman" w:hAnsi="Times New Roman" w:cs="Times New Roman"/>
          <w:noProof/>
          <w:sz w:val="24"/>
          <w:szCs w:val="24"/>
        </w:rPr>
        <w:t xml:space="preserve">, the effect of mobile phone ownership on monetary and non-monetary poverty </w:t>
      </w:r>
      <w:r w:rsidR="008C3338">
        <w:rPr>
          <w:rFonts w:ascii="Times New Roman" w:hAnsi="Times New Roman" w:cs="Times New Roman"/>
          <w:noProof/>
          <w:sz w:val="24"/>
          <w:szCs w:val="24"/>
        </w:rPr>
        <w:t xml:space="preserve">have been </w:t>
      </w:r>
      <w:r w:rsidR="00EC032B" w:rsidRPr="00A113DA">
        <w:rPr>
          <w:rFonts w:ascii="Times New Roman" w:hAnsi="Times New Roman" w:cs="Times New Roman"/>
          <w:noProof/>
          <w:sz w:val="24"/>
          <w:szCs w:val="24"/>
        </w:rPr>
        <w:t>documented</w:t>
      </w:r>
      <w:r w:rsidR="008C3338">
        <w:rPr>
          <w:rFonts w:ascii="Times New Roman" w:hAnsi="Times New Roman" w:cs="Times New Roman"/>
          <w:noProof/>
          <w:sz w:val="24"/>
          <w:szCs w:val="24"/>
        </w:rPr>
        <w:t xml:space="preserve"> but the mechanism through income diverisification is not. </w:t>
      </w:r>
      <w:r w:rsidR="00EC032B" w:rsidRPr="00A113DA">
        <w:rPr>
          <w:rFonts w:ascii="Times New Roman" w:hAnsi="Times New Roman" w:cs="Times New Roman"/>
          <w:noProof/>
          <w:sz w:val="24"/>
          <w:szCs w:val="24"/>
        </w:rPr>
        <w:t xml:space="preserve">Furthermore, even though there is evidence on reduction in income inequality due to off-farm employment in developing countries (Adams Jr., 1994; Adams Jr., 2002), there are only a few studies exploring reduction in income inequality as a result of </w:t>
      </w:r>
      <w:r w:rsidR="003275F8">
        <w:rPr>
          <w:rFonts w:ascii="Times New Roman" w:hAnsi="Times New Roman" w:cs="Times New Roman"/>
          <w:noProof/>
          <w:sz w:val="24"/>
          <w:szCs w:val="24"/>
        </w:rPr>
        <w:t>income diversification</w:t>
      </w:r>
      <w:r w:rsidR="00EC032B" w:rsidRPr="00A113DA">
        <w:rPr>
          <w:rFonts w:ascii="Times New Roman" w:hAnsi="Times New Roman" w:cs="Times New Roman"/>
          <w:noProof/>
          <w:sz w:val="24"/>
          <w:szCs w:val="24"/>
        </w:rPr>
        <w:t xml:space="preserve"> through mobile phone adoption. This is important because the poor often lack access to assets which has been identified as a barrier to entry to employment (Reardon et al, 2000).</w:t>
      </w:r>
    </w:p>
    <w:p w14:paraId="44533377" w14:textId="0DC835B3" w:rsidR="00965517" w:rsidRPr="00A113DA" w:rsidRDefault="00800ABA" w:rsidP="00CC4D47">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The contribution of this paper is </w:t>
      </w:r>
      <w:r w:rsidR="005B521F">
        <w:rPr>
          <w:rFonts w:ascii="Times New Roman" w:hAnsi="Times New Roman" w:cs="Times New Roman"/>
          <w:sz w:val="24"/>
          <w:szCs w:val="24"/>
        </w:rPr>
        <w:t>four</w:t>
      </w:r>
      <w:r w:rsidRPr="00A113DA">
        <w:rPr>
          <w:rFonts w:ascii="Times New Roman" w:hAnsi="Times New Roman" w:cs="Times New Roman"/>
          <w:sz w:val="24"/>
          <w:szCs w:val="24"/>
        </w:rPr>
        <w:t xml:space="preserve">fold. First, we provide the first empirical micro-econometrics evidence on the effect of mobile phone expansion on </w:t>
      </w:r>
      <w:r w:rsidR="008F7AFA">
        <w:rPr>
          <w:rFonts w:ascii="Times New Roman" w:hAnsi="Times New Roman" w:cs="Times New Roman"/>
          <w:sz w:val="24"/>
          <w:szCs w:val="24"/>
        </w:rPr>
        <w:t>income diversification</w:t>
      </w:r>
      <w:r w:rsidRPr="00A113DA">
        <w:rPr>
          <w:rFonts w:ascii="Times New Roman" w:hAnsi="Times New Roman" w:cs="Times New Roman"/>
          <w:sz w:val="24"/>
          <w:szCs w:val="24"/>
        </w:rPr>
        <w:t xml:space="preserve"> and household welfare in the context of rural Bangladesh. Second, unlike the previous study, we use high-quality household-level longitudinal data that allow controlling for time-invariant unobserved heterogeneity at the household level to generate robust evidence</w:t>
      </w:r>
      <w:r w:rsidR="00F56688">
        <w:rPr>
          <w:rFonts w:ascii="Times New Roman" w:hAnsi="Times New Roman" w:cs="Times New Roman"/>
          <w:sz w:val="24"/>
          <w:szCs w:val="24"/>
        </w:rPr>
        <w:t xml:space="preserve"> in Bangladesh</w:t>
      </w:r>
      <w:r w:rsidRPr="00A113DA">
        <w:rPr>
          <w:rFonts w:ascii="Times New Roman" w:hAnsi="Times New Roman" w:cs="Times New Roman"/>
          <w:sz w:val="24"/>
          <w:szCs w:val="24"/>
        </w:rPr>
        <w:t xml:space="preserve">. Estimating the effect of mobile phone ownership on multidimensional household welfare </w:t>
      </w:r>
      <w:r w:rsidRPr="00A113DA">
        <w:rPr>
          <w:rFonts w:ascii="Times New Roman" w:hAnsi="Times New Roman" w:cs="Times New Roman"/>
          <w:sz w:val="24"/>
          <w:szCs w:val="24"/>
        </w:rPr>
        <w:lastRenderedPageBreak/>
        <w:t xml:space="preserve">provides the robustness of our empirical results from the </w:t>
      </w:r>
      <w:r w:rsidR="00983437" w:rsidRPr="00A113DA">
        <w:rPr>
          <w:rFonts w:ascii="Times New Roman" w:hAnsi="Times New Roman" w:cs="Times New Roman"/>
          <w:sz w:val="24"/>
          <w:szCs w:val="24"/>
        </w:rPr>
        <w:t>viewpoint</w:t>
      </w:r>
      <w:r w:rsidRPr="00A113DA">
        <w:rPr>
          <w:rFonts w:ascii="Times New Roman" w:hAnsi="Times New Roman" w:cs="Times New Roman"/>
          <w:sz w:val="24"/>
          <w:szCs w:val="24"/>
        </w:rPr>
        <w:t xml:space="preserve"> of monetary and non-monetary poverty. </w:t>
      </w:r>
      <w:r w:rsidR="005B521F">
        <w:rPr>
          <w:rFonts w:ascii="Times New Roman" w:hAnsi="Times New Roman" w:cs="Times New Roman"/>
          <w:sz w:val="24"/>
          <w:szCs w:val="24"/>
        </w:rPr>
        <w:t>Third, we investigate the heterogeneous impact of mobile phone ownership</w:t>
      </w:r>
      <w:r w:rsidR="00792A8F">
        <w:rPr>
          <w:rFonts w:ascii="Times New Roman" w:hAnsi="Times New Roman" w:cs="Times New Roman"/>
          <w:sz w:val="24"/>
          <w:szCs w:val="24"/>
        </w:rPr>
        <w:t xml:space="preserve">, in terms of gender, farmland size, and income. </w:t>
      </w:r>
      <w:r w:rsidR="00195D22">
        <w:rPr>
          <w:rFonts w:ascii="Times New Roman" w:hAnsi="Times New Roman" w:cs="Times New Roman"/>
          <w:sz w:val="24"/>
          <w:szCs w:val="24"/>
        </w:rPr>
        <w:t>To this end, w</w:t>
      </w:r>
      <w:r w:rsidR="00792A8F">
        <w:rPr>
          <w:rFonts w:ascii="Times New Roman" w:hAnsi="Times New Roman" w:cs="Times New Roman"/>
          <w:sz w:val="24"/>
          <w:szCs w:val="24"/>
        </w:rPr>
        <w:t xml:space="preserve">e </w:t>
      </w:r>
      <w:r w:rsidR="00195D22">
        <w:rPr>
          <w:rFonts w:ascii="Times New Roman" w:hAnsi="Times New Roman" w:cs="Times New Roman"/>
          <w:sz w:val="24"/>
          <w:szCs w:val="24"/>
        </w:rPr>
        <w:t>use interaction terms in models and a quantile regression approach</w:t>
      </w:r>
      <w:r w:rsidR="00AA60E6">
        <w:rPr>
          <w:rFonts w:ascii="Times New Roman" w:hAnsi="Times New Roman" w:cs="Times New Roman"/>
          <w:sz w:val="24"/>
          <w:szCs w:val="24"/>
        </w:rPr>
        <w:t xml:space="preserve"> to</w:t>
      </w:r>
      <w:r w:rsidR="00BC4B9C">
        <w:rPr>
          <w:rFonts w:ascii="Times New Roman" w:hAnsi="Times New Roman" w:cs="Times New Roman"/>
          <w:sz w:val="24"/>
          <w:szCs w:val="24"/>
        </w:rPr>
        <w:t xml:space="preserve"> find who benefits more from owning mobile phones</w:t>
      </w:r>
      <w:r w:rsidR="00981D33">
        <w:rPr>
          <w:rFonts w:ascii="Times New Roman" w:hAnsi="Times New Roman" w:cs="Times New Roman"/>
          <w:sz w:val="24"/>
          <w:szCs w:val="24"/>
        </w:rPr>
        <w:t xml:space="preserve">, thus we can provide more appropriate policy implications. </w:t>
      </w:r>
      <w:r w:rsidR="005B521F">
        <w:rPr>
          <w:rFonts w:ascii="Times New Roman" w:hAnsi="Times New Roman" w:cs="Times New Roman"/>
          <w:sz w:val="24"/>
          <w:szCs w:val="24"/>
        </w:rPr>
        <w:t>At last</w:t>
      </w:r>
      <w:r w:rsidRPr="00A113DA">
        <w:rPr>
          <w:rFonts w:ascii="Times New Roman" w:hAnsi="Times New Roman" w:cs="Times New Roman"/>
          <w:sz w:val="24"/>
          <w:szCs w:val="24"/>
        </w:rPr>
        <w:t xml:space="preserve">, to understand whether </w:t>
      </w:r>
      <w:r w:rsidR="00D00B6D">
        <w:rPr>
          <w:rFonts w:ascii="Times New Roman" w:hAnsi="Times New Roman" w:cs="Times New Roman"/>
          <w:sz w:val="24"/>
          <w:szCs w:val="24"/>
        </w:rPr>
        <w:t>income diversification</w:t>
      </w:r>
      <w:r w:rsidRPr="00A113DA">
        <w:rPr>
          <w:rFonts w:ascii="Times New Roman" w:hAnsi="Times New Roman" w:cs="Times New Roman"/>
          <w:sz w:val="24"/>
          <w:szCs w:val="24"/>
        </w:rPr>
        <w:t xml:space="preserve"> through mobile phone adoption reduces income inequality</w:t>
      </w:r>
      <w:r w:rsidR="00832B52" w:rsidRPr="00A113DA">
        <w:rPr>
          <w:rFonts w:ascii="Times New Roman" w:hAnsi="Times New Roman" w:cs="Times New Roman"/>
          <w:sz w:val="24"/>
          <w:szCs w:val="24"/>
        </w:rPr>
        <w:t>,</w:t>
      </w:r>
      <w:r w:rsidR="00D33F45" w:rsidRPr="00A113DA">
        <w:rPr>
          <w:rFonts w:ascii="Times New Roman" w:hAnsi="Times New Roman" w:cs="Times New Roman"/>
          <w:sz w:val="24"/>
          <w:szCs w:val="24"/>
        </w:rPr>
        <w:t xml:space="preserve"> </w:t>
      </w:r>
      <w:r w:rsidR="00461631">
        <w:rPr>
          <w:rFonts w:ascii="Times New Roman" w:hAnsi="Times New Roman" w:cs="Times New Roman"/>
          <w:sz w:val="24"/>
          <w:szCs w:val="24"/>
        </w:rPr>
        <w:t xml:space="preserve">we use </w:t>
      </w:r>
      <w:r w:rsidR="00461631" w:rsidRPr="00A113DA">
        <w:rPr>
          <w:rFonts w:ascii="Times New Roman" w:hAnsi="Times New Roman" w:cs="Times New Roman"/>
          <w:sz w:val="24"/>
          <w:szCs w:val="24"/>
        </w:rPr>
        <w:t xml:space="preserve">Gini decomposition of different income sources </w:t>
      </w:r>
      <w:r w:rsidR="00461631">
        <w:rPr>
          <w:rFonts w:ascii="Times New Roman" w:hAnsi="Times New Roman" w:cs="Times New Roman"/>
          <w:sz w:val="24"/>
          <w:szCs w:val="24"/>
        </w:rPr>
        <w:t>combined with</w:t>
      </w:r>
      <w:r w:rsidR="00461631" w:rsidRPr="00A113DA">
        <w:rPr>
          <w:rFonts w:ascii="Times New Roman" w:hAnsi="Times New Roman" w:cs="Times New Roman"/>
          <w:sz w:val="24"/>
          <w:szCs w:val="24"/>
        </w:rPr>
        <w:t xml:space="preserve"> propensity score matching</w:t>
      </w:r>
      <w:r w:rsidR="00461631">
        <w:rPr>
          <w:rFonts w:ascii="Times New Roman" w:hAnsi="Times New Roman" w:cs="Times New Roman"/>
          <w:sz w:val="24"/>
          <w:szCs w:val="24"/>
        </w:rPr>
        <w:t xml:space="preserve"> </w:t>
      </w:r>
      <w:r w:rsidR="00FE27D9">
        <w:rPr>
          <w:rFonts w:ascii="Times New Roman" w:hAnsi="Times New Roman" w:cs="Times New Roman"/>
          <w:sz w:val="24"/>
          <w:szCs w:val="24"/>
        </w:rPr>
        <w:t xml:space="preserve">of </w:t>
      </w:r>
      <w:r w:rsidR="00FE27D9" w:rsidRPr="00A113DA">
        <w:rPr>
          <w:rFonts w:ascii="Times New Roman" w:hAnsi="Times New Roman" w:cs="Times New Roman"/>
          <w:sz w:val="24"/>
          <w:szCs w:val="24"/>
        </w:rPr>
        <w:t>households who own mobile phones and who do not</w:t>
      </w:r>
      <w:r w:rsidR="00461631">
        <w:rPr>
          <w:rFonts w:ascii="Times New Roman" w:hAnsi="Times New Roman" w:cs="Times New Roman"/>
          <w:sz w:val="24"/>
          <w:szCs w:val="24"/>
        </w:rPr>
        <w:t>.</w:t>
      </w:r>
    </w:p>
    <w:p w14:paraId="46EA256F" w14:textId="60FA4BF2" w:rsidR="00CC4D47" w:rsidRPr="00A113DA" w:rsidRDefault="006642DC" w:rsidP="00CC4D47">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We find that mobile phone ownership </w:t>
      </w:r>
      <w:r w:rsidR="00B74846">
        <w:rPr>
          <w:rFonts w:ascii="Times New Roman" w:hAnsi="Times New Roman" w:cs="Times New Roman"/>
          <w:sz w:val="24"/>
          <w:szCs w:val="24"/>
        </w:rPr>
        <w:t>accelerates</w:t>
      </w:r>
      <w:r w:rsidR="00B74846" w:rsidRPr="00A113DA">
        <w:rPr>
          <w:rFonts w:ascii="Times New Roman" w:hAnsi="Times New Roman" w:cs="Times New Roman"/>
          <w:sz w:val="24"/>
          <w:szCs w:val="24"/>
        </w:rPr>
        <w:t xml:space="preserve"> </w:t>
      </w:r>
      <w:r w:rsidR="00B74846">
        <w:rPr>
          <w:rFonts w:ascii="Times New Roman" w:hAnsi="Times New Roman" w:cs="Times New Roman"/>
          <w:sz w:val="24"/>
          <w:szCs w:val="24"/>
        </w:rPr>
        <w:t>income diversifications</w:t>
      </w:r>
      <w:r w:rsidRPr="00A113DA">
        <w:rPr>
          <w:rFonts w:ascii="Times New Roman" w:hAnsi="Times New Roman" w:cs="Times New Roman"/>
          <w:sz w:val="24"/>
          <w:szCs w:val="24"/>
        </w:rPr>
        <w:t xml:space="preserve"> </w:t>
      </w:r>
      <w:r w:rsidR="00FE27D9">
        <w:rPr>
          <w:rFonts w:ascii="Times New Roman" w:hAnsi="Times New Roman" w:cs="Times New Roman"/>
          <w:sz w:val="24"/>
          <w:szCs w:val="24"/>
        </w:rPr>
        <w:t xml:space="preserve">as well as </w:t>
      </w:r>
      <w:r w:rsidRPr="00A113DA">
        <w:rPr>
          <w:rFonts w:ascii="Times New Roman" w:hAnsi="Times New Roman" w:cs="Times New Roman"/>
          <w:sz w:val="24"/>
          <w:szCs w:val="24"/>
        </w:rPr>
        <w:t>alleviates monetary and non-monetary poverty.</w:t>
      </w:r>
      <w:r w:rsidR="00404342" w:rsidRPr="00A113DA">
        <w:rPr>
          <w:rFonts w:ascii="Times New Roman" w:hAnsi="Times New Roman" w:cs="Times New Roman"/>
          <w:sz w:val="24"/>
          <w:szCs w:val="24"/>
        </w:rPr>
        <w:t xml:space="preserve"> Female headed households particularly </w:t>
      </w:r>
      <w:r w:rsidR="00693587">
        <w:rPr>
          <w:rFonts w:ascii="Times New Roman" w:hAnsi="Times New Roman" w:cs="Times New Roman"/>
          <w:sz w:val="24"/>
          <w:szCs w:val="24"/>
        </w:rPr>
        <w:t>benefit more from</w:t>
      </w:r>
      <w:r w:rsidR="00404342" w:rsidRPr="00A113DA">
        <w:rPr>
          <w:rFonts w:ascii="Times New Roman" w:hAnsi="Times New Roman" w:cs="Times New Roman"/>
          <w:sz w:val="24"/>
          <w:szCs w:val="24"/>
        </w:rPr>
        <w:t xml:space="preserve"> mobile phones, in terms of </w:t>
      </w:r>
      <w:r w:rsidR="00693587">
        <w:rPr>
          <w:rFonts w:ascii="Times New Roman" w:hAnsi="Times New Roman" w:cs="Times New Roman"/>
          <w:sz w:val="24"/>
          <w:szCs w:val="24"/>
        </w:rPr>
        <w:t>income diversification</w:t>
      </w:r>
      <w:r w:rsidR="00404342" w:rsidRPr="00A113DA">
        <w:rPr>
          <w:rFonts w:ascii="Times New Roman" w:hAnsi="Times New Roman" w:cs="Times New Roman"/>
          <w:sz w:val="24"/>
          <w:szCs w:val="24"/>
        </w:rPr>
        <w:t>.</w:t>
      </w:r>
      <w:r w:rsidR="002016D8">
        <w:rPr>
          <w:rFonts w:ascii="Times New Roman" w:hAnsi="Times New Roman" w:cs="Times New Roman"/>
          <w:sz w:val="24"/>
          <w:szCs w:val="24"/>
        </w:rPr>
        <w:t xml:space="preserve"> </w:t>
      </w:r>
      <w:r w:rsidR="00544753">
        <w:rPr>
          <w:rFonts w:ascii="Times New Roman" w:hAnsi="Times New Roman" w:cs="Times New Roman"/>
          <w:sz w:val="24"/>
          <w:szCs w:val="24"/>
        </w:rPr>
        <w:t xml:space="preserve">Our quantile regression analysis reveals the pro-poor effect of mobile phone ownership. </w:t>
      </w:r>
      <w:r w:rsidR="002016D8">
        <w:rPr>
          <w:rFonts w:ascii="Times New Roman" w:hAnsi="Times New Roman" w:cs="Times New Roman"/>
          <w:sz w:val="24"/>
          <w:szCs w:val="24"/>
        </w:rPr>
        <w:t>Furthermore</w:t>
      </w:r>
      <w:r w:rsidRPr="00A113DA">
        <w:rPr>
          <w:rFonts w:ascii="Times New Roman" w:hAnsi="Times New Roman" w:cs="Times New Roman"/>
          <w:sz w:val="24"/>
          <w:szCs w:val="24"/>
        </w:rPr>
        <w:t>, our result indicates that the off-farm income results in an inequality-equalizing effect among the rural households owning mobile phones in rural Bangladesh, suggesting the off-farm income of rural households owning mobile phones improves the overall welfare of the rural society</w:t>
      </w:r>
    </w:p>
    <w:p w14:paraId="1FAAFEEC" w14:textId="10D986FA" w:rsidR="0000632F" w:rsidRPr="00A113DA" w:rsidRDefault="002A5DE0" w:rsidP="002B4103">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The remainder of this paper is organized as follows. In section </w:t>
      </w:r>
      <w:r w:rsidR="0038018F" w:rsidRPr="00A113DA">
        <w:rPr>
          <w:rFonts w:ascii="Times New Roman" w:hAnsi="Times New Roman" w:cs="Times New Roman"/>
          <w:sz w:val="24"/>
          <w:szCs w:val="24"/>
        </w:rPr>
        <w:t>2</w:t>
      </w:r>
      <w:r w:rsidRPr="00A113DA">
        <w:rPr>
          <w:rFonts w:ascii="Times New Roman" w:hAnsi="Times New Roman" w:cs="Times New Roman"/>
          <w:sz w:val="24"/>
          <w:szCs w:val="24"/>
        </w:rPr>
        <w:t xml:space="preserve">, the data, key variables, and empirical framework including the identification strategy and model specifications are presented. Section </w:t>
      </w:r>
      <w:r w:rsidR="0038018F" w:rsidRPr="00A113DA">
        <w:rPr>
          <w:rFonts w:ascii="Times New Roman" w:hAnsi="Times New Roman" w:cs="Times New Roman"/>
          <w:sz w:val="24"/>
          <w:szCs w:val="24"/>
        </w:rPr>
        <w:t>3</w:t>
      </w:r>
      <w:r w:rsidRPr="00A113DA">
        <w:rPr>
          <w:rFonts w:ascii="Times New Roman" w:hAnsi="Times New Roman" w:cs="Times New Roman"/>
          <w:sz w:val="24"/>
          <w:szCs w:val="24"/>
        </w:rPr>
        <w:t xml:space="preserve"> presents the empirical results and discussion. Section </w:t>
      </w:r>
      <w:r w:rsidR="0038018F" w:rsidRPr="00A113DA">
        <w:rPr>
          <w:rFonts w:ascii="Times New Roman" w:hAnsi="Times New Roman" w:cs="Times New Roman"/>
          <w:sz w:val="24"/>
          <w:szCs w:val="24"/>
        </w:rPr>
        <w:t>4</w:t>
      </w:r>
      <w:r w:rsidRPr="00A113DA">
        <w:rPr>
          <w:rFonts w:ascii="Times New Roman" w:hAnsi="Times New Roman" w:cs="Times New Roman"/>
          <w:sz w:val="24"/>
          <w:szCs w:val="24"/>
        </w:rPr>
        <w:t xml:space="preserve"> concludes with policy implication and suggestions for future research.</w:t>
      </w:r>
    </w:p>
    <w:p w14:paraId="7E027747" w14:textId="77777777" w:rsidR="00164AEF" w:rsidRPr="00A113DA" w:rsidRDefault="008979BA" w:rsidP="00164AEF">
      <w:pPr>
        <w:pStyle w:val="a9"/>
        <w:widowControl/>
        <w:numPr>
          <w:ilvl w:val="0"/>
          <w:numId w:val="1"/>
        </w:numPr>
        <w:spacing w:line="480" w:lineRule="auto"/>
        <w:ind w:leftChars="0"/>
        <w:jc w:val="left"/>
        <w:rPr>
          <w:rFonts w:ascii="Times New Roman" w:hAnsi="Times New Roman" w:cs="Times New Roman"/>
          <w:b/>
          <w:sz w:val="24"/>
          <w:szCs w:val="24"/>
        </w:rPr>
      </w:pPr>
      <w:r w:rsidRPr="00A113DA">
        <w:rPr>
          <w:rFonts w:ascii="Times New Roman" w:hAnsi="Times New Roman" w:cs="Times New Roman"/>
          <w:b/>
          <w:sz w:val="24"/>
          <w:szCs w:val="24"/>
        </w:rPr>
        <w:t>Materials and methods</w:t>
      </w:r>
    </w:p>
    <w:p w14:paraId="3FA6CCF0" w14:textId="77777777" w:rsidR="00793CD4" w:rsidRPr="00A113DA" w:rsidRDefault="005D6B1E" w:rsidP="008C1743">
      <w:pPr>
        <w:pStyle w:val="Style1"/>
        <w:numPr>
          <w:ilvl w:val="1"/>
          <w:numId w:val="10"/>
        </w:numPr>
        <w:ind w:left="567"/>
      </w:pPr>
      <w:r w:rsidRPr="00A113DA">
        <w:t>Data</w:t>
      </w:r>
    </w:p>
    <w:p w14:paraId="7D10ED9F" w14:textId="3B60E9FA" w:rsidR="00762078" w:rsidRPr="00A113DA" w:rsidRDefault="00762078" w:rsidP="00762078">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The household data for this study is drawn from a recently collected three-round panel survey, the Bangladesh Integrated Household Survey (BIHS), which was designed and supervised by </w:t>
      </w:r>
      <w:r w:rsidRPr="00A113DA">
        <w:rPr>
          <w:rFonts w:ascii="Times New Roman" w:hAnsi="Times New Roman" w:cs="Times New Roman"/>
          <w:sz w:val="24"/>
          <w:szCs w:val="24"/>
        </w:rPr>
        <w:lastRenderedPageBreak/>
        <w:t>International</w:t>
      </w:r>
      <w:r w:rsidR="00C0710F" w:rsidRPr="00A113DA">
        <w:rPr>
          <w:rFonts w:ascii="Times New Roman" w:hAnsi="Times New Roman" w:cs="Times New Roman"/>
          <w:sz w:val="24"/>
          <w:szCs w:val="24"/>
        </w:rPr>
        <w:t xml:space="preserve"> Food Policy Research Institute</w:t>
      </w:r>
      <w:r w:rsidR="006A063B">
        <w:rPr>
          <w:rFonts w:ascii="Times New Roman" w:hAnsi="Times New Roman" w:cs="Times New Roman"/>
          <w:sz w:val="24"/>
          <w:szCs w:val="24"/>
        </w:rPr>
        <w:t xml:space="preserve"> (IFPRI)</w:t>
      </w:r>
      <w:r w:rsidRPr="00A113DA">
        <w:rPr>
          <w:rFonts w:ascii="Times New Roman" w:hAnsi="Times New Roman" w:cs="Times New Roman"/>
          <w:sz w:val="24"/>
          <w:szCs w:val="24"/>
        </w:rPr>
        <w:t xml:space="preserve"> in 2011/2012, and 2019</w:t>
      </w:r>
      <w:r w:rsidR="001736A6">
        <w:rPr>
          <w:rStyle w:val="a8"/>
          <w:rFonts w:ascii="Times New Roman" w:hAnsi="Times New Roman" w:cs="Times New Roman"/>
          <w:sz w:val="24"/>
          <w:szCs w:val="24"/>
        </w:rPr>
        <w:footnoteReference w:id="4"/>
      </w:r>
      <w:r w:rsidRPr="00A113DA">
        <w:rPr>
          <w:rFonts w:ascii="Times New Roman" w:hAnsi="Times New Roman" w:cs="Times New Roman"/>
          <w:sz w:val="24"/>
          <w:szCs w:val="24"/>
        </w:rPr>
        <w:t xml:space="preserve">. The sample is representative of rural </w:t>
      </w:r>
      <w:r w:rsidR="006A063B">
        <w:rPr>
          <w:rFonts w:ascii="Times New Roman" w:hAnsi="Times New Roman" w:cs="Times New Roman"/>
          <w:sz w:val="24"/>
          <w:szCs w:val="24"/>
        </w:rPr>
        <w:t>Bangladesh as well as o</w:t>
      </w:r>
      <w:r w:rsidRPr="00A113DA">
        <w:rPr>
          <w:rFonts w:ascii="Times New Roman" w:hAnsi="Times New Roman" w:cs="Times New Roman"/>
          <w:sz w:val="24"/>
          <w:szCs w:val="24"/>
        </w:rPr>
        <w:t>f the seven administrative division of the count</w:t>
      </w:r>
      <w:r w:rsidR="004342CD" w:rsidRPr="00A113DA">
        <w:rPr>
          <w:rFonts w:ascii="Times New Roman" w:hAnsi="Times New Roman" w:cs="Times New Roman"/>
          <w:sz w:val="24"/>
          <w:szCs w:val="24"/>
        </w:rPr>
        <w:t>r</w:t>
      </w:r>
      <w:r w:rsidRPr="00A113DA">
        <w:rPr>
          <w:rFonts w:ascii="Times New Roman" w:hAnsi="Times New Roman" w:cs="Times New Roman"/>
          <w:sz w:val="24"/>
          <w:szCs w:val="24"/>
        </w:rPr>
        <w:t>y (Islam et al</w:t>
      </w:r>
      <w:r w:rsidR="004342CD" w:rsidRPr="00A113DA">
        <w:rPr>
          <w:rFonts w:ascii="Times New Roman" w:hAnsi="Times New Roman" w:cs="Times New Roman"/>
          <w:sz w:val="24"/>
          <w:szCs w:val="24"/>
        </w:rPr>
        <w:t>., 2018; Ahmed and Tauseef, 2022</w:t>
      </w:r>
      <w:r w:rsidRPr="00A113DA">
        <w:rPr>
          <w:rFonts w:ascii="Times New Roman" w:hAnsi="Times New Roman" w:cs="Times New Roman"/>
          <w:sz w:val="24"/>
          <w:szCs w:val="24"/>
        </w:rPr>
        <w:t xml:space="preserve">). The sample design of the BIHS followed a </w:t>
      </w:r>
      <w:r w:rsidR="006A063B">
        <w:rPr>
          <w:rFonts w:ascii="Times New Roman" w:hAnsi="Times New Roman" w:cs="Times New Roman"/>
          <w:sz w:val="24"/>
          <w:szCs w:val="24"/>
        </w:rPr>
        <w:t xml:space="preserve">two staged </w:t>
      </w:r>
      <w:r w:rsidRPr="00A113DA">
        <w:rPr>
          <w:rFonts w:ascii="Times New Roman" w:hAnsi="Times New Roman" w:cs="Times New Roman"/>
          <w:sz w:val="24"/>
          <w:szCs w:val="24"/>
        </w:rPr>
        <w:t xml:space="preserve">stratified sampling </w:t>
      </w:r>
      <w:r w:rsidR="006A063B">
        <w:rPr>
          <w:rFonts w:ascii="Times New Roman" w:hAnsi="Times New Roman" w:cs="Times New Roman"/>
          <w:sz w:val="24"/>
          <w:szCs w:val="24"/>
        </w:rPr>
        <w:t>method. F</w:t>
      </w:r>
      <w:r w:rsidR="006A063B" w:rsidRPr="00A113DA">
        <w:rPr>
          <w:rFonts w:ascii="Times New Roman" w:hAnsi="Times New Roman" w:cs="Times New Roman"/>
          <w:sz w:val="24"/>
          <w:szCs w:val="24"/>
        </w:rPr>
        <w:t>ollowing the sampling framework developed from the community series of the 2001 Population and Housing Census of Bangladesh</w:t>
      </w:r>
      <w:r w:rsidR="006A063B">
        <w:rPr>
          <w:rFonts w:ascii="Times New Roman" w:hAnsi="Times New Roman" w:cs="Times New Roman"/>
          <w:sz w:val="24"/>
          <w:szCs w:val="24"/>
        </w:rPr>
        <w:t xml:space="preserve">, </w:t>
      </w:r>
      <w:r w:rsidRPr="00A113DA">
        <w:rPr>
          <w:rFonts w:ascii="Times New Roman" w:hAnsi="Times New Roman" w:cs="Times New Roman"/>
          <w:sz w:val="24"/>
          <w:szCs w:val="24"/>
        </w:rPr>
        <w:t>primary sampling units (PSUs)</w:t>
      </w:r>
      <w:r w:rsidR="006A063B">
        <w:rPr>
          <w:rFonts w:ascii="Times New Roman" w:hAnsi="Times New Roman" w:cs="Times New Roman"/>
          <w:sz w:val="24"/>
          <w:szCs w:val="24"/>
        </w:rPr>
        <w:t xml:space="preserve"> were randomly selected</w:t>
      </w:r>
      <w:r w:rsidRPr="00A113DA">
        <w:rPr>
          <w:rFonts w:ascii="Times New Roman" w:hAnsi="Times New Roman" w:cs="Times New Roman"/>
          <w:sz w:val="24"/>
          <w:szCs w:val="24"/>
        </w:rPr>
        <w:t xml:space="preserve"> </w:t>
      </w:r>
      <w:r w:rsidR="006A063B">
        <w:rPr>
          <w:rFonts w:ascii="Times New Roman" w:hAnsi="Times New Roman" w:cs="Times New Roman"/>
          <w:sz w:val="24"/>
          <w:szCs w:val="24"/>
        </w:rPr>
        <w:t xml:space="preserve">in the first stage </w:t>
      </w:r>
      <w:r w:rsidRPr="00A113DA">
        <w:rPr>
          <w:rFonts w:ascii="Times New Roman" w:hAnsi="Times New Roman" w:cs="Times New Roman"/>
          <w:sz w:val="24"/>
          <w:szCs w:val="24"/>
        </w:rPr>
        <w:t xml:space="preserve">and </w:t>
      </w:r>
      <w:r w:rsidR="006A063B">
        <w:rPr>
          <w:rFonts w:ascii="Times New Roman" w:hAnsi="Times New Roman" w:cs="Times New Roman"/>
          <w:sz w:val="24"/>
          <w:szCs w:val="24"/>
        </w:rPr>
        <w:t xml:space="preserve">random </w:t>
      </w:r>
      <w:r w:rsidRPr="00A113DA">
        <w:rPr>
          <w:rFonts w:ascii="Times New Roman" w:hAnsi="Times New Roman" w:cs="Times New Roman"/>
          <w:sz w:val="24"/>
          <w:szCs w:val="24"/>
        </w:rPr>
        <w:t xml:space="preserve">selection of households within each PSU </w:t>
      </w:r>
      <w:r w:rsidR="006A063B">
        <w:rPr>
          <w:rFonts w:ascii="Times New Roman" w:hAnsi="Times New Roman" w:cs="Times New Roman"/>
          <w:sz w:val="24"/>
          <w:szCs w:val="24"/>
        </w:rPr>
        <w:t xml:space="preserve">constitute the second stage </w:t>
      </w:r>
      <w:r w:rsidR="00DC5C47" w:rsidRPr="00A113DA">
        <w:rPr>
          <w:rFonts w:ascii="Times New Roman" w:hAnsi="Times New Roman" w:cs="Times New Roman"/>
          <w:sz w:val="24"/>
          <w:szCs w:val="24"/>
        </w:rPr>
        <w:t>(Ahmed and Tauseef, 2022</w:t>
      </w:r>
      <w:r w:rsidRPr="00A113DA">
        <w:rPr>
          <w:rFonts w:ascii="Times New Roman" w:hAnsi="Times New Roman" w:cs="Times New Roman"/>
          <w:sz w:val="24"/>
          <w:szCs w:val="24"/>
        </w:rPr>
        <w:t>). The total sa</w:t>
      </w:r>
      <w:r w:rsidR="00877B30" w:rsidRPr="00A113DA">
        <w:rPr>
          <w:rFonts w:ascii="Times New Roman" w:hAnsi="Times New Roman" w:cs="Times New Roman"/>
          <w:sz w:val="24"/>
          <w:szCs w:val="24"/>
        </w:rPr>
        <w:t>mple size in the first wave is 6</w:t>
      </w:r>
      <w:r w:rsidR="005A0AC7" w:rsidRPr="00A113DA">
        <w:rPr>
          <w:rFonts w:ascii="Times New Roman" w:hAnsi="Times New Roman" w:cs="Times New Roman"/>
          <w:sz w:val="24"/>
          <w:szCs w:val="24"/>
        </w:rPr>
        <w:t>503 households in 318</w:t>
      </w:r>
      <w:r w:rsidRPr="00A113DA">
        <w:rPr>
          <w:rFonts w:ascii="Times New Roman" w:hAnsi="Times New Roman" w:cs="Times New Roman"/>
          <w:sz w:val="24"/>
          <w:szCs w:val="24"/>
        </w:rPr>
        <w:t xml:space="preserve"> PSUs which are allocated among seven divisions. </w:t>
      </w:r>
      <w:r w:rsidR="009B6F21" w:rsidRPr="00A113DA">
        <w:rPr>
          <w:rFonts w:ascii="Times New Roman" w:hAnsi="Times New Roman" w:cs="Times New Roman"/>
          <w:sz w:val="24"/>
          <w:szCs w:val="24"/>
        </w:rPr>
        <w:t xml:space="preserve">In addition, </w:t>
      </w:r>
      <w:r w:rsidRPr="00A113DA">
        <w:rPr>
          <w:rFonts w:ascii="Times New Roman" w:hAnsi="Times New Roman" w:cs="Times New Roman"/>
          <w:sz w:val="24"/>
          <w:szCs w:val="24"/>
        </w:rPr>
        <w:t>the total sample size in the third wave is</w:t>
      </w:r>
      <w:r w:rsidR="00C60619" w:rsidRPr="00A113DA">
        <w:rPr>
          <w:rFonts w:ascii="Times New Roman" w:hAnsi="Times New Roman" w:cs="Times New Roman"/>
          <w:sz w:val="24"/>
          <w:szCs w:val="24"/>
        </w:rPr>
        <w:t xml:space="preserve"> 4891</w:t>
      </w:r>
      <w:r w:rsidR="006A063B">
        <w:rPr>
          <w:rFonts w:ascii="Times New Roman" w:hAnsi="Times New Roman" w:cs="Times New Roman"/>
          <w:sz w:val="24"/>
          <w:szCs w:val="24"/>
        </w:rPr>
        <w:t xml:space="preserve"> households as shown</w:t>
      </w:r>
      <w:r w:rsidR="007E7216" w:rsidRPr="00A113DA">
        <w:rPr>
          <w:rFonts w:ascii="Times New Roman" w:hAnsi="Times New Roman" w:cs="Times New Roman"/>
          <w:sz w:val="24"/>
          <w:szCs w:val="24"/>
        </w:rPr>
        <w:t xml:space="preserve"> in </w:t>
      </w:r>
      <w:r w:rsidR="007E7216" w:rsidRPr="00A113DA">
        <w:rPr>
          <w:rFonts w:ascii="Times New Roman" w:hAnsi="Times New Roman" w:cs="Times New Roman"/>
          <w:sz w:val="24"/>
          <w:szCs w:val="24"/>
        </w:rPr>
        <w:fldChar w:fldCharType="begin"/>
      </w:r>
      <w:r w:rsidR="007E7216" w:rsidRPr="00A113DA">
        <w:rPr>
          <w:rFonts w:ascii="Times New Roman" w:hAnsi="Times New Roman" w:cs="Times New Roman"/>
          <w:sz w:val="24"/>
          <w:szCs w:val="24"/>
        </w:rPr>
        <w:instrText xml:space="preserve"> REF _Ref102688955 \h  \* MERGEFORMAT </w:instrText>
      </w:r>
      <w:r w:rsidR="007E7216" w:rsidRPr="00A113DA">
        <w:rPr>
          <w:rFonts w:ascii="Times New Roman" w:hAnsi="Times New Roman" w:cs="Times New Roman"/>
          <w:sz w:val="24"/>
          <w:szCs w:val="24"/>
        </w:rPr>
      </w:r>
      <w:r w:rsidR="007E7216" w:rsidRPr="00A113DA">
        <w:rPr>
          <w:rFonts w:ascii="Times New Roman" w:hAnsi="Times New Roman" w:cs="Times New Roman"/>
          <w:sz w:val="24"/>
          <w:szCs w:val="24"/>
        </w:rPr>
        <w:fldChar w:fldCharType="separate"/>
      </w:r>
      <w:ins w:id="0"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1</w:t>
        </w:r>
      </w:ins>
      <w:del w:id="1"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1</w:delText>
        </w:r>
      </w:del>
      <w:r w:rsidR="007E7216" w:rsidRPr="00A113DA">
        <w:rPr>
          <w:rFonts w:ascii="Times New Roman" w:hAnsi="Times New Roman" w:cs="Times New Roman"/>
          <w:sz w:val="24"/>
          <w:szCs w:val="24"/>
        </w:rPr>
        <w:fldChar w:fldCharType="end"/>
      </w:r>
      <w:r w:rsidR="00C4297F" w:rsidRPr="00A113DA">
        <w:rPr>
          <w:rStyle w:val="a8"/>
          <w:rFonts w:ascii="Times New Roman" w:hAnsi="Times New Roman" w:cs="Times New Roman"/>
          <w:sz w:val="24"/>
          <w:szCs w:val="24"/>
        </w:rPr>
        <w:footnoteReference w:id="5"/>
      </w:r>
      <w:r w:rsidRPr="00A113DA">
        <w:rPr>
          <w:rFonts w:ascii="Times New Roman" w:hAnsi="Times New Roman" w:cs="Times New Roman"/>
          <w:sz w:val="24"/>
          <w:szCs w:val="24"/>
        </w:rPr>
        <w:t xml:space="preserve">. </w:t>
      </w:r>
      <w:r w:rsidR="005D7CFD" w:rsidRPr="00A113DA">
        <w:rPr>
          <w:rFonts w:ascii="Times New Roman" w:hAnsi="Times New Roman" w:cs="Times New Roman"/>
          <w:sz w:val="24"/>
          <w:szCs w:val="24"/>
        </w:rPr>
        <w:t xml:space="preserve">Since </w:t>
      </w:r>
      <w:r w:rsidR="00B23F39">
        <w:rPr>
          <w:rFonts w:ascii="Times New Roman" w:hAnsi="Times New Roman" w:cs="Times New Roman"/>
          <w:sz w:val="24"/>
          <w:szCs w:val="24"/>
        </w:rPr>
        <w:t>our analysis uses p</w:t>
      </w:r>
      <w:r w:rsidR="005D7CFD" w:rsidRPr="00A113DA">
        <w:rPr>
          <w:rFonts w:ascii="Times New Roman" w:hAnsi="Times New Roman" w:cs="Times New Roman"/>
          <w:sz w:val="24"/>
          <w:szCs w:val="24"/>
        </w:rPr>
        <w:t xml:space="preserve">anel data, </w:t>
      </w:r>
      <w:r w:rsidR="00B23F39">
        <w:rPr>
          <w:rFonts w:ascii="Times New Roman" w:hAnsi="Times New Roman" w:cs="Times New Roman"/>
          <w:sz w:val="24"/>
          <w:szCs w:val="24"/>
        </w:rPr>
        <w:t xml:space="preserve">our estimates would be biased if the attrition </w:t>
      </w:r>
      <w:r w:rsidR="005630C0" w:rsidRPr="00A113DA">
        <w:rPr>
          <w:rFonts w:ascii="Times New Roman" w:hAnsi="Times New Roman" w:cs="Times New Roman"/>
          <w:sz w:val="24"/>
          <w:szCs w:val="24"/>
        </w:rPr>
        <w:t xml:space="preserve">is related to </w:t>
      </w:r>
      <w:r w:rsidR="00B23F39">
        <w:rPr>
          <w:rFonts w:ascii="Times New Roman" w:hAnsi="Times New Roman" w:cs="Times New Roman"/>
          <w:sz w:val="24"/>
          <w:szCs w:val="24"/>
        </w:rPr>
        <w:t>some</w:t>
      </w:r>
      <w:r w:rsidR="00B23F39" w:rsidRPr="00A113DA">
        <w:rPr>
          <w:rFonts w:ascii="Times New Roman" w:hAnsi="Times New Roman" w:cs="Times New Roman"/>
          <w:sz w:val="24"/>
          <w:szCs w:val="24"/>
        </w:rPr>
        <w:t xml:space="preserve"> </w:t>
      </w:r>
      <w:r w:rsidR="005630C0" w:rsidRPr="00A113DA">
        <w:rPr>
          <w:rFonts w:ascii="Times New Roman" w:hAnsi="Times New Roman" w:cs="Times New Roman"/>
          <w:sz w:val="24"/>
          <w:szCs w:val="24"/>
        </w:rPr>
        <w:t xml:space="preserve">household characteristics. </w:t>
      </w:r>
      <w:r w:rsidR="00B23F39">
        <w:rPr>
          <w:rFonts w:ascii="Times New Roman" w:hAnsi="Times New Roman" w:cs="Times New Roman"/>
          <w:sz w:val="24"/>
          <w:szCs w:val="24"/>
        </w:rPr>
        <w:t xml:space="preserve">However, </w:t>
      </w:r>
      <w:r w:rsidR="00C22902" w:rsidRPr="00A113DA">
        <w:rPr>
          <w:rFonts w:ascii="Times New Roman" w:hAnsi="Times New Roman" w:cs="Times New Roman"/>
          <w:noProof/>
          <w:sz w:val="24"/>
          <w:szCs w:val="24"/>
        </w:rPr>
        <w:t>Ahmed &amp; Tauseef (2022) shows that the attrition between 2011/1</w:t>
      </w:r>
      <w:r w:rsidR="00E03A18" w:rsidRPr="00A113DA">
        <w:rPr>
          <w:rFonts w:ascii="Times New Roman" w:hAnsi="Times New Roman" w:cs="Times New Roman"/>
          <w:noProof/>
          <w:sz w:val="24"/>
          <w:szCs w:val="24"/>
        </w:rPr>
        <w:t xml:space="preserve">2 and 2019 is </w:t>
      </w:r>
      <w:r w:rsidR="00C22902" w:rsidRPr="00A113DA">
        <w:rPr>
          <w:rFonts w:ascii="Times New Roman" w:hAnsi="Times New Roman" w:cs="Times New Roman"/>
          <w:noProof/>
          <w:sz w:val="24"/>
          <w:szCs w:val="24"/>
        </w:rPr>
        <w:t>random.</w:t>
      </w:r>
      <w:r w:rsidR="00CC5BB1" w:rsidRPr="00A113DA">
        <w:rPr>
          <w:rFonts w:ascii="Times New Roman" w:hAnsi="Times New Roman" w:cs="Times New Roman"/>
          <w:noProof/>
          <w:sz w:val="24"/>
          <w:szCs w:val="24"/>
        </w:rPr>
        <w:t xml:space="preserve"> Therefore, the estimates presented in this paper are not adjusted for attrition.</w:t>
      </w:r>
      <w:r w:rsidR="00C22902" w:rsidRPr="00A113DA">
        <w:rPr>
          <w:rFonts w:ascii="Times New Roman" w:hAnsi="Times New Roman" w:cs="Times New Roman"/>
          <w:noProof/>
          <w:sz w:val="24"/>
          <w:szCs w:val="24"/>
        </w:rPr>
        <w:t xml:space="preserve"> </w:t>
      </w:r>
      <w:r w:rsidR="00E03A18" w:rsidRPr="00A113DA">
        <w:rPr>
          <w:rFonts w:ascii="Times New Roman" w:hAnsi="Times New Roman" w:cs="Times New Roman"/>
          <w:sz w:val="24"/>
          <w:szCs w:val="24"/>
        </w:rPr>
        <w:t>D</w:t>
      </w:r>
      <w:r w:rsidRPr="00A113DA">
        <w:rPr>
          <w:rFonts w:ascii="Times New Roman" w:hAnsi="Times New Roman" w:cs="Times New Roman"/>
          <w:sz w:val="24"/>
          <w:szCs w:val="24"/>
        </w:rPr>
        <w:t>escriptive statistics</w:t>
      </w:r>
      <w:r w:rsidR="00E03A18" w:rsidRPr="00A113DA">
        <w:rPr>
          <w:rFonts w:ascii="Times New Roman" w:hAnsi="Times New Roman" w:cs="Times New Roman"/>
          <w:sz w:val="24"/>
          <w:szCs w:val="24"/>
        </w:rPr>
        <w:t xml:space="preserve"> of the whole sample</w:t>
      </w:r>
      <w:r w:rsidRPr="00A113DA">
        <w:rPr>
          <w:rFonts w:ascii="Times New Roman" w:hAnsi="Times New Roman" w:cs="Times New Roman"/>
          <w:sz w:val="24"/>
          <w:szCs w:val="24"/>
        </w:rPr>
        <w:t xml:space="preserve"> are presented in</w:t>
      </w:r>
      <w:r w:rsidR="007251C1" w:rsidRPr="00A113DA">
        <w:rPr>
          <w:rFonts w:ascii="Times New Roman" w:hAnsi="Times New Roman" w:cs="Times New Roman"/>
          <w:sz w:val="24"/>
          <w:szCs w:val="24"/>
        </w:rPr>
        <w:t xml:space="preserve"> </w:t>
      </w:r>
      <w:r w:rsidR="001F27FC" w:rsidRPr="00A113DA">
        <w:rPr>
          <w:rFonts w:ascii="Times New Roman" w:hAnsi="Times New Roman" w:cs="Times New Roman"/>
          <w:sz w:val="24"/>
          <w:szCs w:val="24"/>
        </w:rPr>
        <w:fldChar w:fldCharType="begin"/>
      </w:r>
      <w:r w:rsidR="001F27FC" w:rsidRPr="00A113DA">
        <w:rPr>
          <w:rFonts w:ascii="Times New Roman" w:hAnsi="Times New Roman" w:cs="Times New Roman"/>
          <w:sz w:val="24"/>
          <w:szCs w:val="24"/>
        </w:rPr>
        <w:instrText xml:space="preserve"> REF _Ref108365422 \h  \* MERGEFORMAT </w:instrText>
      </w:r>
      <w:r w:rsidR="001F27FC" w:rsidRPr="00A113DA">
        <w:rPr>
          <w:rFonts w:ascii="Times New Roman" w:hAnsi="Times New Roman" w:cs="Times New Roman"/>
          <w:sz w:val="24"/>
          <w:szCs w:val="24"/>
        </w:rPr>
      </w:r>
      <w:r w:rsidR="001F27FC" w:rsidRPr="00A113DA">
        <w:rPr>
          <w:rFonts w:ascii="Times New Roman" w:hAnsi="Times New Roman" w:cs="Times New Roman"/>
          <w:sz w:val="24"/>
          <w:szCs w:val="24"/>
        </w:rPr>
        <w:fldChar w:fldCharType="separate"/>
      </w:r>
      <w:ins w:id="2" w:author="Masanori_Matsuura" w:date="2023-01-12T14:29:00Z">
        <w:r w:rsidR="00F02F52" w:rsidRPr="00A113DA">
          <w:rPr>
            <w:rFonts w:ascii="Times New Roman" w:hAnsi="Times New Roman" w:cs="Times New Roman"/>
            <w:sz w:val="24"/>
            <w:szCs w:val="24"/>
          </w:rPr>
          <w:t xml:space="preserve">Table A </w:t>
        </w:r>
        <w:r w:rsidR="00F02F52">
          <w:rPr>
            <w:rFonts w:ascii="Times New Roman" w:hAnsi="Times New Roman" w:cs="Times New Roman"/>
            <w:noProof/>
            <w:sz w:val="24"/>
            <w:szCs w:val="24"/>
          </w:rPr>
          <w:t>1</w:t>
        </w:r>
      </w:ins>
      <w:del w:id="3" w:author="Masanori_Matsuura" w:date="2023-01-12T14:29:00Z">
        <w:r w:rsidR="00E808BA" w:rsidRPr="00A113DA" w:rsidDel="00F02F52">
          <w:rPr>
            <w:rFonts w:ascii="Times New Roman" w:hAnsi="Times New Roman" w:cs="Times New Roman"/>
            <w:sz w:val="24"/>
            <w:szCs w:val="24"/>
          </w:rPr>
          <w:delText xml:space="preserve">Table A </w:delText>
        </w:r>
        <w:r w:rsidR="00E808BA" w:rsidDel="00F02F52">
          <w:rPr>
            <w:rFonts w:ascii="Times New Roman" w:hAnsi="Times New Roman" w:cs="Times New Roman"/>
            <w:noProof/>
            <w:sz w:val="24"/>
            <w:szCs w:val="24"/>
          </w:rPr>
          <w:delText>1</w:delText>
        </w:r>
      </w:del>
      <w:r w:rsidR="001F27FC" w:rsidRPr="00A113DA">
        <w:rPr>
          <w:rFonts w:ascii="Times New Roman" w:hAnsi="Times New Roman" w:cs="Times New Roman"/>
          <w:sz w:val="24"/>
          <w:szCs w:val="24"/>
        </w:rPr>
        <w:fldChar w:fldCharType="end"/>
      </w:r>
      <w:r w:rsidR="001F27FC" w:rsidRPr="00A113DA">
        <w:rPr>
          <w:rFonts w:ascii="Times New Roman" w:hAnsi="Times New Roman" w:cs="Times New Roman"/>
          <w:sz w:val="24"/>
          <w:szCs w:val="24"/>
        </w:rPr>
        <w:t>.</w:t>
      </w:r>
    </w:p>
    <w:p w14:paraId="0D78F62F" w14:textId="6454ED02" w:rsidR="00762078" w:rsidRPr="00A113DA" w:rsidRDefault="00A666EE" w:rsidP="004E32EB">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In addition, we have used weather data which is taken from Bangladesh Meteorology Department</w:t>
      </w:r>
      <w:r w:rsidR="00B23F39">
        <w:rPr>
          <w:rFonts w:ascii="Times New Roman" w:hAnsi="Times New Roman" w:cs="Times New Roman"/>
          <w:sz w:val="24"/>
          <w:szCs w:val="24"/>
        </w:rPr>
        <w:t>. This data</w:t>
      </w:r>
      <w:r w:rsidRPr="00A113DA">
        <w:rPr>
          <w:rFonts w:ascii="Times New Roman" w:hAnsi="Times New Roman" w:cs="Times New Roman"/>
          <w:sz w:val="24"/>
          <w:szCs w:val="24"/>
        </w:rPr>
        <w:t xml:space="preserve"> includes monthly precipi</w:t>
      </w:r>
      <w:r w:rsidRPr="00443ACC">
        <w:rPr>
          <w:rFonts w:ascii="Times New Roman" w:hAnsi="Times New Roman" w:cs="Times New Roman"/>
          <w:sz w:val="24"/>
          <w:szCs w:val="24"/>
        </w:rPr>
        <w:t xml:space="preserve">tation and temperature from </w:t>
      </w:r>
      <w:proofErr w:type="gramStart"/>
      <w:r w:rsidR="00B23F39" w:rsidRPr="00443ACC">
        <w:rPr>
          <w:rFonts w:ascii="Times New Roman" w:hAnsi="Times New Roman" w:cs="Times New Roman"/>
          <w:sz w:val="24"/>
          <w:szCs w:val="24"/>
        </w:rPr>
        <w:t>March,</w:t>
      </w:r>
      <w:proofErr w:type="gramEnd"/>
      <w:r w:rsidR="00B23F39" w:rsidRPr="00443ACC">
        <w:rPr>
          <w:rFonts w:ascii="Times New Roman" w:hAnsi="Times New Roman" w:cs="Times New Roman"/>
          <w:sz w:val="24"/>
          <w:szCs w:val="24"/>
        </w:rPr>
        <w:t xml:space="preserve"> </w:t>
      </w:r>
      <w:r w:rsidRPr="00443ACC">
        <w:rPr>
          <w:rFonts w:ascii="Times New Roman" w:hAnsi="Times New Roman" w:cs="Times New Roman"/>
          <w:sz w:val="24"/>
          <w:szCs w:val="24"/>
        </w:rPr>
        <w:t xml:space="preserve">1992 to </w:t>
      </w:r>
      <w:r w:rsidR="00B23F39" w:rsidRPr="00443ACC">
        <w:rPr>
          <w:rFonts w:ascii="Times New Roman" w:hAnsi="Times New Roman" w:cs="Times New Roman"/>
          <w:sz w:val="24"/>
          <w:szCs w:val="24"/>
        </w:rPr>
        <w:t xml:space="preserve">February </w:t>
      </w:r>
      <w:r w:rsidRPr="00443ACC">
        <w:rPr>
          <w:rFonts w:ascii="Times New Roman" w:hAnsi="Times New Roman" w:cs="Times New Roman"/>
          <w:sz w:val="24"/>
          <w:szCs w:val="24"/>
        </w:rPr>
        <w:t xml:space="preserve">2019 on 0.5-degree latitude by 0.5-degree longitude global grid. </w:t>
      </w:r>
      <w:r w:rsidR="00443ACC" w:rsidRPr="00443ACC">
        <w:rPr>
          <w:rFonts w:ascii="Times New Roman" w:hAnsi="Times New Roman" w:cs="Times New Roman"/>
          <w:sz w:val="24"/>
          <w:szCs w:val="24"/>
        </w:rPr>
        <w:t>we use spe</w:t>
      </w:r>
      <w:r w:rsidR="007D7783">
        <w:rPr>
          <w:rFonts w:ascii="Times New Roman" w:hAnsi="Times New Roman" w:cs="Times New Roman"/>
          <w:sz w:val="24"/>
          <w:szCs w:val="24"/>
        </w:rPr>
        <w:t>cifications that separate flood and</w:t>
      </w:r>
      <w:r w:rsidR="00443ACC" w:rsidRPr="00443ACC">
        <w:rPr>
          <w:rFonts w:ascii="Times New Roman" w:hAnsi="Times New Roman" w:cs="Times New Roman"/>
          <w:sz w:val="24"/>
          <w:szCs w:val="24"/>
        </w:rPr>
        <w:t xml:space="preserve"> drought shocks </w:t>
      </w:r>
      <w:r w:rsidR="007D7783">
        <w:rPr>
          <w:rFonts w:ascii="Times New Roman" w:hAnsi="Times New Roman" w:cs="Times New Roman"/>
          <w:sz w:val="24"/>
          <w:szCs w:val="24"/>
        </w:rPr>
        <w:t xml:space="preserve">in two cropping seasons Kharif (March to </w:t>
      </w:r>
      <w:r w:rsidR="00392EB8">
        <w:rPr>
          <w:rFonts w:ascii="Times New Roman" w:hAnsi="Times New Roman" w:cs="Times New Roman"/>
          <w:sz w:val="24"/>
          <w:szCs w:val="24"/>
        </w:rPr>
        <w:t>October</w:t>
      </w:r>
      <w:r w:rsidR="007D7783">
        <w:rPr>
          <w:rFonts w:ascii="Times New Roman" w:hAnsi="Times New Roman" w:cs="Times New Roman"/>
          <w:sz w:val="24"/>
          <w:szCs w:val="24"/>
        </w:rPr>
        <w:t>)</w:t>
      </w:r>
      <w:r w:rsidR="00392EB8">
        <w:rPr>
          <w:rFonts w:ascii="Times New Roman" w:hAnsi="Times New Roman" w:cs="Times New Roman"/>
          <w:sz w:val="24"/>
          <w:szCs w:val="24"/>
        </w:rPr>
        <w:t xml:space="preserve"> and Rabi (November and February) </w:t>
      </w:r>
      <w:r w:rsidR="00443ACC" w:rsidRPr="00443ACC">
        <w:rPr>
          <w:rFonts w:ascii="Times New Roman" w:hAnsi="Times New Roman" w:cs="Times New Roman"/>
          <w:sz w:val="24"/>
          <w:szCs w:val="24"/>
        </w:rPr>
        <w:t xml:space="preserve">since South Asian countries are drought and flood prone </w:t>
      </w:r>
      <w:r w:rsidR="00443ACC" w:rsidRPr="00443ACC">
        <w:rPr>
          <w:rFonts w:ascii="Times New Roman" w:eastAsia="ＭＳ 明朝" w:hAnsi="Times New Roman" w:cs="Times New Roman"/>
          <w:noProof/>
          <w:sz w:val="24"/>
          <w:szCs w:val="24"/>
        </w:rPr>
        <w:t>(</w:t>
      </w:r>
      <w:sdt>
        <w:sdtPr>
          <w:rPr>
            <w:rFonts w:ascii="Times New Roman" w:eastAsia="ＭＳ 明朝" w:hAnsi="Times New Roman" w:cs="Times New Roman"/>
            <w:noProof/>
            <w:sz w:val="24"/>
            <w:szCs w:val="24"/>
          </w:rPr>
          <w:id w:val="-2002651669"/>
          <w:citation/>
        </w:sdtPr>
        <w:sdtContent>
          <w:r w:rsidR="00221FC9">
            <w:rPr>
              <w:rFonts w:ascii="Times New Roman" w:eastAsia="ＭＳ 明朝" w:hAnsi="Times New Roman" w:cs="Times New Roman"/>
              <w:noProof/>
              <w:sz w:val="24"/>
              <w:szCs w:val="24"/>
            </w:rPr>
            <w:fldChar w:fldCharType="begin"/>
          </w:r>
          <w:r w:rsidR="00221FC9">
            <w:rPr>
              <w:rFonts w:ascii="Times New Roman" w:eastAsia="ＭＳ 明朝" w:hAnsi="Times New Roman" w:cs="Times New Roman"/>
              <w:noProof/>
              <w:sz w:val="24"/>
              <w:szCs w:val="24"/>
            </w:rPr>
            <w:instrText xml:space="preserve">CITATION Auf \l 1041 </w:instrText>
          </w:r>
          <w:r w:rsidR="00221FC9">
            <w:rPr>
              <w:rFonts w:ascii="Times New Roman" w:eastAsia="ＭＳ 明朝" w:hAnsi="Times New Roman" w:cs="Times New Roman"/>
              <w:noProof/>
              <w:sz w:val="24"/>
              <w:szCs w:val="24"/>
            </w:rPr>
            <w:fldChar w:fldCharType="separate"/>
          </w:r>
          <w:r w:rsidR="003742B7">
            <w:rPr>
              <w:rFonts w:ascii="Times New Roman" w:eastAsia="ＭＳ 明朝" w:hAnsi="Times New Roman" w:cs="Times New Roman"/>
              <w:noProof/>
              <w:sz w:val="24"/>
              <w:szCs w:val="24"/>
            </w:rPr>
            <w:t xml:space="preserve"> </w:t>
          </w:r>
          <w:r w:rsidR="003742B7" w:rsidRPr="003742B7">
            <w:rPr>
              <w:rFonts w:ascii="Times New Roman" w:eastAsia="ＭＳ 明朝" w:hAnsi="Times New Roman" w:cs="Times New Roman"/>
              <w:noProof/>
              <w:sz w:val="24"/>
              <w:szCs w:val="24"/>
            </w:rPr>
            <w:t>(Auffhammer &amp; Carleton, 2018)</w:t>
          </w:r>
          <w:r w:rsidR="00221FC9">
            <w:rPr>
              <w:rFonts w:ascii="Times New Roman" w:eastAsia="ＭＳ 明朝" w:hAnsi="Times New Roman" w:cs="Times New Roman"/>
              <w:noProof/>
              <w:sz w:val="24"/>
              <w:szCs w:val="24"/>
            </w:rPr>
            <w:fldChar w:fldCharType="end"/>
          </w:r>
        </w:sdtContent>
      </w:sdt>
      <w:r w:rsidR="00443ACC" w:rsidRPr="00443ACC">
        <w:rPr>
          <w:rFonts w:ascii="Times New Roman" w:hAnsi="Times New Roman" w:cs="Times New Roman"/>
          <w:sz w:val="24"/>
          <w:szCs w:val="24"/>
        </w:rPr>
        <w:t>). Flood and drought shocks are defined as 20-year average ± 1 standard deviation</w:t>
      </w:r>
      <w:sdt>
        <w:sdtPr>
          <w:rPr>
            <w:rFonts w:ascii="Times New Roman" w:hAnsi="Times New Roman" w:cs="Times New Roman"/>
            <w:sz w:val="24"/>
            <w:szCs w:val="24"/>
          </w:rPr>
          <w:id w:val="1606775134"/>
          <w:citation/>
        </w:sdtPr>
        <w:sdtContent>
          <w:r w:rsidR="00443ACC" w:rsidRPr="00443ACC">
            <w:rPr>
              <w:rFonts w:ascii="Times New Roman" w:hAnsi="Times New Roman" w:cs="Times New Roman"/>
              <w:sz w:val="24"/>
              <w:szCs w:val="24"/>
            </w:rPr>
            <w:fldChar w:fldCharType="begin"/>
          </w:r>
          <w:r w:rsidR="00443ACC" w:rsidRPr="00443ACC">
            <w:rPr>
              <w:rFonts w:ascii="Times New Roman" w:eastAsia="ＭＳ 明朝" w:hAnsi="Times New Roman" w:cs="Times New Roman"/>
              <w:sz w:val="24"/>
              <w:szCs w:val="24"/>
            </w:rPr>
            <w:instrText xml:space="preserve"> </w:instrText>
          </w:r>
          <w:r w:rsidR="00443ACC" w:rsidRPr="00443ACC">
            <w:rPr>
              <w:rFonts w:ascii="Times New Roman" w:eastAsia="ＭＳ 明朝" w:hAnsi="Times New Roman" w:cs="Times New Roman" w:hint="eastAsia"/>
              <w:sz w:val="24"/>
              <w:szCs w:val="24"/>
            </w:rPr>
            <w:instrText>CITATION Car20 \l 1041</w:instrText>
          </w:r>
          <w:r w:rsidR="00443ACC" w:rsidRPr="00443ACC">
            <w:rPr>
              <w:rFonts w:ascii="Times New Roman" w:eastAsia="ＭＳ 明朝" w:hAnsi="Times New Roman" w:cs="Times New Roman"/>
              <w:sz w:val="24"/>
              <w:szCs w:val="24"/>
            </w:rPr>
            <w:instrText xml:space="preserve"> </w:instrText>
          </w:r>
          <w:r w:rsidR="00443ACC" w:rsidRPr="00443ACC">
            <w:rPr>
              <w:rFonts w:ascii="Times New Roman" w:hAnsi="Times New Roman" w:cs="Times New Roman"/>
              <w:sz w:val="24"/>
              <w:szCs w:val="24"/>
            </w:rPr>
            <w:fldChar w:fldCharType="separate"/>
          </w:r>
          <w:r w:rsidR="003742B7">
            <w:rPr>
              <w:rFonts w:ascii="Times New Roman" w:eastAsia="ＭＳ 明朝" w:hAnsi="Times New Roman" w:cs="Times New Roman"/>
              <w:noProof/>
              <w:sz w:val="24"/>
              <w:szCs w:val="24"/>
            </w:rPr>
            <w:t xml:space="preserve"> </w:t>
          </w:r>
          <w:r w:rsidR="003742B7" w:rsidRPr="003742B7">
            <w:rPr>
              <w:rFonts w:ascii="Times New Roman" w:eastAsia="ＭＳ 明朝" w:hAnsi="Times New Roman" w:cs="Times New Roman"/>
              <w:noProof/>
              <w:sz w:val="24"/>
              <w:szCs w:val="24"/>
            </w:rPr>
            <w:t>(Carrillo, 2020)</w:t>
          </w:r>
          <w:r w:rsidR="00443ACC" w:rsidRPr="00443ACC">
            <w:rPr>
              <w:rFonts w:ascii="Times New Roman" w:hAnsi="Times New Roman" w:cs="Times New Roman"/>
              <w:sz w:val="24"/>
              <w:szCs w:val="24"/>
            </w:rPr>
            <w:fldChar w:fldCharType="end"/>
          </w:r>
        </w:sdtContent>
      </w:sdt>
      <w:r w:rsidR="00443ACC" w:rsidRPr="00443ACC">
        <w:rPr>
          <w:rFonts w:ascii="Times New Roman" w:hAnsi="Times New Roman" w:cs="Times New Roman"/>
          <w:sz w:val="24"/>
          <w:szCs w:val="24"/>
        </w:rPr>
        <w:t>.</w:t>
      </w:r>
      <w:r w:rsidRPr="00443ACC">
        <w:rPr>
          <w:rFonts w:ascii="Times New Roman" w:hAnsi="Times New Roman" w:cs="Times New Roman"/>
          <w:sz w:val="24"/>
          <w:szCs w:val="24"/>
        </w:rPr>
        <w:t>. An overview of the climate variables</w:t>
      </w:r>
      <w:r w:rsidR="002A66A2" w:rsidRPr="00443ACC">
        <w:rPr>
          <w:rFonts w:ascii="Times New Roman" w:hAnsi="Times New Roman" w:cs="Times New Roman"/>
          <w:sz w:val="24"/>
          <w:szCs w:val="24"/>
        </w:rPr>
        <w:t xml:space="preserve"> used in this paper are</w:t>
      </w:r>
      <w:r w:rsidRPr="00443ACC">
        <w:rPr>
          <w:rFonts w:ascii="Times New Roman" w:hAnsi="Times New Roman" w:cs="Times New Roman"/>
          <w:sz w:val="24"/>
          <w:szCs w:val="24"/>
        </w:rPr>
        <w:t xml:space="preserve"> presented in </w:t>
      </w:r>
      <w:r w:rsidRPr="00443ACC">
        <w:rPr>
          <w:rFonts w:ascii="Times New Roman" w:hAnsi="Times New Roman" w:cs="Times New Roman"/>
          <w:sz w:val="24"/>
          <w:szCs w:val="24"/>
        </w:rPr>
        <w:fldChar w:fldCharType="begin"/>
      </w:r>
      <w:r w:rsidRPr="00443ACC">
        <w:rPr>
          <w:rFonts w:ascii="Times New Roman" w:hAnsi="Times New Roman" w:cs="Times New Roman"/>
          <w:sz w:val="24"/>
          <w:szCs w:val="24"/>
        </w:rPr>
        <w:instrText xml:space="preserve"> REF _Ref108365422 \h  \* MERGEFORMAT </w:instrText>
      </w:r>
      <w:r w:rsidRPr="00443ACC">
        <w:rPr>
          <w:rFonts w:ascii="Times New Roman" w:hAnsi="Times New Roman" w:cs="Times New Roman"/>
          <w:sz w:val="24"/>
          <w:szCs w:val="24"/>
        </w:rPr>
      </w:r>
      <w:r w:rsidRPr="00443ACC">
        <w:rPr>
          <w:rFonts w:ascii="Times New Roman" w:hAnsi="Times New Roman" w:cs="Times New Roman"/>
          <w:sz w:val="24"/>
          <w:szCs w:val="24"/>
        </w:rPr>
        <w:fldChar w:fldCharType="separate"/>
      </w:r>
      <w:ins w:id="4" w:author="Masanori_Matsuura" w:date="2023-01-12T14:29:00Z">
        <w:r w:rsidR="00F02F52" w:rsidRPr="00A113DA">
          <w:rPr>
            <w:rFonts w:ascii="Times New Roman" w:hAnsi="Times New Roman" w:cs="Times New Roman"/>
            <w:sz w:val="24"/>
            <w:szCs w:val="24"/>
          </w:rPr>
          <w:t xml:space="preserve">Table A </w:t>
        </w:r>
        <w:r w:rsidR="00F02F52">
          <w:rPr>
            <w:rFonts w:ascii="Times New Roman" w:hAnsi="Times New Roman" w:cs="Times New Roman"/>
            <w:noProof/>
            <w:sz w:val="24"/>
            <w:szCs w:val="24"/>
          </w:rPr>
          <w:t>1</w:t>
        </w:r>
      </w:ins>
      <w:del w:id="5" w:author="Masanori_Matsuura" w:date="2023-01-12T14:29:00Z">
        <w:r w:rsidR="00E808BA" w:rsidRPr="00A113DA" w:rsidDel="00F02F52">
          <w:rPr>
            <w:rFonts w:ascii="Times New Roman" w:hAnsi="Times New Roman" w:cs="Times New Roman"/>
            <w:sz w:val="24"/>
            <w:szCs w:val="24"/>
          </w:rPr>
          <w:delText xml:space="preserve">Table A </w:delText>
        </w:r>
        <w:r w:rsidR="00E808BA" w:rsidDel="00F02F52">
          <w:rPr>
            <w:rFonts w:ascii="Times New Roman" w:hAnsi="Times New Roman" w:cs="Times New Roman"/>
            <w:noProof/>
            <w:sz w:val="24"/>
            <w:szCs w:val="24"/>
          </w:rPr>
          <w:delText>1</w:delText>
        </w:r>
      </w:del>
      <w:r w:rsidRPr="00443ACC">
        <w:rPr>
          <w:rFonts w:ascii="Times New Roman" w:hAnsi="Times New Roman" w:cs="Times New Roman"/>
          <w:sz w:val="24"/>
          <w:szCs w:val="24"/>
        </w:rPr>
        <w:fldChar w:fldCharType="end"/>
      </w:r>
      <w:r w:rsidRPr="00443ACC">
        <w:rPr>
          <w:rFonts w:ascii="Times New Roman" w:hAnsi="Times New Roman" w:cs="Times New Roman"/>
          <w:sz w:val="24"/>
          <w:szCs w:val="24"/>
        </w:rPr>
        <w:t>. The weather data is aggregated into distr</w:t>
      </w:r>
      <w:r w:rsidRPr="00A113DA">
        <w:rPr>
          <w:rFonts w:ascii="Times New Roman" w:hAnsi="Times New Roman" w:cs="Times New Roman"/>
          <w:sz w:val="24"/>
          <w:szCs w:val="24"/>
        </w:rPr>
        <w:t xml:space="preserve">ict-level data, which </w:t>
      </w:r>
      <w:r w:rsidRPr="00A113DA">
        <w:rPr>
          <w:rFonts w:ascii="Times New Roman" w:hAnsi="Times New Roman" w:cs="Times New Roman"/>
          <w:sz w:val="24"/>
          <w:szCs w:val="24"/>
        </w:rPr>
        <w:lastRenderedPageBreak/>
        <w:t>consists of 64 districts in this study</w:t>
      </w:r>
      <w:r w:rsidR="007A70C2" w:rsidRPr="00A113DA">
        <w:rPr>
          <w:rStyle w:val="a8"/>
          <w:rFonts w:ascii="Times New Roman" w:hAnsi="Times New Roman" w:cs="Times New Roman"/>
          <w:sz w:val="24"/>
          <w:szCs w:val="24"/>
        </w:rPr>
        <w:footnoteReference w:id="6"/>
      </w:r>
      <w:r w:rsidR="00762078" w:rsidRPr="00A113DA">
        <w:rPr>
          <w:rFonts w:ascii="Times New Roman" w:hAnsi="Times New Roman" w:cs="Times New Roman"/>
          <w:sz w:val="24"/>
          <w:szCs w:val="24"/>
        </w:rPr>
        <w:t xml:space="preserve">. </w:t>
      </w:r>
    </w:p>
    <w:p w14:paraId="264771F5" w14:textId="1A13D49C" w:rsidR="00762078" w:rsidRPr="0067141E" w:rsidRDefault="00762078" w:rsidP="0067141E">
      <w:pPr>
        <w:pStyle w:val="a9"/>
        <w:keepNext/>
        <w:widowControl/>
        <w:spacing w:line="480" w:lineRule="auto"/>
        <w:ind w:leftChars="0" w:left="0" w:firstLineChars="100" w:firstLine="240"/>
        <w:rPr>
          <w:rFonts w:ascii="Times New Roman" w:hAnsi="Times New Roman" w:cs="Times New Roman"/>
          <w:noProof/>
          <w:sz w:val="24"/>
          <w:szCs w:val="24"/>
        </w:rPr>
      </w:pP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_Ref102688955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6"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1</w:t>
        </w:r>
      </w:ins>
      <w:del w:id="7"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1</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shows the number of households owning and not owning mobile phone in our sample.</w:t>
      </w:r>
      <w:r w:rsidRPr="00A113DA">
        <w:rPr>
          <w:rFonts w:ascii="Times New Roman" w:hAnsi="Times New Roman" w:cs="Times New Roman"/>
          <w:noProof/>
          <w:sz w:val="24"/>
          <w:szCs w:val="24"/>
        </w:rPr>
        <w:t xml:space="preserve"> </w:t>
      </w:r>
      <w:r w:rsidR="00646CAE" w:rsidRPr="00A113DA">
        <w:rPr>
          <w:rFonts w:ascii="Times New Roman" w:hAnsi="Times New Roman" w:cs="Times New Roman"/>
          <w:noProof/>
          <w:sz w:val="24"/>
          <w:szCs w:val="24"/>
        </w:rPr>
        <w:t xml:space="preserve">In 2012, </w:t>
      </w:r>
      <w:r w:rsidR="00571F33">
        <w:rPr>
          <w:rFonts w:ascii="Times New Roman" w:hAnsi="Times New Roman" w:cs="Times New Roman"/>
          <w:noProof/>
          <w:sz w:val="24"/>
          <w:szCs w:val="24"/>
        </w:rPr>
        <w:t>about 27% households in our sample did not own a mobile phone which dropped to 2% in 2019</w:t>
      </w:r>
      <w:r w:rsidRPr="00A113DA">
        <w:rPr>
          <w:rFonts w:ascii="Times New Roman" w:hAnsi="Times New Roman" w:cs="Times New Roman"/>
          <w:noProof/>
          <w:sz w:val="24"/>
          <w:szCs w:val="24"/>
        </w:rPr>
        <w:t xml:space="preserve">. </w:t>
      </w:r>
      <w:r w:rsidR="00D44675" w:rsidRPr="00A113DA">
        <w:rPr>
          <w:rFonts w:ascii="Times New Roman" w:hAnsi="Times New Roman" w:cs="Times New Roman"/>
          <w:noProof/>
          <w:sz w:val="24"/>
          <w:szCs w:val="24"/>
        </w:rPr>
        <w:t>T</w:t>
      </w:r>
      <w:r w:rsidRPr="00A113DA">
        <w:rPr>
          <w:rFonts w:ascii="Times New Roman" w:hAnsi="Times New Roman" w:cs="Times New Roman"/>
          <w:noProof/>
          <w:sz w:val="24"/>
          <w:szCs w:val="24"/>
        </w:rPr>
        <w:t xml:space="preserve">able 1 </w:t>
      </w:r>
      <w:r w:rsidR="00D44675" w:rsidRPr="00A113DA">
        <w:rPr>
          <w:rFonts w:ascii="Times New Roman" w:hAnsi="Times New Roman" w:cs="Times New Roman"/>
          <w:noProof/>
          <w:sz w:val="24"/>
          <w:szCs w:val="24"/>
        </w:rPr>
        <w:t>depicts</w:t>
      </w:r>
      <w:r w:rsidRPr="00A113DA">
        <w:rPr>
          <w:rFonts w:ascii="Times New Roman" w:hAnsi="Times New Roman" w:cs="Times New Roman"/>
          <w:noProof/>
          <w:sz w:val="24"/>
          <w:szCs w:val="24"/>
        </w:rPr>
        <w:t xml:space="preserve"> that mobile phone</w:t>
      </w:r>
      <w:r w:rsidR="00D44675" w:rsidRPr="00A113DA">
        <w:rPr>
          <w:rFonts w:ascii="Times New Roman" w:hAnsi="Times New Roman" w:cs="Times New Roman"/>
          <w:noProof/>
          <w:sz w:val="24"/>
          <w:szCs w:val="24"/>
        </w:rPr>
        <w:t>s were</w:t>
      </w:r>
      <w:r w:rsidRPr="00A113DA">
        <w:rPr>
          <w:rFonts w:ascii="Times New Roman" w:hAnsi="Times New Roman" w:cs="Times New Roman"/>
          <w:noProof/>
          <w:sz w:val="24"/>
          <w:szCs w:val="24"/>
        </w:rPr>
        <w:t xml:space="preserve"> widely adopted in ru</w:t>
      </w:r>
      <w:r w:rsidR="009C3285" w:rsidRPr="00A113DA">
        <w:rPr>
          <w:rFonts w:ascii="Times New Roman" w:hAnsi="Times New Roman" w:cs="Times New Roman"/>
          <w:noProof/>
          <w:sz w:val="24"/>
          <w:szCs w:val="24"/>
        </w:rPr>
        <w:t>ral Bangaldesh from 2012 to 2019</w:t>
      </w:r>
      <w:r w:rsidRPr="00A113DA">
        <w:rPr>
          <w:rFonts w:ascii="Times New Roman" w:hAnsi="Times New Roman" w:cs="Times New Roman"/>
          <w:noProof/>
          <w:sz w:val="24"/>
          <w:szCs w:val="24"/>
        </w:rPr>
        <w:t>.</w:t>
      </w:r>
      <w:r w:rsidR="0067141E">
        <w:rPr>
          <w:rFonts w:ascii="Times New Roman" w:hAnsi="Times New Roman" w:cs="Times New Roman"/>
          <w:noProof/>
          <w:sz w:val="24"/>
          <w:szCs w:val="24"/>
        </w:rPr>
        <w:br w:type="page"/>
      </w:r>
    </w:p>
    <w:p w14:paraId="4BDC961A" w14:textId="665B1F04" w:rsidR="00762078" w:rsidRPr="00A113DA" w:rsidRDefault="00762078" w:rsidP="00A62739">
      <w:pPr>
        <w:pStyle w:val="ab"/>
        <w:keepNext/>
        <w:rPr>
          <w:rFonts w:ascii="Times New Roman" w:hAnsi="Times New Roman" w:cs="Times New Roman"/>
          <w:sz w:val="24"/>
          <w:szCs w:val="24"/>
        </w:rPr>
      </w:pPr>
      <w:bookmarkStart w:id="8" w:name="_Ref102688955"/>
      <w:r w:rsidRPr="00A113DA">
        <w:rPr>
          <w:rFonts w:ascii="Times New Roman" w:hAnsi="Times New Roman" w:cs="Times New Roman"/>
          <w:sz w:val="24"/>
          <w:szCs w:val="24"/>
        </w:rPr>
        <w:lastRenderedPageBreak/>
        <w:t xml:space="preserve">Table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SEQ Table \* ARABIC </w:instrText>
      </w:r>
      <w:r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1</w:t>
      </w:r>
      <w:r w:rsidRPr="00A113DA">
        <w:rPr>
          <w:rFonts w:ascii="Times New Roman" w:hAnsi="Times New Roman" w:cs="Times New Roman"/>
          <w:sz w:val="24"/>
          <w:szCs w:val="24"/>
        </w:rPr>
        <w:fldChar w:fldCharType="end"/>
      </w:r>
      <w:bookmarkEnd w:id="8"/>
      <w:r w:rsidRPr="00A113DA">
        <w:rPr>
          <w:rFonts w:ascii="Times New Roman" w:hAnsi="Times New Roman" w:cs="Times New Roman"/>
          <w:sz w:val="24"/>
          <w:szCs w:val="24"/>
        </w:rPr>
        <w:t xml:space="preserve"> Number of households in the sample owning and not ow</w:t>
      </w:r>
      <w:r w:rsidR="00571F33">
        <w:rPr>
          <w:rFonts w:ascii="Times New Roman" w:hAnsi="Times New Roman" w:cs="Times New Roman"/>
          <w:sz w:val="24"/>
          <w:szCs w:val="24"/>
        </w:rPr>
        <w:t>n</w:t>
      </w:r>
      <w:r w:rsidRPr="00A113DA">
        <w:rPr>
          <w:rFonts w:ascii="Times New Roman" w:hAnsi="Times New Roman" w:cs="Times New Roman"/>
          <w:sz w:val="24"/>
          <w:szCs w:val="24"/>
        </w:rPr>
        <w:t>ing</w:t>
      </w:r>
      <w:r w:rsidR="00DE2E06" w:rsidRPr="00A113DA">
        <w:rPr>
          <w:rFonts w:ascii="Times New Roman" w:hAnsi="Times New Roman" w:cs="Times New Roman"/>
          <w:sz w:val="24"/>
          <w:szCs w:val="24"/>
        </w:rPr>
        <w:t xml:space="preserve"> a</w:t>
      </w:r>
      <w:r w:rsidRPr="00A113DA">
        <w:rPr>
          <w:rFonts w:ascii="Times New Roman" w:hAnsi="Times New Roman" w:cs="Times New Roman"/>
          <w:sz w:val="24"/>
          <w:szCs w:val="24"/>
        </w:rPr>
        <w:t xml:space="preserve"> mobile phone</w:t>
      </w:r>
    </w:p>
    <w:tbl>
      <w:tblPr>
        <w:tblW w:w="0" w:type="auto"/>
        <w:tblLayout w:type="fixed"/>
        <w:tblLook w:val="0000" w:firstRow="0" w:lastRow="0" w:firstColumn="0" w:lastColumn="0" w:noHBand="0" w:noVBand="0"/>
      </w:tblPr>
      <w:tblGrid>
        <w:gridCol w:w="3361"/>
        <w:gridCol w:w="2590"/>
        <w:gridCol w:w="2590"/>
      </w:tblGrid>
      <w:tr w:rsidR="008B1A99" w:rsidRPr="00A113DA" w14:paraId="6D3DCD41" w14:textId="77777777" w:rsidTr="00DD64CA">
        <w:trPr>
          <w:trHeight w:val="284"/>
        </w:trPr>
        <w:tc>
          <w:tcPr>
            <w:tcW w:w="3361" w:type="dxa"/>
            <w:tcBorders>
              <w:top w:val="nil"/>
              <w:left w:val="nil"/>
              <w:bottom w:val="nil"/>
              <w:right w:val="nil"/>
            </w:tcBorders>
          </w:tcPr>
          <w:p w14:paraId="15757C8F" w14:textId="77777777" w:rsidR="008B1A99" w:rsidRPr="00A113DA" w:rsidRDefault="008B1A99" w:rsidP="007B3A86">
            <w:pPr>
              <w:autoSpaceDE w:val="0"/>
              <w:autoSpaceDN w:val="0"/>
              <w:adjustRightInd w:val="0"/>
              <w:jc w:val="left"/>
              <w:rPr>
                <w:rFonts w:ascii="Times New Roman" w:hAnsi="Times New Roman" w:cs="Times New Roman"/>
                <w:kern w:val="0"/>
                <w:sz w:val="24"/>
                <w:szCs w:val="24"/>
              </w:rPr>
            </w:pPr>
          </w:p>
        </w:tc>
        <w:tc>
          <w:tcPr>
            <w:tcW w:w="2590" w:type="dxa"/>
            <w:tcBorders>
              <w:top w:val="nil"/>
              <w:left w:val="nil"/>
              <w:bottom w:val="nil"/>
              <w:right w:val="nil"/>
            </w:tcBorders>
          </w:tcPr>
          <w:p w14:paraId="57383BA9" w14:textId="77777777" w:rsidR="008B1A99" w:rsidRPr="00A62739" w:rsidRDefault="008B1A99" w:rsidP="007B3A86">
            <w:pPr>
              <w:autoSpaceDE w:val="0"/>
              <w:autoSpaceDN w:val="0"/>
              <w:adjustRightInd w:val="0"/>
              <w:jc w:val="center"/>
              <w:rPr>
                <w:rFonts w:ascii="Times New Roman" w:hAnsi="Times New Roman" w:cs="Times New Roman"/>
                <w:b/>
                <w:bCs/>
                <w:kern w:val="0"/>
                <w:sz w:val="24"/>
                <w:szCs w:val="24"/>
              </w:rPr>
            </w:pPr>
            <w:r w:rsidRPr="00A62739">
              <w:rPr>
                <w:rFonts w:ascii="Times New Roman" w:hAnsi="Times New Roman" w:cs="Times New Roman"/>
                <w:b/>
                <w:bCs/>
                <w:kern w:val="0"/>
                <w:sz w:val="24"/>
                <w:szCs w:val="24"/>
              </w:rPr>
              <w:t>2012</w:t>
            </w:r>
          </w:p>
        </w:tc>
        <w:tc>
          <w:tcPr>
            <w:tcW w:w="2590" w:type="dxa"/>
            <w:tcBorders>
              <w:top w:val="nil"/>
              <w:left w:val="nil"/>
              <w:bottom w:val="nil"/>
              <w:right w:val="nil"/>
            </w:tcBorders>
          </w:tcPr>
          <w:p w14:paraId="280F47AF" w14:textId="77777777" w:rsidR="008B1A99" w:rsidRPr="00A62739" w:rsidRDefault="008B1A99" w:rsidP="007B3A86">
            <w:pPr>
              <w:autoSpaceDE w:val="0"/>
              <w:autoSpaceDN w:val="0"/>
              <w:adjustRightInd w:val="0"/>
              <w:jc w:val="center"/>
              <w:rPr>
                <w:rFonts w:ascii="Times New Roman" w:hAnsi="Times New Roman" w:cs="Times New Roman"/>
                <w:b/>
                <w:bCs/>
                <w:kern w:val="0"/>
                <w:sz w:val="24"/>
                <w:szCs w:val="24"/>
              </w:rPr>
            </w:pPr>
            <w:r w:rsidRPr="00A62739">
              <w:rPr>
                <w:rFonts w:ascii="Times New Roman" w:hAnsi="Times New Roman" w:cs="Times New Roman"/>
                <w:b/>
                <w:bCs/>
                <w:kern w:val="0"/>
                <w:sz w:val="24"/>
                <w:szCs w:val="24"/>
              </w:rPr>
              <w:t>2019</w:t>
            </w:r>
          </w:p>
        </w:tc>
      </w:tr>
      <w:tr w:rsidR="008B1A99" w:rsidRPr="00A113DA" w14:paraId="331D95A8" w14:textId="77777777" w:rsidTr="00DD64CA">
        <w:trPr>
          <w:trHeight w:val="284"/>
        </w:trPr>
        <w:tc>
          <w:tcPr>
            <w:tcW w:w="3361" w:type="dxa"/>
            <w:tcBorders>
              <w:top w:val="single" w:sz="4" w:space="0" w:color="auto"/>
              <w:left w:val="nil"/>
              <w:right w:val="nil"/>
            </w:tcBorders>
          </w:tcPr>
          <w:p w14:paraId="76F817CB" w14:textId="77777777" w:rsidR="008B1A99" w:rsidRPr="00A62739" w:rsidRDefault="008B1A99" w:rsidP="007B3A86">
            <w:pPr>
              <w:autoSpaceDE w:val="0"/>
              <w:autoSpaceDN w:val="0"/>
              <w:adjustRightInd w:val="0"/>
              <w:jc w:val="left"/>
              <w:rPr>
                <w:rFonts w:ascii="Times New Roman" w:hAnsi="Times New Roman" w:cs="Times New Roman"/>
                <w:b/>
                <w:bCs/>
                <w:kern w:val="0"/>
                <w:sz w:val="24"/>
                <w:szCs w:val="24"/>
              </w:rPr>
            </w:pPr>
            <w:r w:rsidRPr="00A62739">
              <w:rPr>
                <w:rFonts w:ascii="Times New Roman" w:hAnsi="Times New Roman" w:cs="Times New Roman"/>
                <w:b/>
                <w:bCs/>
                <w:kern w:val="0"/>
                <w:sz w:val="24"/>
                <w:szCs w:val="24"/>
              </w:rPr>
              <w:t>Non-ownership</w:t>
            </w:r>
          </w:p>
        </w:tc>
        <w:tc>
          <w:tcPr>
            <w:tcW w:w="2590" w:type="dxa"/>
            <w:tcBorders>
              <w:top w:val="single" w:sz="4" w:space="0" w:color="auto"/>
              <w:left w:val="nil"/>
              <w:right w:val="nil"/>
            </w:tcBorders>
          </w:tcPr>
          <w:p w14:paraId="26B5B737" w14:textId="77777777" w:rsidR="008B1A99" w:rsidRPr="00A113DA" w:rsidRDefault="008B1A99" w:rsidP="007B3A86">
            <w:pPr>
              <w:autoSpaceDE w:val="0"/>
              <w:autoSpaceDN w:val="0"/>
              <w:adjustRightInd w:val="0"/>
              <w:jc w:val="center"/>
              <w:rPr>
                <w:rFonts w:ascii="Times New Roman" w:hAnsi="Times New Roman" w:cs="Times New Roman"/>
                <w:kern w:val="0"/>
                <w:sz w:val="24"/>
                <w:szCs w:val="24"/>
              </w:rPr>
            </w:pPr>
            <w:r w:rsidRPr="00A113DA">
              <w:rPr>
                <w:rFonts w:ascii="Times New Roman" w:hAnsi="Times New Roman" w:cs="Times New Roman"/>
                <w:kern w:val="0"/>
                <w:sz w:val="24"/>
                <w:szCs w:val="24"/>
              </w:rPr>
              <w:t>1775 (27%)</w:t>
            </w:r>
          </w:p>
        </w:tc>
        <w:tc>
          <w:tcPr>
            <w:tcW w:w="2590" w:type="dxa"/>
            <w:tcBorders>
              <w:top w:val="single" w:sz="4" w:space="0" w:color="auto"/>
              <w:left w:val="nil"/>
              <w:right w:val="nil"/>
            </w:tcBorders>
          </w:tcPr>
          <w:p w14:paraId="26FC2B80" w14:textId="77777777" w:rsidR="008B1A99" w:rsidRPr="00A113DA" w:rsidRDefault="008B1A99" w:rsidP="007B3A86">
            <w:pPr>
              <w:autoSpaceDE w:val="0"/>
              <w:autoSpaceDN w:val="0"/>
              <w:adjustRightInd w:val="0"/>
              <w:jc w:val="center"/>
              <w:rPr>
                <w:rFonts w:ascii="Times New Roman" w:hAnsi="Times New Roman" w:cs="Times New Roman"/>
                <w:kern w:val="0"/>
                <w:sz w:val="24"/>
                <w:szCs w:val="24"/>
              </w:rPr>
            </w:pPr>
            <w:r w:rsidRPr="00A113DA">
              <w:rPr>
                <w:rFonts w:ascii="Times New Roman" w:hAnsi="Times New Roman" w:cs="Times New Roman"/>
                <w:kern w:val="0"/>
                <w:sz w:val="24"/>
                <w:szCs w:val="24"/>
              </w:rPr>
              <w:t>77 (2%)</w:t>
            </w:r>
          </w:p>
        </w:tc>
      </w:tr>
      <w:tr w:rsidR="008B1A99" w:rsidRPr="00A113DA" w14:paraId="0C9016B5" w14:textId="77777777" w:rsidTr="00DD64CA">
        <w:trPr>
          <w:trHeight w:val="300"/>
        </w:trPr>
        <w:tc>
          <w:tcPr>
            <w:tcW w:w="3361" w:type="dxa"/>
            <w:tcBorders>
              <w:top w:val="nil"/>
              <w:left w:val="nil"/>
              <w:bottom w:val="single" w:sz="4" w:space="0" w:color="auto"/>
              <w:right w:val="nil"/>
            </w:tcBorders>
          </w:tcPr>
          <w:p w14:paraId="110324CD" w14:textId="77777777" w:rsidR="008B1A99" w:rsidRPr="00A62739" w:rsidRDefault="008B1A99" w:rsidP="007B3A86">
            <w:pPr>
              <w:autoSpaceDE w:val="0"/>
              <w:autoSpaceDN w:val="0"/>
              <w:adjustRightInd w:val="0"/>
              <w:jc w:val="left"/>
              <w:rPr>
                <w:rFonts w:ascii="Times New Roman" w:hAnsi="Times New Roman" w:cs="Times New Roman"/>
                <w:b/>
                <w:bCs/>
                <w:kern w:val="0"/>
                <w:sz w:val="24"/>
                <w:szCs w:val="24"/>
              </w:rPr>
            </w:pPr>
            <w:r w:rsidRPr="00A62739">
              <w:rPr>
                <w:rFonts w:ascii="Times New Roman" w:hAnsi="Times New Roman" w:cs="Times New Roman"/>
                <w:b/>
                <w:bCs/>
                <w:kern w:val="0"/>
                <w:sz w:val="24"/>
                <w:szCs w:val="24"/>
              </w:rPr>
              <w:t>Ownership</w:t>
            </w:r>
          </w:p>
        </w:tc>
        <w:tc>
          <w:tcPr>
            <w:tcW w:w="2590" w:type="dxa"/>
            <w:tcBorders>
              <w:top w:val="nil"/>
              <w:left w:val="nil"/>
              <w:bottom w:val="single" w:sz="4" w:space="0" w:color="auto"/>
              <w:right w:val="nil"/>
            </w:tcBorders>
          </w:tcPr>
          <w:p w14:paraId="40A78CFC" w14:textId="7C09FAB2" w:rsidR="008B1A99" w:rsidRPr="00A113DA" w:rsidRDefault="008B1A99" w:rsidP="007B3A86">
            <w:pPr>
              <w:autoSpaceDE w:val="0"/>
              <w:autoSpaceDN w:val="0"/>
              <w:adjustRightInd w:val="0"/>
              <w:jc w:val="center"/>
              <w:rPr>
                <w:rFonts w:ascii="Times New Roman" w:hAnsi="Times New Roman" w:cs="Times New Roman"/>
                <w:kern w:val="0"/>
                <w:sz w:val="24"/>
                <w:szCs w:val="24"/>
              </w:rPr>
            </w:pPr>
            <w:r w:rsidRPr="00A113DA">
              <w:rPr>
                <w:rFonts w:ascii="Times New Roman" w:hAnsi="Times New Roman" w:cs="Times New Roman"/>
                <w:kern w:val="0"/>
                <w:sz w:val="24"/>
                <w:szCs w:val="24"/>
              </w:rPr>
              <w:t>4728 (73%)</w:t>
            </w:r>
          </w:p>
        </w:tc>
        <w:tc>
          <w:tcPr>
            <w:tcW w:w="2590" w:type="dxa"/>
            <w:tcBorders>
              <w:top w:val="nil"/>
              <w:left w:val="nil"/>
              <w:bottom w:val="single" w:sz="4" w:space="0" w:color="auto"/>
              <w:right w:val="nil"/>
            </w:tcBorders>
          </w:tcPr>
          <w:p w14:paraId="6BF762A4" w14:textId="77777777" w:rsidR="008B1A99" w:rsidRPr="00A113DA" w:rsidRDefault="008B1A99" w:rsidP="007B3A86">
            <w:pPr>
              <w:autoSpaceDE w:val="0"/>
              <w:autoSpaceDN w:val="0"/>
              <w:adjustRightInd w:val="0"/>
              <w:jc w:val="center"/>
              <w:rPr>
                <w:rFonts w:ascii="Times New Roman" w:hAnsi="Times New Roman" w:cs="Times New Roman"/>
                <w:kern w:val="0"/>
                <w:sz w:val="24"/>
                <w:szCs w:val="24"/>
              </w:rPr>
            </w:pPr>
            <w:r w:rsidRPr="00A113DA">
              <w:rPr>
                <w:rFonts w:ascii="Times New Roman" w:hAnsi="Times New Roman" w:cs="Times New Roman"/>
                <w:kern w:val="0"/>
                <w:sz w:val="24"/>
                <w:szCs w:val="24"/>
              </w:rPr>
              <w:t>4814 (98%)</w:t>
            </w:r>
          </w:p>
        </w:tc>
      </w:tr>
      <w:tr w:rsidR="008B1A99" w:rsidRPr="00A113DA" w14:paraId="31FD8F59" w14:textId="77777777" w:rsidTr="00DD64CA">
        <w:trPr>
          <w:trHeight w:val="284"/>
        </w:trPr>
        <w:tc>
          <w:tcPr>
            <w:tcW w:w="3361" w:type="dxa"/>
            <w:tcBorders>
              <w:top w:val="single" w:sz="4" w:space="0" w:color="auto"/>
              <w:left w:val="nil"/>
              <w:bottom w:val="single" w:sz="4" w:space="0" w:color="auto"/>
              <w:right w:val="nil"/>
            </w:tcBorders>
          </w:tcPr>
          <w:p w14:paraId="0EC3CB3D" w14:textId="77777777" w:rsidR="008B1A99" w:rsidRPr="00A62739" w:rsidRDefault="008B1A99" w:rsidP="007B3A86">
            <w:pPr>
              <w:autoSpaceDE w:val="0"/>
              <w:autoSpaceDN w:val="0"/>
              <w:adjustRightInd w:val="0"/>
              <w:jc w:val="left"/>
              <w:rPr>
                <w:rFonts w:ascii="Times New Roman" w:hAnsi="Times New Roman" w:cs="Times New Roman"/>
                <w:b/>
                <w:bCs/>
                <w:kern w:val="0"/>
                <w:sz w:val="24"/>
                <w:szCs w:val="24"/>
              </w:rPr>
            </w:pPr>
            <w:r w:rsidRPr="00A62739">
              <w:rPr>
                <w:rFonts w:ascii="Times New Roman" w:hAnsi="Times New Roman" w:cs="Times New Roman"/>
                <w:b/>
                <w:bCs/>
                <w:kern w:val="0"/>
                <w:sz w:val="24"/>
                <w:szCs w:val="24"/>
              </w:rPr>
              <w:t>Total</w:t>
            </w:r>
          </w:p>
        </w:tc>
        <w:tc>
          <w:tcPr>
            <w:tcW w:w="2590" w:type="dxa"/>
            <w:tcBorders>
              <w:top w:val="single" w:sz="4" w:space="0" w:color="auto"/>
              <w:left w:val="nil"/>
              <w:bottom w:val="single" w:sz="4" w:space="0" w:color="auto"/>
              <w:right w:val="nil"/>
            </w:tcBorders>
          </w:tcPr>
          <w:p w14:paraId="0858A075" w14:textId="77777777" w:rsidR="008B1A99" w:rsidRPr="00A113DA" w:rsidRDefault="008B1A99" w:rsidP="007B3A86">
            <w:pPr>
              <w:autoSpaceDE w:val="0"/>
              <w:autoSpaceDN w:val="0"/>
              <w:adjustRightInd w:val="0"/>
              <w:jc w:val="center"/>
              <w:rPr>
                <w:rFonts w:ascii="Times New Roman" w:hAnsi="Times New Roman" w:cs="Times New Roman"/>
                <w:kern w:val="0"/>
                <w:sz w:val="24"/>
                <w:szCs w:val="24"/>
              </w:rPr>
            </w:pPr>
            <w:r w:rsidRPr="00A113DA">
              <w:rPr>
                <w:rFonts w:ascii="Times New Roman" w:hAnsi="Times New Roman" w:cs="Times New Roman"/>
                <w:kern w:val="0"/>
                <w:sz w:val="24"/>
                <w:szCs w:val="24"/>
              </w:rPr>
              <w:t>6503</w:t>
            </w:r>
          </w:p>
        </w:tc>
        <w:tc>
          <w:tcPr>
            <w:tcW w:w="2590" w:type="dxa"/>
            <w:tcBorders>
              <w:top w:val="single" w:sz="4" w:space="0" w:color="auto"/>
              <w:left w:val="nil"/>
              <w:bottom w:val="single" w:sz="4" w:space="0" w:color="auto"/>
              <w:right w:val="nil"/>
            </w:tcBorders>
          </w:tcPr>
          <w:p w14:paraId="4B3E5988" w14:textId="77777777" w:rsidR="008B1A99" w:rsidRPr="00A113DA" w:rsidRDefault="008B1A99" w:rsidP="007B3A86">
            <w:pPr>
              <w:autoSpaceDE w:val="0"/>
              <w:autoSpaceDN w:val="0"/>
              <w:adjustRightInd w:val="0"/>
              <w:jc w:val="center"/>
              <w:rPr>
                <w:rFonts w:ascii="Times New Roman" w:hAnsi="Times New Roman" w:cs="Times New Roman"/>
                <w:kern w:val="0"/>
                <w:sz w:val="24"/>
                <w:szCs w:val="24"/>
              </w:rPr>
            </w:pPr>
            <w:r w:rsidRPr="00A113DA">
              <w:rPr>
                <w:rFonts w:ascii="Times New Roman" w:hAnsi="Times New Roman" w:cs="Times New Roman"/>
                <w:kern w:val="0"/>
                <w:sz w:val="24"/>
                <w:szCs w:val="24"/>
              </w:rPr>
              <w:t>4891</w:t>
            </w:r>
          </w:p>
        </w:tc>
      </w:tr>
    </w:tbl>
    <w:p w14:paraId="6771141C" w14:textId="1762CFEF" w:rsidR="00762078" w:rsidRPr="00A113DA" w:rsidRDefault="00762078" w:rsidP="008C1743">
      <w:pPr>
        <w:pStyle w:val="a9"/>
        <w:autoSpaceDE w:val="0"/>
        <w:autoSpaceDN w:val="0"/>
        <w:adjustRightInd w:val="0"/>
        <w:ind w:leftChars="0" w:left="0"/>
        <w:jc w:val="left"/>
        <w:rPr>
          <w:rFonts w:ascii="Times New Roman" w:hAnsi="Times New Roman" w:cs="Times New Roman"/>
          <w:kern w:val="0"/>
          <w:sz w:val="24"/>
          <w:szCs w:val="24"/>
        </w:rPr>
      </w:pPr>
      <w:r w:rsidRPr="00A113DA">
        <w:rPr>
          <w:rFonts w:ascii="Times New Roman" w:hAnsi="Times New Roman" w:cs="Times New Roman"/>
          <w:kern w:val="0"/>
          <w:sz w:val="24"/>
          <w:szCs w:val="24"/>
        </w:rPr>
        <w:t>Source: Bangladesh Integrated Household Survey 2011/12, 2019</w:t>
      </w:r>
    </w:p>
    <w:p w14:paraId="781D5AA6" w14:textId="77777777" w:rsidR="00364DE2" w:rsidRPr="00A113DA" w:rsidRDefault="007704C8" w:rsidP="008C1743">
      <w:pPr>
        <w:pStyle w:val="Style1"/>
        <w:numPr>
          <w:ilvl w:val="1"/>
          <w:numId w:val="10"/>
        </w:numPr>
        <w:ind w:left="567"/>
      </w:pPr>
      <w:r w:rsidRPr="00A113DA">
        <w:rPr>
          <w:rFonts w:eastAsiaTheme="minorEastAsia"/>
        </w:rPr>
        <w:t>Measurement of key</w:t>
      </w:r>
      <w:r w:rsidR="00762078" w:rsidRPr="00A113DA">
        <w:rPr>
          <w:rFonts w:eastAsiaTheme="minorEastAsia"/>
        </w:rPr>
        <w:t xml:space="preserve"> variables</w:t>
      </w:r>
    </w:p>
    <w:p w14:paraId="192B8266" w14:textId="77777777" w:rsidR="00146EA1" w:rsidRPr="00A113DA" w:rsidRDefault="00146EA1" w:rsidP="00BA16F4">
      <w:pPr>
        <w:pStyle w:val="sentences"/>
        <w:ind w:firstLine="240"/>
        <w:jc w:val="both"/>
      </w:pPr>
      <w:r w:rsidRPr="00A113DA">
        <w:t>The main explanatory variable of i</w:t>
      </w:r>
      <w:r w:rsidR="00964F15" w:rsidRPr="00A113DA">
        <w:t>nterest is mobile phone</w:t>
      </w:r>
      <w:r w:rsidR="009C0400" w:rsidRPr="00A113DA">
        <w:t xml:space="preserve"> ownership</w:t>
      </w:r>
      <w:r w:rsidRPr="00A113DA">
        <w:t xml:space="preserve">. We consider a household to be a </w:t>
      </w:r>
      <w:r w:rsidR="00A2382A" w:rsidRPr="00A113DA">
        <w:t xml:space="preserve">mobile phone </w:t>
      </w:r>
      <w:r w:rsidR="0000430B" w:rsidRPr="00A113DA">
        <w:t>owner</w:t>
      </w:r>
      <w:r w:rsidRPr="00A113DA">
        <w:t xml:space="preserve"> if at least one adult household member owned a mobile phone during a particular survey year. </w:t>
      </w:r>
      <w:r w:rsidR="00A2382A" w:rsidRPr="00A113DA">
        <w:t>Mobile phone owne</w:t>
      </w:r>
      <w:r w:rsidR="00F5696C" w:rsidRPr="00A113DA">
        <w:t>r</w:t>
      </w:r>
      <w:r w:rsidR="00A2382A" w:rsidRPr="00A113DA">
        <w:t>ship</w:t>
      </w:r>
      <w:r w:rsidRPr="00A113DA">
        <w:t xml:space="preserve"> is captured through a </w:t>
      </w:r>
      <w:r w:rsidR="0074099E" w:rsidRPr="00A113DA">
        <w:t>binary</w:t>
      </w:r>
      <w:r w:rsidRPr="00A113DA">
        <w:t xml:space="preserve"> variable at the ho</w:t>
      </w:r>
      <w:r w:rsidR="00A2382A" w:rsidRPr="00A113DA">
        <w:t>usehold level.</w:t>
      </w:r>
    </w:p>
    <w:p w14:paraId="574FC098" w14:textId="61AA005A" w:rsidR="00F70382" w:rsidRDefault="00E10556" w:rsidP="00BD44F6">
      <w:pPr>
        <w:pStyle w:val="sentences"/>
        <w:ind w:firstLine="240"/>
        <w:jc w:val="both"/>
        <w:rPr>
          <w:rFonts w:eastAsiaTheme="minorEastAsia"/>
        </w:rPr>
      </w:pPr>
      <w:r w:rsidRPr="00A113DA">
        <w:rPr>
          <w:rFonts w:eastAsiaTheme="minorEastAsia"/>
        </w:rPr>
        <w:t>In terms of outcome variables, we are particularly interested in</w:t>
      </w:r>
      <w:r w:rsidR="0065332C" w:rsidRPr="00A113DA">
        <w:rPr>
          <w:rFonts w:eastAsiaTheme="minorEastAsia"/>
        </w:rPr>
        <w:t xml:space="preserve"> </w:t>
      </w:r>
      <w:r w:rsidR="0065332C" w:rsidRPr="00A113DA">
        <w:t xml:space="preserve">off-farm </w:t>
      </w:r>
      <w:r w:rsidR="005367FE" w:rsidRPr="00A113DA">
        <w:t>work</w:t>
      </w:r>
      <w:r w:rsidR="0065332C" w:rsidRPr="00A113DA">
        <w:t xml:space="preserve">, </w:t>
      </w:r>
      <w:r w:rsidR="002156DF">
        <w:t xml:space="preserve">measures of monetary and non-monetary </w:t>
      </w:r>
      <w:r w:rsidR="0065332C" w:rsidRPr="00A113DA">
        <w:t>poverty, total household income (log), and per capita income (log)</w:t>
      </w:r>
      <w:r w:rsidR="00BD44F6" w:rsidRPr="00A113DA">
        <w:rPr>
          <w:rFonts w:eastAsiaTheme="minorEastAsia"/>
        </w:rPr>
        <w:t>.</w:t>
      </w:r>
      <w:r w:rsidRPr="00A113DA">
        <w:rPr>
          <w:rFonts w:eastAsiaTheme="minorEastAsia"/>
        </w:rPr>
        <w:t xml:space="preserve"> </w:t>
      </w:r>
      <w:r w:rsidR="00761FB1">
        <w:rPr>
          <w:rFonts w:eastAsiaTheme="minorEastAsia"/>
        </w:rPr>
        <w:t>Moreover, w</w:t>
      </w:r>
      <w:r w:rsidR="00F70382">
        <w:rPr>
          <w:rFonts w:eastAsiaTheme="minorEastAsia"/>
        </w:rPr>
        <w:t>e introduce an income diversification index that is transformed from the Simpson index usually used to indicate the degree of diversity</w:t>
      </w:r>
      <w:r w:rsidR="00D1075D">
        <w:rPr>
          <w:rFonts w:eastAsiaTheme="minorEastAsia"/>
          <w:noProof/>
        </w:rPr>
        <w:t xml:space="preserve"> </w:t>
      </w:r>
      <w:r w:rsidR="00D1075D" w:rsidRPr="00DD64CA">
        <w:rPr>
          <w:rFonts w:eastAsiaTheme="minorEastAsia"/>
          <w:noProof/>
        </w:rPr>
        <w:t xml:space="preserve">(Asfaw </w:t>
      </w:r>
      <w:r w:rsidR="00D1075D">
        <w:rPr>
          <w:rFonts w:eastAsiaTheme="minorEastAsia"/>
          <w:noProof/>
        </w:rPr>
        <w:t>et al.</w:t>
      </w:r>
      <w:r w:rsidR="00D1075D" w:rsidRPr="00DD64CA">
        <w:rPr>
          <w:rFonts w:eastAsiaTheme="minorEastAsia"/>
          <w:noProof/>
        </w:rPr>
        <w:t>, 2019)</w:t>
      </w:r>
    </w:p>
    <w:p w14:paraId="3E00D154" w14:textId="72CB7CDE" w:rsidR="00F70382" w:rsidRDefault="006A7FE7" w:rsidP="00F70382">
      <w:pPr>
        <w:pStyle w:val="sentences"/>
        <w:ind w:firstLine="240"/>
        <w:jc w:val="both"/>
        <w:rPr>
          <w:rFonts w:eastAsiaTheme="minorEastAsia"/>
        </w:rPr>
      </w:pPr>
      <m:oMathPara>
        <m:oMath>
          <m:r>
            <w:rPr>
              <w:rFonts w:ascii="Cambria Math" w:hAnsi="Cambria Math"/>
              <w:color w:val="auto"/>
              <w:kern w:val="0"/>
            </w:rPr>
            <m:t>Simpson=1-</m:t>
          </m:r>
          <m:nary>
            <m:naryPr>
              <m:chr m:val="∑"/>
              <m:ctrlPr>
                <w:rPr>
                  <w:rFonts w:ascii="Cambria Math" w:eastAsia="ＭＳ Ｐゴシック" w:hAnsi="Cambria Math" w:cs="ＭＳ Ｐゴシック"/>
                  <w:i/>
                </w:rPr>
              </m:ctrlPr>
            </m:naryPr>
            <m:sub>
              <m:r>
                <w:rPr>
                  <w:rFonts w:ascii="Cambria Math" w:hAnsi="Cambria Math"/>
                  <w:color w:val="auto"/>
                  <w:kern w:val="0"/>
                </w:rPr>
                <m:t>k=1</m:t>
              </m:r>
            </m:sub>
            <m:sup>
              <m:r>
                <w:rPr>
                  <w:rFonts w:ascii="Cambria Math" w:hAnsi="Cambria Math"/>
                  <w:color w:val="auto"/>
                  <w:kern w:val="0"/>
                </w:rPr>
                <m:t>n</m:t>
              </m:r>
            </m:sup>
            <m:e>
              <m:sSup>
                <m:sSupPr>
                  <m:ctrlPr>
                    <w:rPr>
                      <w:rFonts w:ascii="Cambria Math" w:eastAsia="ＭＳ Ｐゴシック" w:hAnsi="Cambria Math" w:cs="ＭＳ Ｐゴシック"/>
                      <w:i/>
                    </w:rPr>
                  </m:ctrlPr>
                </m:sSupPr>
                <m:e>
                  <m:d>
                    <m:dPr>
                      <m:begChr m:val="["/>
                      <m:endChr m:val="]"/>
                      <m:ctrlPr>
                        <w:rPr>
                          <w:rFonts w:ascii="Cambria Math" w:eastAsia="ＭＳ Ｐゴシック" w:hAnsi="Cambria Math" w:cs="ＭＳ Ｐゴシック"/>
                          <w:i/>
                        </w:rPr>
                      </m:ctrlPr>
                    </m:dPr>
                    <m:e>
                      <m:f>
                        <m:fPr>
                          <m:ctrlPr>
                            <w:rPr>
                              <w:rFonts w:ascii="Cambria Math" w:eastAsia="ＭＳ Ｐゴシック" w:hAnsi="Cambria Math" w:cs="ＭＳ Ｐゴシック"/>
                              <w:i/>
                            </w:rPr>
                          </m:ctrlPr>
                        </m:fPr>
                        <m:num>
                          <m:sSub>
                            <m:sSubPr>
                              <m:ctrlPr>
                                <w:rPr>
                                  <w:rFonts w:ascii="Cambria Math" w:eastAsia="ＭＳ Ｐゴシック" w:hAnsi="Cambria Math" w:cs="ＭＳ Ｐゴシック"/>
                                  <w:i/>
                                </w:rPr>
                              </m:ctrlPr>
                            </m:sSubPr>
                            <m:e>
                              <m:r>
                                <w:rPr>
                                  <w:rFonts w:ascii="Cambria Math" w:hAnsi="Cambria Math"/>
                                  <w:color w:val="auto"/>
                                  <w:kern w:val="0"/>
                                </w:rPr>
                                <m:t>s</m:t>
                              </m:r>
                            </m:e>
                            <m:sub>
                              <m:r>
                                <w:rPr>
                                  <w:rFonts w:ascii="Cambria Math" w:hAnsi="Cambria Math"/>
                                  <w:color w:val="auto"/>
                                  <w:kern w:val="0"/>
                                </w:rPr>
                                <m:t>k</m:t>
                              </m:r>
                            </m:sub>
                          </m:sSub>
                        </m:num>
                        <m:den>
                          <m:r>
                            <w:rPr>
                              <w:rFonts w:ascii="Cambria Math" w:hAnsi="Cambria Math"/>
                              <w:color w:val="auto"/>
                              <w:kern w:val="0"/>
                            </w:rPr>
                            <m:t>S</m:t>
                          </m:r>
                        </m:den>
                      </m:f>
                    </m:e>
                  </m:d>
                </m:e>
                <m:sup>
                  <m:r>
                    <w:rPr>
                      <w:rFonts w:ascii="Cambria Math" w:hAnsi="Cambria Math"/>
                      <w:color w:val="auto"/>
                      <w:kern w:val="0"/>
                    </w:rPr>
                    <m:t>2</m:t>
                  </m:r>
                </m:sup>
              </m:sSup>
            </m:e>
          </m:nary>
        </m:oMath>
      </m:oMathPara>
    </w:p>
    <w:p w14:paraId="353652B4" w14:textId="3898F6A1" w:rsidR="00CC7FF0" w:rsidRPr="00A113DA" w:rsidRDefault="00C50A18" w:rsidP="00BD44F6">
      <w:pPr>
        <w:pStyle w:val="sentences"/>
        <w:ind w:firstLine="240"/>
        <w:jc w:val="both"/>
        <w:rPr>
          <w:rFonts w:eastAsiaTheme="minorEastAsia"/>
        </w:rPr>
      </w:pPr>
      <w:r>
        <w:rPr>
          <w:color w:val="auto"/>
          <w:kern w:val="0"/>
        </w:rPr>
        <w:t>where</w:t>
      </w:r>
      <w:r>
        <w:rPr>
          <w:rFonts w:eastAsia="Cambria"/>
          <w:color w:val="auto"/>
          <w:kern w:val="0"/>
        </w:rPr>
        <w:t xml:space="preserve"> </w:t>
      </w:r>
      <w:proofErr w:type="spellStart"/>
      <w:r>
        <w:rPr>
          <w:rFonts w:eastAsia="Cambria"/>
          <w:i/>
          <w:color w:val="auto"/>
          <w:kern w:val="0"/>
        </w:rPr>
        <w:t>s</w:t>
      </w:r>
      <w:r>
        <w:rPr>
          <w:rFonts w:eastAsia="Cambria"/>
          <w:i/>
          <w:color w:val="auto"/>
          <w:kern w:val="0"/>
          <w:vertAlign w:val="subscript"/>
        </w:rPr>
        <w:t>k</w:t>
      </w:r>
      <w:proofErr w:type="spellEnd"/>
      <w:r>
        <w:rPr>
          <w:rFonts w:eastAsia="Cambria"/>
          <w:i/>
          <w:color w:val="auto"/>
          <w:kern w:val="0"/>
          <w:vertAlign w:val="subscript"/>
        </w:rPr>
        <w:t xml:space="preserve"> </w:t>
      </w:r>
      <w:r>
        <w:rPr>
          <w:color w:val="auto"/>
          <w:kern w:val="0"/>
        </w:rPr>
        <w:t xml:space="preserve">is income for income </w:t>
      </w:r>
      <w:r>
        <w:rPr>
          <w:i/>
          <w:color w:val="auto"/>
          <w:kern w:val="0"/>
        </w:rPr>
        <w:t>k</w:t>
      </w:r>
      <w:r>
        <w:rPr>
          <w:color w:val="auto"/>
          <w:kern w:val="0"/>
        </w:rPr>
        <w:t xml:space="preserve">, and </w:t>
      </w:r>
      <w:r>
        <w:rPr>
          <w:rFonts w:eastAsia="Cambria"/>
          <w:i/>
          <w:color w:val="auto"/>
          <w:kern w:val="0"/>
        </w:rPr>
        <w:t xml:space="preserve">S </w:t>
      </w:r>
      <w:r>
        <w:rPr>
          <w:color w:val="auto"/>
          <w:kern w:val="0"/>
        </w:rPr>
        <w:t xml:space="preserve">is total income. A highly diversified household has an index close to 1, while a fully specialized one has an index of 0. </w:t>
      </w:r>
      <w:r w:rsidR="00F542B3">
        <w:rPr>
          <w:color w:val="auto"/>
          <w:kern w:val="0"/>
        </w:rPr>
        <w:t>We</w:t>
      </w:r>
      <w:r>
        <w:rPr>
          <w:color w:val="auto"/>
          <w:kern w:val="0"/>
        </w:rPr>
        <w:t xml:space="preserve"> divide income sources into farm income, farm wage, non-farm wage, non-farm self-employment, and non-earned income including remittance and social network program transfer, etc., following</w:t>
      </w:r>
      <w:r w:rsidR="009B4DCD">
        <w:rPr>
          <w:rFonts w:eastAsia="ＭＳ 明朝"/>
          <w:noProof/>
          <w:color w:val="auto"/>
          <w:kern w:val="0"/>
        </w:rPr>
        <w:t xml:space="preserve"> </w:t>
      </w:r>
      <w:r w:rsidR="009B4DCD" w:rsidRPr="00DD64CA">
        <w:rPr>
          <w:rFonts w:eastAsia="ＭＳ 明朝"/>
          <w:noProof/>
          <w:color w:val="auto"/>
          <w:kern w:val="0"/>
        </w:rPr>
        <w:t>Khandker</w:t>
      </w:r>
      <w:r w:rsidR="007D272B">
        <w:rPr>
          <w:rFonts w:eastAsia="ＭＳ 明朝"/>
          <w:noProof/>
          <w:color w:val="auto"/>
          <w:kern w:val="0"/>
        </w:rPr>
        <w:t xml:space="preserve"> (</w:t>
      </w:r>
      <w:r w:rsidR="009B4DCD" w:rsidRPr="00DD64CA">
        <w:rPr>
          <w:rFonts w:eastAsia="ＭＳ 明朝"/>
          <w:noProof/>
          <w:color w:val="auto"/>
          <w:kern w:val="0"/>
        </w:rPr>
        <w:t>2012)</w:t>
      </w:r>
      <w:r>
        <w:rPr>
          <w:color w:val="auto"/>
          <w:kern w:val="0"/>
        </w:rPr>
        <w:t xml:space="preserve">. </w:t>
      </w:r>
      <w:r w:rsidR="00332A66" w:rsidRPr="00A113DA">
        <w:rPr>
          <w:rFonts w:eastAsiaTheme="minorEastAsia"/>
        </w:rPr>
        <w:t xml:space="preserve">For </w:t>
      </w:r>
      <w:r w:rsidR="00262C20" w:rsidRPr="00A113DA">
        <w:rPr>
          <w:rFonts w:eastAsiaTheme="minorEastAsia"/>
        </w:rPr>
        <w:t>monetary indicators of poverty, we use two measures from th</w:t>
      </w:r>
      <w:r w:rsidR="00CA7743" w:rsidRPr="00A113DA">
        <w:rPr>
          <w:rFonts w:eastAsiaTheme="minorEastAsia"/>
        </w:rPr>
        <w:t>e</w:t>
      </w:r>
      <w:r w:rsidR="00332A66" w:rsidRPr="00A113DA">
        <w:rPr>
          <w:rFonts w:eastAsiaTheme="minorEastAsia"/>
        </w:rPr>
        <w:t xml:space="preserve"> Foster-Greer-</w:t>
      </w:r>
      <w:proofErr w:type="spellStart"/>
      <w:r w:rsidR="00332A66" w:rsidRPr="00A113DA">
        <w:rPr>
          <w:rFonts w:eastAsiaTheme="minorEastAsia"/>
        </w:rPr>
        <w:t>Thorbecke</w:t>
      </w:r>
      <w:proofErr w:type="spellEnd"/>
      <w:r w:rsidR="00332A66" w:rsidRPr="00A113DA">
        <w:rPr>
          <w:rFonts w:eastAsiaTheme="minorEastAsia"/>
        </w:rPr>
        <w:t xml:space="preserve"> (FGT)</w:t>
      </w:r>
      <w:r w:rsidR="00CF1B1A">
        <w:rPr>
          <w:rFonts w:eastAsiaTheme="minorEastAsia"/>
        </w:rPr>
        <w:t xml:space="preserve"> class of</w:t>
      </w:r>
      <w:r w:rsidR="00332A66" w:rsidRPr="00A113DA">
        <w:rPr>
          <w:rFonts w:eastAsiaTheme="minorEastAsia"/>
        </w:rPr>
        <w:t xml:space="preserve"> pover</w:t>
      </w:r>
      <w:r w:rsidR="008D1044" w:rsidRPr="00A113DA">
        <w:rPr>
          <w:rFonts w:eastAsiaTheme="minorEastAsia"/>
        </w:rPr>
        <w:t>ty indicator</w:t>
      </w:r>
      <w:r w:rsidR="00262C20" w:rsidRPr="00A113DA">
        <w:rPr>
          <w:rFonts w:eastAsiaTheme="minorEastAsia"/>
        </w:rPr>
        <w:t>s</w:t>
      </w:r>
      <w:r w:rsidR="004F5D1E" w:rsidRPr="00A113DA">
        <w:rPr>
          <w:rFonts w:eastAsiaTheme="minorEastAsia"/>
          <w:noProof/>
        </w:rPr>
        <w:t xml:space="preserve"> (Foste</w:t>
      </w:r>
      <w:r w:rsidR="00CF1B1A">
        <w:rPr>
          <w:rFonts w:eastAsiaTheme="minorEastAsia"/>
          <w:noProof/>
        </w:rPr>
        <w:t>r</w:t>
      </w:r>
      <w:r w:rsidR="004F5D1E" w:rsidRPr="00A113DA">
        <w:rPr>
          <w:rFonts w:eastAsiaTheme="minorEastAsia"/>
          <w:noProof/>
        </w:rPr>
        <w:t xml:space="preserve"> et al., 1984)</w:t>
      </w:r>
      <w:r w:rsidR="00262C20" w:rsidRPr="00A113DA">
        <w:rPr>
          <w:rFonts w:eastAsiaTheme="minorEastAsia"/>
        </w:rPr>
        <w:t xml:space="preserve">, namely the poverty </w:t>
      </w:r>
      <w:r w:rsidR="00823280" w:rsidRPr="00A113DA">
        <w:rPr>
          <w:rFonts w:eastAsiaTheme="minorEastAsia"/>
        </w:rPr>
        <w:t>headcount and poverty gap measu</w:t>
      </w:r>
      <w:r w:rsidR="00DD2732" w:rsidRPr="00A113DA">
        <w:rPr>
          <w:rFonts w:eastAsiaTheme="minorEastAsia"/>
        </w:rPr>
        <w:t>re</w:t>
      </w:r>
      <w:r w:rsidR="00B93F3F" w:rsidRPr="00A113DA">
        <w:rPr>
          <w:rFonts w:eastAsiaTheme="minorEastAsia"/>
        </w:rPr>
        <w:t>.</w:t>
      </w:r>
      <w:r w:rsidR="00176EFC" w:rsidRPr="00A113DA">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51540D" w:rsidRPr="00A113DA">
        <w:rPr>
          <w:rFonts w:eastAsiaTheme="minorEastAsia"/>
        </w:rPr>
        <w:t xml:space="preserve"> </w:t>
      </w:r>
      <w:r w:rsidR="00D93592" w:rsidRPr="00A113DA">
        <w:rPr>
          <w:rFonts w:eastAsiaTheme="minorEastAsia"/>
        </w:rPr>
        <w:t xml:space="preserve">the income distribution among </w:t>
      </w:r>
      <w:r w:rsidR="00F750AC" w:rsidRPr="00A113DA">
        <w:rPr>
          <w:rFonts w:eastAsiaTheme="minorEastAsia"/>
          <w:i/>
        </w:rPr>
        <w:t>n</w:t>
      </w:r>
      <w:r w:rsidR="00F750AC" w:rsidRPr="00A113DA">
        <w:rPr>
          <w:rFonts w:eastAsiaTheme="minorEastAsia"/>
        </w:rPr>
        <w:t xml:space="preserve"> </w:t>
      </w:r>
      <w:r w:rsidR="00CF1B1A">
        <w:rPr>
          <w:rFonts w:eastAsiaTheme="minorEastAsia"/>
        </w:rPr>
        <w:t>households</w:t>
      </w:r>
      <w:r w:rsidR="00F750AC" w:rsidRPr="00A113D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D93592" w:rsidRPr="00A113DA">
        <w:rPr>
          <w:rFonts w:eastAsiaTheme="minorEastAsia"/>
        </w:rPr>
        <w:t xml:space="preserve"> i</w:t>
      </w:r>
      <w:proofErr w:type="spellStart"/>
      <w:r w:rsidR="00F750AC" w:rsidRPr="00A113DA">
        <w:rPr>
          <w:rFonts w:eastAsiaTheme="minorEastAsia"/>
        </w:rPr>
        <w:t>s</w:t>
      </w:r>
      <w:proofErr w:type="spellEnd"/>
      <w:r w:rsidR="00F750AC" w:rsidRPr="00A113DA">
        <w:rPr>
          <w:rFonts w:eastAsiaTheme="minorEastAsia"/>
        </w:rPr>
        <w:t xml:space="preserve"> the income of the </w:t>
      </w:r>
      <w:r w:rsidR="00CF1B1A">
        <w:rPr>
          <w:rFonts w:eastAsiaTheme="minorEastAsia"/>
        </w:rPr>
        <w:t>household</w:t>
      </w:r>
      <w:r w:rsidR="00CF1B1A" w:rsidRPr="00A113DA">
        <w:rPr>
          <w:rFonts w:eastAsiaTheme="minorEastAsia"/>
        </w:rPr>
        <w:t xml:space="preserve"> </w:t>
      </w:r>
      <w:r w:rsidR="00F750AC" w:rsidRPr="00A113DA">
        <w:rPr>
          <w:rFonts w:eastAsiaTheme="minorEastAsia"/>
          <w:i/>
        </w:rPr>
        <w:t>i.</w:t>
      </w:r>
      <w:r w:rsidR="00D93592" w:rsidRPr="00A113DA">
        <w:rPr>
          <w:rFonts w:eastAsiaTheme="minorEastAsia"/>
        </w:rPr>
        <w:t xml:space="preserve"> Th</w:t>
      </w:r>
      <w:r w:rsidR="00F750AC" w:rsidRPr="00A113DA">
        <w:rPr>
          <w:rFonts w:eastAsiaTheme="minorEastAsia"/>
        </w:rPr>
        <w:t>e poverty line is denoted by</w:t>
      </w:r>
      <w:r w:rsidR="00D8163E" w:rsidRPr="00A113DA">
        <w:rPr>
          <w:rFonts w:eastAsiaTheme="minorEastAsia"/>
        </w:rPr>
        <w:t xml:space="preserve"> </w:t>
      </w:r>
      <w:r w:rsidR="00D8163E" w:rsidRPr="00A113DA">
        <w:rPr>
          <w:rFonts w:eastAsiaTheme="minorEastAsia"/>
          <w:i/>
        </w:rPr>
        <w:t>z</w:t>
      </w:r>
      <w:r w:rsidR="004609EE">
        <w:rPr>
          <w:rFonts w:eastAsiaTheme="minorEastAsia"/>
          <w:i/>
        </w:rPr>
        <w:t xml:space="preserve"> </w:t>
      </w:r>
      <w:r w:rsidR="004609EE">
        <w:rPr>
          <w:rFonts w:eastAsiaTheme="minorEastAsia"/>
        </w:rPr>
        <w:t>($1</w:t>
      </w:r>
      <w:r w:rsidR="0086295C">
        <w:rPr>
          <w:rFonts w:eastAsiaTheme="minorEastAsia"/>
        </w:rPr>
        <w:t>.90 per person per day</w:t>
      </w:r>
      <w:r w:rsidR="004609EE">
        <w:rPr>
          <w:rFonts w:eastAsiaTheme="minorEastAsia"/>
        </w:rPr>
        <w:t>).</w:t>
      </w:r>
      <w:r w:rsidR="00021A19" w:rsidRPr="00A113DA">
        <w:rPr>
          <w:rFonts w:eastAsiaTheme="minorEastAsia"/>
        </w:rPr>
        <w:t xml:space="preserve"> For any income distribution,</w:t>
      </w:r>
      <w:r w:rsidR="00D8163E" w:rsidRPr="00A113DA">
        <w:rPr>
          <w:rFonts w:eastAsiaTheme="minorEastAsia"/>
        </w:rPr>
        <w:t xml:space="preserve"> </w:t>
      </w:r>
      <w:r w:rsidR="00CF1B1A">
        <w:rPr>
          <w:rFonts w:eastAsiaTheme="minorEastAsia"/>
        </w:rPr>
        <w:t>household</w:t>
      </w:r>
      <w:r w:rsidR="00CF1B1A" w:rsidRPr="00A113DA">
        <w:rPr>
          <w:rFonts w:eastAsiaTheme="minorEastAsia"/>
        </w:rPr>
        <w:t xml:space="preserve"> </w:t>
      </w:r>
      <w:r w:rsidR="00D8163E" w:rsidRPr="00A113DA">
        <w:rPr>
          <w:rFonts w:eastAsiaTheme="minorEastAsia"/>
          <w:i/>
        </w:rPr>
        <w:t>i</w:t>
      </w:r>
      <w:r w:rsidR="00440683" w:rsidRPr="00A113DA">
        <w:rPr>
          <w:rFonts w:eastAsiaTheme="minorEastAsia"/>
        </w:rPr>
        <w:t xml:space="preserve"> </w:t>
      </w:r>
      <w:proofErr w:type="gramStart"/>
      <w:r w:rsidR="00440683" w:rsidRPr="00A113DA">
        <w:rPr>
          <w:rFonts w:eastAsiaTheme="minorEastAsia"/>
        </w:rPr>
        <w:t>is considered</w:t>
      </w:r>
      <w:r w:rsidR="00D8163E" w:rsidRPr="00A113DA">
        <w:rPr>
          <w:rFonts w:eastAsiaTheme="minorEastAsia"/>
        </w:rPr>
        <w:t xml:space="preserve"> to be</w:t>
      </w:r>
      <w:proofErr w:type="gramEnd"/>
      <w:r w:rsidR="00D8163E" w:rsidRPr="00A113DA">
        <w:rPr>
          <w:rFonts w:eastAsiaTheme="minorEastAsia"/>
        </w:rPr>
        <w:t xml:space="preserve"> poor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&lt;z</m:t>
        </m:r>
      </m:oMath>
      <w:r w:rsidR="00D93592" w:rsidRPr="00A113DA">
        <w:rPr>
          <w:rFonts w:eastAsiaTheme="minorEastAsia"/>
          <w:i/>
        </w:rPr>
        <w:t>.</w:t>
      </w:r>
      <w:r w:rsidR="00D93592" w:rsidRPr="00A113DA">
        <w:rPr>
          <w:rFonts w:eastAsiaTheme="minorEastAsia"/>
        </w:rPr>
        <w:t xml:space="preserve"> The </w:t>
      </w:r>
      <w:r w:rsidR="005B1528" w:rsidRPr="00A113DA">
        <w:rPr>
          <w:rFonts w:eastAsiaTheme="minorEastAsia"/>
        </w:rPr>
        <w:t>normalized</w:t>
      </w:r>
      <w:r w:rsidR="0051540D" w:rsidRPr="00A113DA">
        <w:rPr>
          <w:rFonts w:eastAsiaTheme="minorEastAsia"/>
        </w:rPr>
        <w:t xml:space="preserve"> deprivation of </w:t>
      </w:r>
      <w:r w:rsidR="00CF1B1A">
        <w:rPr>
          <w:rFonts w:eastAsiaTheme="minorEastAsia"/>
        </w:rPr>
        <w:t>household</w:t>
      </w:r>
      <w:r w:rsidR="00CF1B1A" w:rsidRPr="00A113DA">
        <w:rPr>
          <w:rFonts w:eastAsiaTheme="minorEastAsia"/>
        </w:rPr>
        <w:t xml:space="preserve"> </w:t>
      </w:r>
      <w:r w:rsidR="0051540D" w:rsidRPr="00A113DA">
        <w:rPr>
          <w:rFonts w:eastAsiaTheme="minorEastAsia"/>
          <w:i/>
        </w:rPr>
        <w:t>i</w:t>
      </w:r>
      <w:r w:rsidR="0051540D" w:rsidRPr="00A113DA">
        <w:rPr>
          <w:rFonts w:eastAsiaTheme="minorEastAsia"/>
        </w:rPr>
        <w:t xml:space="preserve"> who is poor with respect to </w:t>
      </w:r>
      <w:r w:rsidR="0051540D" w:rsidRPr="00A113DA">
        <w:rPr>
          <w:rFonts w:eastAsiaTheme="minorEastAsia"/>
          <w:i/>
        </w:rPr>
        <w:t>z</w:t>
      </w:r>
      <w:r w:rsidR="00D93592" w:rsidRPr="00A113DA">
        <w:rPr>
          <w:rFonts w:eastAsiaTheme="minorEastAsia"/>
        </w:rPr>
        <w:t xml:space="preserve"> is given by </w:t>
      </w:r>
      <w:r w:rsidR="00CF1B1A">
        <w:rPr>
          <w:rFonts w:eastAsiaTheme="minorEastAsia"/>
        </w:rPr>
        <w:t>the</w:t>
      </w:r>
      <w:r w:rsidR="00D93592" w:rsidRPr="00A113DA">
        <w:rPr>
          <w:rFonts w:eastAsiaTheme="minorEastAsia"/>
        </w:rPr>
        <w:t xml:space="preserve"> relative shortfall from the poverty line:</w:t>
      </w:r>
    </w:p>
    <w:p w14:paraId="000FA075" w14:textId="77777777" w:rsidR="00CC7FF0" w:rsidRPr="00A113DA" w:rsidRDefault="00000000" w:rsidP="00BD44F6">
      <w:pPr>
        <w:pStyle w:val="sentences"/>
        <w:ind w:firstLine="240"/>
        <w:jc w:val="both"/>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α</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z-x</m:t>
                          </m:r>
                        </m:e>
                        <m:sub>
                          <m:r>
                            <w:rPr>
                              <w:rFonts w:ascii="Cambria Math" w:eastAsiaTheme="minorEastAsia" w:hAnsi="Cambria Math"/>
                            </w:rPr>
                            <m:t>i</m:t>
                          </m:r>
                        </m:sub>
                      </m:sSub>
                    </m:num>
                    <m:den>
                      <m:r>
                        <w:rPr>
                          <w:rFonts w:ascii="Cambria Math" w:eastAsiaTheme="minorEastAsia" w:hAnsi="Cambria Math"/>
                        </w:rPr>
                        <m:t>z</m:t>
                      </m:r>
                    </m:den>
                  </m:f>
                </m:e>
              </m:d>
            </m:e>
            <m:sup>
              <m:r>
                <w:rPr>
                  <w:rFonts w:ascii="Cambria Math" w:eastAsiaTheme="minorEastAsia" w:hAnsi="Cambria Math"/>
                </w:rPr>
                <m:t>α</m:t>
              </m:r>
            </m:sup>
          </m:sSup>
        </m:oMath>
      </m:oMathPara>
    </w:p>
    <w:p w14:paraId="728B4C8B" w14:textId="5C9D28C4" w:rsidR="00E10556" w:rsidRPr="00A113DA" w:rsidRDefault="000A01A9" w:rsidP="00BD44F6">
      <w:pPr>
        <w:pStyle w:val="sentences"/>
        <w:ind w:firstLine="240"/>
        <w:jc w:val="both"/>
        <w:rPr>
          <w:rFonts w:eastAsiaTheme="minorEastAsia"/>
        </w:rPr>
      </w:pPr>
      <w:r w:rsidRPr="00A113DA">
        <w:rPr>
          <w:rFonts w:eastAsiaTheme="minorEastAsia"/>
        </w:rPr>
        <w:t xml:space="preserve">where </w:t>
      </w:r>
      <m:oMath>
        <m:r>
          <m:rPr>
            <m:sty m:val="p"/>
          </m:rPr>
          <w:rPr>
            <w:rFonts w:ascii="Cambria Math" w:eastAsiaTheme="minorEastAsia" w:hAnsi="Cambria Math"/>
          </w:rPr>
          <m:t>α</m:t>
        </m:r>
      </m:oMath>
      <w:r w:rsidR="00E50680" w:rsidRPr="00A113DA">
        <w:rPr>
          <w:rFonts w:eastAsiaTheme="minorEastAsia"/>
        </w:rPr>
        <w:t xml:space="preserve"> </w:t>
      </w:r>
      <w:r w:rsidRPr="00A113DA">
        <w:rPr>
          <w:rFonts w:eastAsiaTheme="minorEastAsia"/>
        </w:rPr>
        <w:t xml:space="preserve">is a parameter. When </w:t>
      </w:r>
      <m:oMath>
        <m:r>
          <m:rPr>
            <m:sty m:val="p"/>
          </m:rPr>
          <w:rPr>
            <w:rFonts w:ascii="Cambria Math" w:eastAsiaTheme="minorEastAsia" w:hAnsi="Cambria Math"/>
          </w:rPr>
          <m:t xml:space="preserve">α=0, </m:t>
        </m:r>
      </m:oMath>
      <w:r w:rsidR="0057385C" w:rsidRPr="00A113DA">
        <w:rPr>
          <w:rFonts w:eastAsiaTheme="minorEastAsia"/>
        </w:rPr>
        <w:t xml:space="preserve">we get the </w:t>
      </w:r>
      <w:r w:rsidR="007A04D3" w:rsidRPr="00A113DA">
        <w:rPr>
          <w:rFonts w:eastAsiaTheme="minorEastAsia"/>
        </w:rPr>
        <w:t>incidence</w:t>
      </w:r>
      <w:r w:rsidR="0057385C" w:rsidRPr="00A113DA">
        <w:rPr>
          <w:rFonts w:eastAsiaTheme="minorEastAsia"/>
        </w:rPr>
        <w:t xml:space="preserve"> or headcount measure of poverty, since the </w:t>
      </w:r>
      <w:r w:rsidR="00636466" w:rsidRPr="00A113DA">
        <w:rPr>
          <w:rFonts w:eastAsiaTheme="minorEastAsia"/>
        </w:rPr>
        <w:t>normalized</w:t>
      </w:r>
      <w:r w:rsidR="0057385C" w:rsidRPr="00A113DA">
        <w:rPr>
          <w:rFonts w:eastAsiaTheme="minorEastAsia"/>
        </w:rPr>
        <w:t xml:space="preserve"> deprivation is equal to 1 for </w:t>
      </w:r>
      <w:proofErr w:type="gramStart"/>
      <w:r w:rsidR="0057385C" w:rsidRPr="00A113DA">
        <w:rPr>
          <w:rFonts w:eastAsiaTheme="minorEastAsia"/>
        </w:rPr>
        <w:t>all of</w:t>
      </w:r>
      <w:proofErr w:type="gramEnd"/>
      <w:r w:rsidR="0057385C" w:rsidRPr="00A113DA">
        <w:rPr>
          <w:rFonts w:eastAsiaTheme="minorEastAsia"/>
        </w:rPr>
        <w:t xml:space="preserve"> the poor.</w:t>
      </w:r>
      <w:r w:rsidRPr="00A113DA">
        <w:rPr>
          <w:rFonts w:eastAsiaTheme="minorEastAsia"/>
        </w:rPr>
        <w:t xml:space="preserve"> </w:t>
      </w:r>
      <w:r w:rsidR="000516B7" w:rsidRPr="00A113DA">
        <w:rPr>
          <w:rFonts w:eastAsiaTheme="minorEastAsia"/>
        </w:rPr>
        <w:t xml:space="preserve">When </w:t>
      </w:r>
      <m:oMath>
        <m:r>
          <m:rPr>
            <m:sty m:val="p"/>
          </m:rPr>
          <w:rPr>
            <w:rFonts w:ascii="Cambria Math" w:eastAsiaTheme="minorEastAsia" w:hAnsi="Cambria Math"/>
          </w:rPr>
          <m:t>α=1</m:t>
        </m:r>
      </m:oMath>
      <w:r w:rsidR="000516B7" w:rsidRPr="00A113DA">
        <w:rPr>
          <w:rFonts w:eastAsiaTheme="minorEastAsia"/>
        </w:rPr>
        <w:t>, normali</w:t>
      </w:r>
      <w:r w:rsidR="00E931AF">
        <w:rPr>
          <w:rFonts w:eastAsiaTheme="minorEastAsia"/>
        </w:rPr>
        <w:t>z</w:t>
      </w:r>
      <w:r w:rsidR="000516B7" w:rsidRPr="00A113DA">
        <w:rPr>
          <w:rFonts w:eastAsiaTheme="minorEastAsia"/>
        </w:rPr>
        <w:t>ed deprivation reflects the</w:t>
      </w:r>
      <w:r w:rsidR="00681582" w:rsidRPr="00A113DA">
        <w:rPr>
          <w:rFonts w:eastAsiaTheme="minorEastAsia"/>
        </w:rPr>
        <w:t xml:space="preserve"> poverty gap</w:t>
      </w:r>
      <w:r w:rsidR="000516B7" w:rsidRPr="00A113DA">
        <w:rPr>
          <w:rFonts w:eastAsiaTheme="minorEastAsia"/>
        </w:rPr>
        <w:t xml:space="preserve"> or depth of p</w:t>
      </w:r>
      <w:r w:rsidR="00915AA4" w:rsidRPr="00A113DA">
        <w:rPr>
          <w:rFonts w:eastAsiaTheme="minorEastAsia"/>
        </w:rPr>
        <w:t xml:space="preserve">overty, with a higher value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0516B7" w:rsidRPr="00A113DA">
        <w:rPr>
          <w:rFonts w:eastAsiaTheme="minorEastAsia"/>
        </w:rPr>
        <w:t xml:space="preserve"> being assigned to poorer </w:t>
      </w:r>
      <w:r w:rsidR="00CF1B1A">
        <w:rPr>
          <w:rFonts w:eastAsiaTheme="minorEastAsia"/>
        </w:rPr>
        <w:t>households</w:t>
      </w:r>
      <w:r w:rsidR="00915AA4" w:rsidRPr="00A113DA">
        <w:rPr>
          <w:rFonts w:eastAsiaTheme="minorEastAsia"/>
        </w:rPr>
        <w:t xml:space="preserve">. </w:t>
      </w:r>
      <w:r w:rsidR="00FE7975" w:rsidRPr="00A113DA">
        <w:rPr>
          <w:rFonts w:eastAsiaTheme="minorEastAsia"/>
        </w:rPr>
        <w:t xml:space="preserve">For the </w:t>
      </w:r>
      <w:r w:rsidR="008B34BF" w:rsidRPr="00A113DA">
        <w:rPr>
          <w:rFonts w:eastAsiaTheme="minorEastAsia"/>
        </w:rPr>
        <w:t>further explanation of</w:t>
      </w:r>
      <w:r w:rsidR="00D14272" w:rsidRPr="00A113DA">
        <w:rPr>
          <w:rFonts w:eastAsiaTheme="minorEastAsia"/>
        </w:rPr>
        <w:t xml:space="preserve"> </w:t>
      </w:r>
      <w:r w:rsidR="00FE7975" w:rsidRPr="00A113DA">
        <w:rPr>
          <w:rFonts w:eastAsiaTheme="minorEastAsia"/>
        </w:rPr>
        <w:t>calculation of poverty line</w:t>
      </w:r>
      <w:r w:rsidR="005912C7" w:rsidRPr="00A113DA">
        <w:rPr>
          <w:rFonts w:eastAsiaTheme="minorEastAsia"/>
        </w:rPr>
        <w:t xml:space="preserve"> </w:t>
      </w:r>
      <w:r w:rsidR="004C2676" w:rsidRPr="00A113DA">
        <w:rPr>
          <w:rFonts w:eastAsiaTheme="minorEastAsia"/>
        </w:rPr>
        <w:t>using BIHS data</w:t>
      </w:r>
      <w:r w:rsidR="00FE7975" w:rsidRPr="00A113DA">
        <w:rPr>
          <w:rFonts w:eastAsiaTheme="minorEastAsia"/>
        </w:rPr>
        <w:t xml:space="preserve">, </w:t>
      </w:r>
      <w:r w:rsidR="006E0713" w:rsidRPr="00A113DA">
        <w:rPr>
          <w:rFonts w:eastAsiaTheme="minorEastAsia"/>
        </w:rPr>
        <w:t xml:space="preserve">please </w:t>
      </w:r>
      <w:r w:rsidR="00FE7975" w:rsidRPr="00A113DA">
        <w:rPr>
          <w:rFonts w:eastAsiaTheme="minorEastAsia"/>
        </w:rPr>
        <w:t xml:space="preserve">see </w:t>
      </w:r>
      <w:r w:rsidR="00FE7975" w:rsidRPr="00A113DA">
        <w:rPr>
          <w:rFonts w:eastAsiaTheme="minorEastAsia"/>
          <w:noProof/>
        </w:rPr>
        <w:t>Tauseef (2021)</w:t>
      </w:r>
      <w:r w:rsidR="00E74B17" w:rsidRPr="00A113DA">
        <w:rPr>
          <w:rFonts w:eastAsiaTheme="minorEastAsia"/>
          <w:noProof/>
        </w:rPr>
        <w:t>.</w:t>
      </w:r>
    </w:p>
    <w:p w14:paraId="6504587F" w14:textId="6C413F17" w:rsidR="0099777C" w:rsidRPr="00A113DA" w:rsidRDefault="009D2BB2" w:rsidP="00234489">
      <w:pPr>
        <w:pStyle w:val="sentences"/>
        <w:ind w:firstLine="240"/>
        <w:jc w:val="both"/>
        <w:rPr>
          <w:rFonts w:eastAsiaTheme="minorEastAsia"/>
        </w:rPr>
      </w:pPr>
      <w:r>
        <w:rPr>
          <w:rFonts w:eastAsiaTheme="minorEastAsia"/>
        </w:rPr>
        <w:t xml:space="preserve">Poverty headcount and depth of poverty can capture the aspects of finance. However, </w:t>
      </w:r>
      <w:r w:rsidR="00A02287">
        <w:rPr>
          <w:rFonts w:eastAsiaTheme="minorEastAsia"/>
        </w:rPr>
        <w:t xml:space="preserve">the view of non-monetary should be observed to evaluate the poverty of households holistically. </w:t>
      </w:r>
      <w:r w:rsidR="00361A4B" w:rsidRPr="00A113DA">
        <w:rPr>
          <w:rFonts w:eastAsiaTheme="minorEastAsia"/>
        </w:rPr>
        <w:t xml:space="preserve">To capture the non-monetary aspects of poverty, we used the </w:t>
      </w:r>
      <w:proofErr w:type="spellStart"/>
      <w:r w:rsidR="00361A4B" w:rsidRPr="00A113DA">
        <w:rPr>
          <w:rFonts w:eastAsiaTheme="minorEastAsia"/>
        </w:rPr>
        <w:t>Alkire</w:t>
      </w:r>
      <w:proofErr w:type="spellEnd"/>
      <w:r w:rsidR="00361A4B" w:rsidRPr="00A113DA">
        <w:rPr>
          <w:rFonts w:eastAsiaTheme="minorEastAsia"/>
        </w:rPr>
        <w:t xml:space="preserve"> and Foster (AF) counting approach to construct a multidimensional poverty index (MPI) which is </w:t>
      </w:r>
      <w:proofErr w:type="gramStart"/>
      <w:r w:rsidR="00361A4B" w:rsidRPr="00A113DA">
        <w:rPr>
          <w:rFonts w:eastAsiaTheme="minorEastAsia"/>
        </w:rPr>
        <w:t>similar to</w:t>
      </w:r>
      <w:proofErr w:type="gramEnd"/>
      <w:r w:rsidR="00361A4B" w:rsidRPr="00A113DA">
        <w:rPr>
          <w:rFonts w:eastAsiaTheme="minorEastAsia"/>
        </w:rPr>
        <w:t xml:space="preserve"> the global MPI published by the Oxford Poverty and Human Development Initiative</w:t>
      </w:r>
      <w:r w:rsidR="00CF1B1A">
        <w:rPr>
          <w:rFonts w:eastAsiaTheme="minorEastAsia"/>
        </w:rPr>
        <w:t xml:space="preserve"> (OPHI)</w:t>
      </w:r>
      <w:r w:rsidR="00361A4B" w:rsidRPr="00A113DA">
        <w:rPr>
          <w:rFonts w:eastAsiaTheme="minorEastAsia"/>
        </w:rPr>
        <w:t xml:space="preserve"> and adopted by the United Nations Development Program</w:t>
      </w:r>
      <w:r w:rsidR="00CF1B1A">
        <w:rPr>
          <w:rFonts w:eastAsiaTheme="minorEastAsia"/>
        </w:rPr>
        <w:t xml:space="preserve"> (UNDP)</w:t>
      </w:r>
      <w:r w:rsidR="00E10381" w:rsidRPr="00A113DA">
        <w:rPr>
          <w:rFonts w:eastAsiaTheme="minorEastAsia"/>
          <w:noProof/>
        </w:rPr>
        <w:t xml:space="preserve"> (Alkire</w:t>
      </w:r>
      <w:r w:rsidR="00DB3A63" w:rsidRPr="00A113DA">
        <w:rPr>
          <w:rFonts w:eastAsiaTheme="minorEastAsia"/>
          <w:noProof/>
        </w:rPr>
        <w:t xml:space="preserve"> </w:t>
      </w:r>
      <w:r w:rsidR="00E10381" w:rsidRPr="00A113DA">
        <w:rPr>
          <w:rFonts w:eastAsiaTheme="minorEastAsia"/>
          <w:noProof/>
        </w:rPr>
        <w:t>et al., 2018)</w:t>
      </w:r>
      <w:r w:rsidR="00361A4B" w:rsidRPr="00A113DA">
        <w:rPr>
          <w:rFonts w:eastAsiaTheme="minorEastAsia"/>
        </w:rPr>
        <w:t xml:space="preserve">. The MPI is calculated </w:t>
      </w:r>
      <w:r w:rsidR="00AD7544">
        <w:rPr>
          <w:rFonts w:eastAsiaTheme="minorEastAsia"/>
        </w:rPr>
        <w:t>using</w:t>
      </w:r>
      <w:r w:rsidR="00AD7544" w:rsidRPr="00A113DA">
        <w:rPr>
          <w:rFonts w:eastAsiaTheme="minorEastAsia"/>
        </w:rPr>
        <w:t xml:space="preserve"> </w:t>
      </w:r>
      <w:r w:rsidR="00361A4B" w:rsidRPr="00A113DA">
        <w:rPr>
          <w:rFonts w:eastAsiaTheme="minorEastAsia"/>
        </w:rPr>
        <w:t>three dimensions</w:t>
      </w:r>
      <w:r w:rsidR="00AD7544">
        <w:rPr>
          <w:rFonts w:eastAsiaTheme="minorEastAsia"/>
        </w:rPr>
        <w:t xml:space="preserve"> of welfare which</w:t>
      </w:r>
      <w:r w:rsidR="00361A4B" w:rsidRPr="00A113DA">
        <w:rPr>
          <w:rFonts w:eastAsiaTheme="minorEastAsia"/>
        </w:rPr>
        <w:t xml:space="preserve"> includ</w:t>
      </w:r>
      <w:r w:rsidR="00AD7544">
        <w:rPr>
          <w:rFonts w:eastAsiaTheme="minorEastAsia"/>
        </w:rPr>
        <w:t>es</w:t>
      </w:r>
      <w:r w:rsidR="00361A4B" w:rsidRPr="00A113DA">
        <w:rPr>
          <w:rFonts w:eastAsiaTheme="minorEastAsia"/>
        </w:rPr>
        <w:t xml:space="preserve"> health, education</w:t>
      </w:r>
      <w:r w:rsidR="00AD7544">
        <w:rPr>
          <w:rFonts w:eastAsiaTheme="minorEastAsia"/>
        </w:rPr>
        <w:t>,</w:t>
      </w:r>
      <w:r w:rsidR="00361A4B" w:rsidRPr="00A113DA">
        <w:rPr>
          <w:rFonts w:eastAsiaTheme="minorEastAsia"/>
        </w:rPr>
        <w:t xml:space="preserve"> and living standards. The indicators used for health are the nutrition status of the household members and dietary diversity in the household, for education, years of schooling of household members and school attendance for school-aged children, and for living standards, cooking fuel, sanitation, drinking water, electricity, housing</w:t>
      </w:r>
      <w:r w:rsidR="00AD7544">
        <w:rPr>
          <w:rFonts w:eastAsiaTheme="minorEastAsia"/>
        </w:rPr>
        <w:t xml:space="preserve"> condition,</w:t>
      </w:r>
      <w:r w:rsidR="00361A4B" w:rsidRPr="00A113DA">
        <w:rPr>
          <w:rFonts w:eastAsiaTheme="minorEastAsia"/>
        </w:rPr>
        <w:t xml:space="preserve"> and assets</w:t>
      </w:r>
      <w:r w:rsidR="00361A4B" w:rsidRPr="00A113DA">
        <w:rPr>
          <w:rStyle w:val="a8"/>
          <w:rFonts w:eastAsiaTheme="minorEastAsia"/>
        </w:rPr>
        <w:footnoteReference w:id="7"/>
      </w:r>
      <w:r w:rsidR="00361A4B" w:rsidRPr="00A113DA">
        <w:rPr>
          <w:rFonts w:eastAsiaTheme="minorEastAsia"/>
        </w:rPr>
        <w:t xml:space="preserve">. For further explanation of </w:t>
      </w:r>
      <w:r w:rsidR="00D85B32">
        <w:rPr>
          <w:rFonts w:eastAsiaTheme="minorEastAsia"/>
        </w:rPr>
        <w:t xml:space="preserve">the </w:t>
      </w:r>
      <w:r w:rsidR="00361A4B" w:rsidRPr="00A113DA">
        <w:rPr>
          <w:rFonts w:eastAsiaTheme="minorEastAsia"/>
        </w:rPr>
        <w:t>MPI score calculation using the same dataset</w:t>
      </w:r>
      <w:r w:rsidR="00D85B32">
        <w:rPr>
          <w:rFonts w:eastAsiaTheme="minorEastAsia"/>
        </w:rPr>
        <w:t>,</w:t>
      </w:r>
      <w:r w:rsidR="00361A4B" w:rsidRPr="00A113DA">
        <w:rPr>
          <w:rFonts w:eastAsiaTheme="minorEastAsia"/>
        </w:rPr>
        <w:t xml:space="preserve"> please see </w:t>
      </w:r>
      <w:r w:rsidR="00361A4B" w:rsidRPr="00A113DA">
        <w:rPr>
          <w:rFonts w:eastAsiaTheme="minorEastAsia"/>
          <w:noProof/>
        </w:rPr>
        <w:t>Tauseef (2022).</w:t>
      </w:r>
      <w:r w:rsidR="00361A4B" w:rsidRPr="00A113DA">
        <w:rPr>
          <w:rFonts w:eastAsiaTheme="minorEastAsia"/>
        </w:rPr>
        <w:t xml:space="preserve"> Moreover, household income is measured from all income sources such as farm income, farm wage, off-farm wage and salary, off-farm self-employment, and non-earned income over a period of 12 months </w:t>
      </w:r>
      <w:r w:rsidR="00361A4B" w:rsidRPr="00A113DA">
        <w:rPr>
          <w:rFonts w:eastAsiaTheme="minorEastAsia"/>
          <w:noProof/>
        </w:rPr>
        <w:t>(</w:t>
      </w:r>
      <w:r w:rsidR="00782450" w:rsidRPr="00A113DA">
        <w:rPr>
          <w:rFonts w:eastAsiaTheme="minorEastAsia"/>
          <w:noProof/>
        </w:rPr>
        <w:t xml:space="preserve">Khandker, 2012; </w:t>
      </w:r>
      <w:r w:rsidR="00361A4B" w:rsidRPr="00A113DA">
        <w:rPr>
          <w:rFonts w:eastAsiaTheme="minorEastAsia"/>
          <w:noProof/>
        </w:rPr>
        <w:t>Matsuura</w:t>
      </w:r>
      <w:r w:rsidR="00A01BBC" w:rsidRPr="00A113DA">
        <w:rPr>
          <w:rFonts w:eastAsiaTheme="minorEastAsia"/>
          <w:noProof/>
        </w:rPr>
        <w:t xml:space="preserve"> </w:t>
      </w:r>
      <w:r w:rsidR="00361A4B" w:rsidRPr="00A113DA">
        <w:rPr>
          <w:rFonts w:eastAsiaTheme="minorEastAsia"/>
          <w:noProof/>
        </w:rPr>
        <w:t>et al., 2022)</w:t>
      </w:r>
      <w:r w:rsidR="0099777C" w:rsidRPr="00A113DA">
        <w:rPr>
          <w:rFonts w:eastAsiaTheme="minorEastAsia"/>
        </w:rPr>
        <w:t>.</w:t>
      </w:r>
    </w:p>
    <w:p w14:paraId="72C3EC41" w14:textId="77777777" w:rsidR="00364DE2" w:rsidRPr="00A113DA" w:rsidRDefault="008C1743" w:rsidP="008C1743">
      <w:pPr>
        <w:pStyle w:val="a9"/>
        <w:widowControl/>
        <w:numPr>
          <w:ilvl w:val="1"/>
          <w:numId w:val="10"/>
        </w:numPr>
        <w:spacing w:line="480" w:lineRule="auto"/>
        <w:ind w:leftChars="0" w:left="567"/>
        <w:jc w:val="left"/>
        <w:rPr>
          <w:rFonts w:ascii="Times New Roman" w:hAnsi="Times New Roman" w:cs="Times New Roman"/>
          <w:b/>
          <w:sz w:val="24"/>
          <w:szCs w:val="24"/>
        </w:rPr>
      </w:pPr>
      <w:r w:rsidRPr="00A113DA">
        <w:rPr>
          <w:rFonts w:ascii="Times New Roman" w:hAnsi="Times New Roman" w:cs="Times New Roman"/>
          <w:b/>
          <w:sz w:val="24"/>
          <w:szCs w:val="24"/>
        </w:rPr>
        <w:t>Empirical strategy</w:t>
      </w:r>
    </w:p>
    <w:p w14:paraId="614B7DEF" w14:textId="77777777" w:rsidR="002A2366" w:rsidRPr="00A113DA" w:rsidRDefault="001D6F23" w:rsidP="008C1743">
      <w:pPr>
        <w:pStyle w:val="a9"/>
        <w:widowControl/>
        <w:numPr>
          <w:ilvl w:val="2"/>
          <w:numId w:val="8"/>
        </w:numPr>
        <w:spacing w:line="480" w:lineRule="auto"/>
        <w:ind w:leftChars="0" w:left="235" w:hangingChars="100" w:hanging="235"/>
        <w:jc w:val="left"/>
        <w:rPr>
          <w:rFonts w:ascii="Times New Roman" w:hAnsi="Times New Roman" w:cs="Times New Roman"/>
          <w:b/>
          <w:sz w:val="24"/>
          <w:szCs w:val="24"/>
        </w:rPr>
      </w:pPr>
      <w:r w:rsidRPr="00A113DA">
        <w:rPr>
          <w:rFonts w:ascii="Times New Roman" w:hAnsi="Times New Roman" w:cs="Times New Roman"/>
          <w:b/>
          <w:sz w:val="24"/>
          <w:szCs w:val="24"/>
        </w:rPr>
        <w:lastRenderedPageBreak/>
        <w:t>Identification strategy</w:t>
      </w:r>
    </w:p>
    <w:p w14:paraId="282B31A3" w14:textId="77777777" w:rsidR="00A25D67" w:rsidRPr="00A113DA" w:rsidRDefault="00A84FEE" w:rsidP="00C7690A">
      <w:pPr>
        <w:pStyle w:val="a9"/>
        <w:spacing w:line="480" w:lineRule="auto"/>
        <w:ind w:leftChars="0" w:left="0" w:firstLineChars="100" w:firstLine="240"/>
        <w:rPr>
          <w:rFonts w:ascii="Times New Roman" w:hAnsi="Times New Roman" w:cs="Times New Roman"/>
          <w:sz w:val="24"/>
          <w:szCs w:val="24"/>
        </w:rPr>
      </w:pPr>
      <w:bookmarkStart w:id="9" w:name="_Toc93772376"/>
      <w:r w:rsidRPr="00A113DA">
        <w:rPr>
          <w:rFonts w:ascii="Times New Roman" w:hAnsi="Times New Roman" w:cs="Times New Roman"/>
          <w:sz w:val="24"/>
          <w:szCs w:val="24"/>
        </w:rPr>
        <w:t>Identifying the effect of mobile phone ownership on household welfare may be convoluted by possible endogeneity bias because mobile phone ownership may be related to the household’s unobserved characteristics.</w:t>
      </w:r>
      <w:bookmarkEnd w:id="9"/>
    </w:p>
    <w:p w14:paraId="0252EEC9" w14:textId="5EBFBE2C" w:rsidR="00226411" w:rsidRPr="00A113DA" w:rsidRDefault="002A2366" w:rsidP="00226411">
      <w:pPr>
        <w:pStyle w:val="a9"/>
        <w:spacing w:line="480" w:lineRule="auto"/>
        <w:ind w:leftChars="0" w:left="0" w:firstLineChars="100" w:firstLine="240"/>
        <w:rPr>
          <w:rFonts w:ascii="Times New Roman" w:hAnsi="Times New Roman" w:cs="Times New Roman"/>
          <w:kern w:val="0"/>
          <w:sz w:val="24"/>
          <w:szCs w:val="24"/>
        </w:rPr>
      </w:pPr>
      <w:r w:rsidRPr="00A113DA">
        <w:rPr>
          <w:rFonts w:ascii="Times New Roman" w:hAnsi="Times New Roman" w:cs="Times New Roman"/>
          <w:sz w:val="24"/>
          <w:szCs w:val="24"/>
        </w:rPr>
        <w:t xml:space="preserve">The main variable of interest, </w:t>
      </w:r>
      <w:r w:rsidR="00E76030" w:rsidRPr="00A113DA">
        <w:rPr>
          <w:rFonts w:ascii="Times New Roman" w:hAnsi="Times New Roman" w:cs="Times New Roman"/>
          <w:sz w:val="24"/>
          <w:szCs w:val="24"/>
        </w:rPr>
        <w:t>mobile phone adoption</w:t>
      </w:r>
      <w:r w:rsidRPr="00A113DA">
        <w:rPr>
          <w:rFonts w:ascii="Times New Roman" w:hAnsi="Times New Roman" w:cs="Times New Roman"/>
          <w:sz w:val="24"/>
          <w:szCs w:val="24"/>
        </w:rPr>
        <w:t>, is itself a decision variable</w:t>
      </w:r>
      <w:r w:rsidR="00812F42" w:rsidRPr="00A113DA">
        <w:rPr>
          <w:rFonts w:ascii="Times New Roman" w:hAnsi="Times New Roman" w:cs="Times New Roman"/>
          <w:sz w:val="24"/>
          <w:szCs w:val="24"/>
        </w:rPr>
        <w:t>. H</w:t>
      </w:r>
      <w:r w:rsidRPr="00A113DA">
        <w:rPr>
          <w:rFonts w:ascii="Times New Roman" w:hAnsi="Times New Roman" w:cs="Times New Roman"/>
          <w:sz w:val="24"/>
          <w:szCs w:val="24"/>
        </w:rPr>
        <w:t xml:space="preserve">ence, </w:t>
      </w:r>
      <w:r w:rsidR="008802A3" w:rsidRPr="00A113DA">
        <w:rPr>
          <w:rFonts w:ascii="Times New Roman" w:hAnsi="Times New Roman" w:cs="Times New Roman"/>
          <w:sz w:val="24"/>
          <w:szCs w:val="24"/>
        </w:rPr>
        <w:t xml:space="preserve">it </w:t>
      </w:r>
      <w:r w:rsidRPr="00A113DA">
        <w:rPr>
          <w:rFonts w:ascii="Times New Roman" w:hAnsi="Times New Roman" w:cs="Times New Roman"/>
          <w:sz w:val="24"/>
          <w:szCs w:val="24"/>
        </w:rPr>
        <w:t>may be correlated with the error term in the outcome equations. The</w:t>
      </w:r>
      <w:r w:rsidR="00D2545A" w:rsidRPr="00A113DA">
        <w:rPr>
          <w:rFonts w:ascii="Times New Roman" w:hAnsi="Times New Roman" w:cs="Times New Roman"/>
          <w:sz w:val="24"/>
          <w:szCs w:val="24"/>
        </w:rPr>
        <w:t>re are three possible</w:t>
      </w:r>
      <w:r w:rsidR="00DD498E">
        <w:rPr>
          <w:rFonts w:ascii="Times New Roman" w:hAnsi="Times New Roman" w:cs="Times New Roman"/>
          <w:sz w:val="24"/>
          <w:szCs w:val="24"/>
        </w:rPr>
        <w:t xml:space="preserve"> sources of</w:t>
      </w:r>
      <w:r w:rsidR="00D2545A" w:rsidRPr="00A113DA">
        <w:rPr>
          <w:rFonts w:ascii="Times New Roman" w:hAnsi="Times New Roman" w:cs="Times New Roman"/>
          <w:sz w:val="24"/>
          <w:szCs w:val="24"/>
        </w:rPr>
        <w:t xml:space="preserve"> endogeneity</w:t>
      </w:r>
      <w:r w:rsidRPr="00A113DA">
        <w:rPr>
          <w:rFonts w:ascii="Times New Roman" w:hAnsi="Times New Roman" w:cs="Times New Roman"/>
          <w:sz w:val="24"/>
          <w:szCs w:val="24"/>
        </w:rPr>
        <w:t xml:space="preserve">. First, there </w:t>
      </w:r>
      <w:r w:rsidR="001B37E5">
        <w:rPr>
          <w:rFonts w:ascii="Times New Roman" w:hAnsi="Times New Roman" w:cs="Times New Roman"/>
          <w:sz w:val="24"/>
          <w:szCs w:val="24"/>
        </w:rPr>
        <w:t>may</w:t>
      </w:r>
      <w:r w:rsidR="001B37E5" w:rsidRPr="00A113DA">
        <w:rPr>
          <w:rFonts w:ascii="Times New Roman" w:hAnsi="Times New Roman" w:cs="Times New Roman"/>
          <w:sz w:val="24"/>
          <w:szCs w:val="24"/>
        </w:rPr>
        <w:t xml:space="preserve"> </w:t>
      </w:r>
      <w:r w:rsidRPr="00A113DA">
        <w:rPr>
          <w:rFonts w:ascii="Times New Roman" w:hAnsi="Times New Roman" w:cs="Times New Roman"/>
          <w:sz w:val="24"/>
          <w:szCs w:val="24"/>
        </w:rPr>
        <w:t xml:space="preserve">be reverse causality. Our hypothesis is that </w:t>
      </w:r>
      <w:r w:rsidR="00F638AD" w:rsidRPr="00A113DA">
        <w:rPr>
          <w:rFonts w:ascii="Times New Roman" w:hAnsi="Times New Roman" w:cs="Times New Roman"/>
          <w:sz w:val="24"/>
          <w:szCs w:val="24"/>
        </w:rPr>
        <w:t>mobile phone ownership</w:t>
      </w:r>
      <w:r w:rsidRPr="00A113DA">
        <w:rPr>
          <w:rFonts w:ascii="Times New Roman" w:hAnsi="Times New Roman" w:cs="Times New Roman"/>
          <w:sz w:val="24"/>
          <w:szCs w:val="24"/>
        </w:rPr>
        <w:t xml:space="preserve"> improve</w:t>
      </w:r>
      <w:r w:rsidR="00F646F7" w:rsidRPr="00A113DA">
        <w:rPr>
          <w:rFonts w:ascii="Times New Roman" w:hAnsi="Times New Roman" w:cs="Times New Roman"/>
          <w:sz w:val="24"/>
          <w:szCs w:val="24"/>
        </w:rPr>
        <w:t>s</w:t>
      </w:r>
      <w:r w:rsidRPr="00A113DA">
        <w:rPr>
          <w:rFonts w:ascii="Times New Roman" w:hAnsi="Times New Roman" w:cs="Times New Roman"/>
          <w:sz w:val="24"/>
          <w:szCs w:val="24"/>
        </w:rPr>
        <w:t xml:space="preserve"> </w:t>
      </w:r>
      <w:r w:rsidR="00F638AD" w:rsidRPr="00A113DA">
        <w:rPr>
          <w:rFonts w:ascii="Times New Roman" w:hAnsi="Times New Roman" w:cs="Times New Roman"/>
          <w:sz w:val="24"/>
          <w:szCs w:val="24"/>
        </w:rPr>
        <w:t>household welfare</w:t>
      </w:r>
      <w:r w:rsidRPr="00A113DA">
        <w:rPr>
          <w:rFonts w:ascii="Times New Roman" w:hAnsi="Times New Roman" w:cs="Times New Roman"/>
          <w:sz w:val="24"/>
          <w:szCs w:val="24"/>
        </w:rPr>
        <w:t xml:space="preserve">. However, a household may </w:t>
      </w:r>
      <w:r w:rsidR="00AD4E44" w:rsidRPr="00A113DA">
        <w:rPr>
          <w:rFonts w:ascii="Times New Roman" w:hAnsi="Times New Roman" w:cs="Times New Roman"/>
          <w:sz w:val="24"/>
          <w:szCs w:val="24"/>
        </w:rPr>
        <w:t>own</w:t>
      </w:r>
      <w:r w:rsidR="00237AB2" w:rsidRPr="00A113DA">
        <w:rPr>
          <w:rFonts w:ascii="Times New Roman" w:hAnsi="Times New Roman" w:cs="Times New Roman"/>
          <w:sz w:val="24"/>
          <w:szCs w:val="24"/>
        </w:rPr>
        <w:t xml:space="preserve"> mobile phone</w:t>
      </w:r>
      <w:r w:rsidRPr="00A113DA">
        <w:rPr>
          <w:rFonts w:ascii="Times New Roman" w:hAnsi="Times New Roman" w:cs="Times New Roman"/>
          <w:sz w:val="24"/>
          <w:szCs w:val="24"/>
        </w:rPr>
        <w:t xml:space="preserve"> because the</w:t>
      </w:r>
      <w:r w:rsidR="00CF0538" w:rsidRPr="00A113DA">
        <w:rPr>
          <w:rFonts w:ascii="Times New Roman" w:hAnsi="Times New Roman" w:cs="Times New Roman"/>
          <w:sz w:val="24"/>
          <w:szCs w:val="24"/>
        </w:rPr>
        <w:t>y are already rich</w:t>
      </w:r>
      <w:r w:rsidRPr="00A113DA">
        <w:rPr>
          <w:rFonts w:ascii="Times New Roman" w:hAnsi="Times New Roman" w:cs="Times New Roman"/>
          <w:sz w:val="24"/>
          <w:szCs w:val="24"/>
        </w:rPr>
        <w:t xml:space="preserve">. Second, there </w:t>
      </w:r>
      <w:r w:rsidR="00A64B20">
        <w:rPr>
          <w:rFonts w:ascii="Times New Roman" w:hAnsi="Times New Roman" w:cs="Times New Roman"/>
          <w:sz w:val="24"/>
          <w:szCs w:val="24"/>
        </w:rPr>
        <w:t>may</w:t>
      </w:r>
      <w:r w:rsidR="00A64B20" w:rsidRPr="00A113DA">
        <w:rPr>
          <w:rFonts w:ascii="Times New Roman" w:hAnsi="Times New Roman" w:cs="Times New Roman"/>
          <w:sz w:val="24"/>
          <w:szCs w:val="24"/>
        </w:rPr>
        <w:t xml:space="preserve"> </w:t>
      </w:r>
      <w:r w:rsidRPr="00A113DA">
        <w:rPr>
          <w:rFonts w:ascii="Times New Roman" w:hAnsi="Times New Roman" w:cs="Times New Roman"/>
          <w:sz w:val="24"/>
          <w:szCs w:val="24"/>
        </w:rPr>
        <w:t xml:space="preserve">be self-selection </w:t>
      </w:r>
      <w:r w:rsidR="008C5AFF" w:rsidRPr="00A113DA">
        <w:rPr>
          <w:rFonts w:ascii="Times New Roman" w:hAnsi="Times New Roman" w:cs="Times New Roman"/>
          <w:sz w:val="24"/>
          <w:szCs w:val="24"/>
        </w:rPr>
        <w:t>into mobile phone ownership</w:t>
      </w:r>
      <w:r w:rsidRPr="00A113DA">
        <w:rPr>
          <w:rFonts w:ascii="Times New Roman" w:hAnsi="Times New Roman" w:cs="Times New Roman"/>
          <w:sz w:val="24"/>
          <w:szCs w:val="24"/>
        </w:rPr>
        <w:t xml:space="preserve">. Farmers can decide </w:t>
      </w:r>
      <w:r w:rsidR="00111531" w:rsidRPr="00A113DA">
        <w:rPr>
          <w:rFonts w:ascii="Times New Roman" w:hAnsi="Times New Roman" w:cs="Times New Roman"/>
          <w:sz w:val="24"/>
          <w:szCs w:val="24"/>
        </w:rPr>
        <w:t>adoption of mobile phon</w:t>
      </w:r>
      <w:r w:rsidR="0035007F" w:rsidRPr="00A113DA">
        <w:rPr>
          <w:rFonts w:ascii="Times New Roman" w:hAnsi="Times New Roman" w:cs="Times New Roman"/>
          <w:sz w:val="24"/>
          <w:szCs w:val="24"/>
        </w:rPr>
        <w:t>e</w:t>
      </w:r>
      <w:r w:rsidR="008531F4" w:rsidRPr="00A113DA">
        <w:rPr>
          <w:rFonts w:ascii="Times New Roman" w:hAnsi="Times New Roman" w:cs="Times New Roman"/>
          <w:sz w:val="24"/>
          <w:szCs w:val="24"/>
        </w:rPr>
        <w:t>s</w:t>
      </w:r>
      <w:r w:rsidRPr="00A113DA">
        <w:rPr>
          <w:rFonts w:ascii="Times New Roman" w:hAnsi="Times New Roman" w:cs="Times New Roman"/>
          <w:sz w:val="24"/>
          <w:szCs w:val="24"/>
        </w:rPr>
        <w:t xml:space="preserve"> on their own</w:t>
      </w:r>
      <w:r w:rsidR="000F0745">
        <w:rPr>
          <w:rFonts w:ascii="Times New Roman" w:hAnsi="Times New Roman" w:cs="Times New Roman"/>
          <w:sz w:val="24"/>
          <w:szCs w:val="24"/>
        </w:rPr>
        <w:t xml:space="preserve">, thus </w:t>
      </w:r>
      <w:r w:rsidRPr="00A113DA">
        <w:rPr>
          <w:rFonts w:ascii="Times New Roman" w:hAnsi="Times New Roman" w:cs="Times New Roman"/>
          <w:sz w:val="24"/>
          <w:szCs w:val="24"/>
        </w:rPr>
        <w:t>unobserved factors</w:t>
      </w:r>
      <w:r w:rsidR="00DD498E">
        <w:rPr>
          <w:rFonts w:ascii="Times New Roman" w:hAnsi="Times New Roman" w:cs="Times New Roman"/>
          <w:sz w:val="24"/>
          <w:szCs w:val="24"/>
        </w:rPr>
        <w:t xml:space="preserve"> and attributes</w:t>
      </w:r>
      <w:r w:rsidRPr="00A113DA">
        <w:rPr>
          <w:rFonts w:ascii="Times New Roman" w:hAnsi="Times New Roman" w:cs="Times New Roman"/>
          <w:sz w:val="24"/>
          <w:szCs w:val="24"/>
        </w:rPr>
        <w:t xml:space="preserve"> would affect their decision making. In this case</w:t>
      </w:r>
      <w:r w:rsidR="003C506F" w:rsidRPr="00A113DA">
        <w:rPr>
          <w:rFonts w:ascii="Times New Roman" w:hAnsi="Times New Roman" w:cs="Times New Roman"/>
          <w:sz w:val="24"/>
          <w:szCs w:val="24"/>
        </w:rPr>
        <w:t>, s</w:t>
      </w:r>
      <w:r w:rsidR="008531F4" w:rsidRPr="00A113DA">
        <w:rPr>
          <w:rFonts w:ascii="Times New Roman" w:hAnsi="Times New Roman" w:cs="Times New Roman"/>
          <w:sz w:val="24"/>
          <w:szCs w:val="24"/>
        </w:rPr>
        <w:t>ystematic differences among</w:t>
      </w:r>
      <w:r w:rsidR="003C506F" w:rsidRPr="00A113DA">
        <w:rPr>
          <w:rFonts w:ascii="Times New Roman" w:hAnsi="Times New Roman" w:cs="Times New Roman"/>
          <w:sz w:val="24"/>
          <w:szCs w:val="24"/>
        </w:rPr>
        <w:t xml:space="preserve"> households </w:t>
      </w:r>
      <w:r w:rsidRPr="00A113DA">
        <w:rPr>
          <w:rFonts w:ascii="Times New Roman" w:hAnsi="Times New Roman" w:cs="Times New Roman"/>
          <w:sz w:val="24"/>
          <w:szCs w:val="24"/>
        </w:rPr>
        <w:t>might affect their decision, such as socio</w:t>
      </w:r>
      <w:r w:rsidR="00AC6862" w:rsidRPr="00A113DA">
        <w:rPr>
          <w:rFonts w:ascii="Times New Roman" w:hAnsi="Times New Roman" w:cs="Times New Roman"/>
          <w:sz w:val="24"/>
          <w:szCs w:val="24"/>
        </w:rPr>
        <w:t>economic and demographic factors</w:t>
      </w:r>
      <w:r w:rsidRPr="00A113DA">
        <w:rPr>
          <w:rFonts w:ascii="Times New Roman" w:hAnsi="Times New Roman" w:cs="Times New Roman"/>
          <w:sz w:val="24"/>
          <w:szCs w:val="24"/>
        </w:rPr>
        <w:t xml:space="preserve">. </w:t>
      </w:r>
      <w:r w:rsidR="00226411" w:rsidRPr="00A113DA">
        <w:rPr>
          <w:rFonts w:ascii="Times New Roman" w:hAnsi="Times New Roman" w:cs="Times New Roman"/>
          <w:sz w:val="24"/>
          <w:szCs w:val="24"/>
        </w:rPr>
        <w:t xml:space="preserve">Third, there </w:t>
      </w:r>
      <w:r w:rsidR="00A64B20">
        <w:rPr>
          <w:rFonts w:ascii="Times New Roman" w:hAnsi="Times New Roman" w:cs="Times New Roman"/>
          <w:sz w:val="24"/>
          <w:szCs w:val="24"/>
        </w:rPr>
        <w:t>may</w:t>
      </w:r>
      <w:r w:rsidR="00A64B20" w:rsidRPr="00A113DA">
        <w:rPr>
          <w:rFonts w:ascii="Times New Roman" w:hAnsi="Times New Roman" w:cs="Times New Roman"/>
          <w:sz w:val="24"/>
          <w:szCs w:val="24"/>
        </w:rPr>
        <w:t xml:space="preserve"> </w:t>
      </w:r>
      <w:r w:rsidR="00226411" w:rsidRPr="00A113DA">
        <w:rPr>
          <w:rFonts w:ascii="Times New Roman" w:hAnsi="Times New Roman" w:cs="Times New Roman"/>
          <w:sz w:val="24"/>
          <w:szCs w:val="24"/>
        </w:rPr>
        <w:t>be omitted variable bias caused by time-varying and unobservable variables</w:t>
      </w:r>
      <w:r w:rsidR="00621285" w:rsidRPr="00A113DA">
        <w:rPr>
          <w:rFonts w:ascii="Times New Roman" w:hAnsi="Times New Roman" w:cs="Times New Roman"/>
          <w:sz w:val="24"/>
          <w:szCs w:val="24"/>
        </w:rPr>
        <w:t xml:space="preserve"> </w:t>
      </w:r>
      <w:r w:rsidR="00226411" w:rsidRPr="00A113DA">
        <w:rPr>
          <w:rFonts w:ascii="Times New Roman" w:hAnsi="Times New Roman" w:cs="Times New Roman"/>
          <w:sz w:val="24"/>
          <w:szCs w:val="24"/>
        </w:rPr>
        <w:t xml:space="preserve">(Maggio et al., 2021). </w:t>
      </w:r>
      <w:r w:rsidR="00A64B20">
        <w:rPr>
          <w:rFonts w:ascii="Times New Roman" w:hAnsi="Times New Roman" w:cs="Times New Roman"/>
          <w:sz w:val="24"/>
          <w:szCs w:val="24"/>
        </w:rPr>
        <w:t>However, the u</w:t>
      </w:r>
      <w:r w:rsidR="00226411" w:rsidRPr="00A113DA">
        <w:rPr>
          <w:rFonts w:ascii="Times New Roman" w:hAnsi="Times New Roman" w:cs="Times New Roman"/>
          <w:sz w:val="24"/>
          <w:szCs w:val="24"/>
        </w:rPr>
        <w:t xml:space="preserve">se of panel data and </w:t>
      </w:r>
      <w:r w:rsidR="00226411" w:rsidRPr="00A113DA">
        <w:rPr>
          <w:rFonts w:ascii="Times New Roman" w:hAnsi="Times New Roman" w:cs="Times New Roman"/>
          <w:kern w:val="0"/>
          <w:sz w:val="24"/>
          <w:szCs w:val="24"/>
        </w:rPr>
        <w:t>two-stage residual inclusion (2SRI) model</w:t>
      </w:r>
      <w:r w:rsidR="00A64B20">
        <w:rPr>
          <w:rFonts w:ascii="Times New Roman" w:hAnsi="Times New Roman" w:cs="Times New Roman"/>
          <w:kern w:val="0"/>
          <w:sz w:val="24"/>
          <w:szCs w:val="24"/>
        </w:rPr>
        <w:t>,</w:t>
      </w:r>
      <w:r w:rsidR="00226411" w:rsidRPr="00A113DA">
        <w:rPr>
          <w:rFonts w:ascii="Times New Roman" w:hAnsi="Times New Roman" w:cs="Times New Roman"/>
          <w:kern w:val="0"/>
          <w:sz w:val="24"/>
          <w:szCs w:val="24"/>
        </w:rPr>
        <w:t xml:space="preserve"> developed by Terza et al. (2008)</w:t>
      </w:r>
      <w:r w:rsidR="00A64B20">
        <w:rPr>
          <w:rFonts w:ascii="Times New Roman" w:hAnsi="Times New Roman" w:cs="Times New Roman"/>
          <w:kern w:val="0"/>
          <w:sz w:val="24"/>
          <w:szCs w:val="24"/>
        </w:rPr>
        <w:t>,</w:t>
      </w:r>
      <w:r w:rsidR="00226411" w:rsidRPr="00A113DA">
        <w:rPr>
          <w:rFonts w:ascii="Times New Roman" w:hAnsi="Times New Roman" w:cs="Times New Roman"/>
          <w:kern w:val="0"/>
          <w:sz w:val="24"/>
          <w:szCs w:val="24"/>
        </w:rPr>
        <w:t xml:space="preserve"> can deal with those possible endogeneity problems, irrespective of functional form specification (Terza et al., 2008). </w:t>
      </w:r>
    </w:p>
    <w:p w14:paraId="7906F39D" w14:textId="67E80A02" w:rsidR="0060349A" w:rsidRPr="00A113DA" w:rsidRDefault="00226411" w:rsidP="00226411">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To perform 2SRI, we need valid instruments (exclusive restriction) which affect mobile phone ownership but do not affect household welfare (Angrist et al.,1996). Based on economic literature on the important role of peer effect in the decision to adopt mobile phone, the instrumental variable used in this study is the share of household owning mobile phones within a village which is the smallest administrative unit in Bangladesh. The variable is calculated by the percentage of households in the village owning mobile phones, excluding the household considered. Past studies such as</w:t>
      </w:r>
      <w:r w:rsidRPr="00A113DA">
        <w:rPr>
          <w:rFonts w:ascii="Times New Roman" w:hAnsi="Times New Roman" w:cs="Times New Roman"/>
          <w:noProof/>
          <w:sz w:val="24"/>
          <w:szCs w:val="24"/>
        </w:rPr>
        <w:t xml:space="preserve"> Muto &amp; Yamano(2009), and Miyajima (2022)</w:t>
      </w:r>
      <w:r w:rsidRPr="00A113DA">
        <w:rPr>
          <w:rFonts w:ascii="Times New Roman" w:hAnsi="Times New Roman" w:cs="Times New Roman"/>
          <w:sz w:val="24"/>
          <w:szCs w:val="24"/>
        </w:rPr>
        <w:t xml:space="preserve">, also used peer effect variables as </w:t>
      </w:r>
      <w:r w:rsidR="00CB1A40" w:rsidRPr="00A113DA">
        <w:rPr>
          <w:rFonts w:ascii="Times New Roman" w:hAnsi="Times New Roman" w:cs="Times New Roman"/>
          <w:sz w:val="24"/>
          <w:szCs w:val="24"/>
        </w:rPr>
        <w:t xml:space="preserve">an </w:t>
      </w:r>
      <w:r w:rsidRPr="00A113DA">
        <w:rPr>
          <w:rFonts w:ascii="Times New Roman" w:hAnsi="Times New Roman" w:cs="Times New Roman"/>
          <w:sz w:val="24"/>
          <w:szCs w:val="24"/>
        </w:rPr>
        <w:t xml:space="preserve">instrument in studying the effects of mobile phone coverage and ownership. The logic behind is this that the neighbor’s decisions would affect households’ </w:t>
      </w:r>
      <w:r w:rsidRPr="00A113DA">
        <w:rPr>
          <w:rFonts w:ascii="Times New Roman" w:hAnsi="Times New Roman" w:cs="Times New Roman"/>
          <w:sz w:val="24"/>
          <w:szCs w:val="24"/>
        </w:rPr>
        <w:lastRenderedPageBreak/>
        <w:t xml:space="preserve">decision of mobile phone ownership </w:t>
      </w:r>
      <w:r w:rsidR="00621285" w:rsidRPr="00A113DA">
        <w:rPr>
          <w:rFonts w:ascii="Times New Roman" w:hAnsi="Times New Roman" w:cs="Times New Roman"/>
          <w:noProof/>
          <w:sz w:val="24"/>
          <w:szCs w:val="24"/>
        </w:rPr>
        <w:t>(Murendo et al., 2018)</w:t>
      </w:r>
      <w:r w:rsidRPr="00A113DA">
        <w:rPr>
          <w:rFonts w:ascii="Times New Roman" w:hAnsi="Times New Roman" w:cs="Times New Roman"/>
          <w:sz w:val="24"/>
          <w:szCs w:val="24"/>
        </w:rPr>
        <w:t xml:space="preserve"> but does not directly affect off-farm employment decision, poverty, and income.</w:t>
      </w:r>
    </w:p>
    <w:p w14:paraId="1ABCBF08" w14:textId="4B32DFEF" w:rsidR="00F8628A" w:rsidRPr="00A113DA" w:rsidRDefault="00F8628A" w:rsidP="003036DD">
      <w:pPr>
        <w:pStyle w:val="a9"/>
        <w:spacing w:line="480" w:lineRule="auto"/>
        <w:ind w:leftChars="0" w:left="0" w:firstLineChars="100" w:firstLine="240"/>
        <w:outlineLvl w:val="2"/>
        <w:rPr>
          <w:rFonts w:ascii="Times New Roman" w:hAnsi="Times New Roman" w:cs="Times New Roman"/>
          <w:kern w:val="0"/>
          <w:sz w:val="24"/>
          <w:szCs w:val="24"/>
        </w:rPr>
      </w:pPr>
    </w:p>
    <w:p w14:paraId="55F94616" w14:textId="77777777" w:rsidR="00834BA3" w:rsidRPr="00A113DA" w:rsidRDefault="00834BA3" w:rsidP="00F8628A">
      <w:pPr>
        <w:pStyle w:val="a9"/>
        <w:widowControl/>
        <w:numPr>
          <w:ilvl w:val="2"/>
          <w:numId w:val="8"/>
        </w:numPr>
        <w:spacing w:line="480" w:lineRule="auto"/>
        <w:ind w:leftChars="0" w:left="235" w:hangingChars="100" w:hanging="235"/>
        <w:jc w:val="left"/>
        <w:rPr>
          <w:rFonts w:ascii="Times New Roman" w:hAnsi="Times New Roman" w:cs="Times New Roman"/>
          <w:b/>
          <w:sz w:val="24"/>
          <w:szCs w:val="24"/>
        </w:rPr>
      </w:pPr>
      <w:r w:rsidRPr="00A113DA">
        <w:rPr>
          <w:rFonts w:ascii="Times New Roman" w:hAnsi="Times New Roman" w:cs="Times New Roman"/>
          <w:b/>
          <w:sz w:val="24"/>
          <w:szCs w:val="24"/>
        </w:rPr>
        <w:t xml:space="preserve">Determinants of mobile phone </w:t>
      </w:r>
      <w:r w:rsidR="00E63706" w:rsidRPr="00A113DA">
        <w:rPr>
          <w:rFonts w:ascii="Times New Roman" w:hAnsi="Times New Roman" w:cs="Times New Roman"/>
          <w:b/>
          <w:sz w:val="24"/>
          <w:szCs w:val="24"/>
        </w:rPr>
        <w:t>ownership</w:t>
      </w:r>
    </w:p>
    <w:p w14:paraId="57028BF6" w14:textId="77777777" w:rsidR="005B0BB1" w:rsidRPr="00A113DA" w:rsidRDefault="008B7559" w:rsidP="005B0BB1">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We estimate the determinants of mobile phone ownership at the household level. </w:t>
      </w:r>
      <w:r w:rsidR="00EA3DB8" w:rsidRPr="00A113DA">
        <w:rPr>
          <w:rFonts w:ascii="Times New Roman" w:hAnsi="Times New Roman" w:cs="Times New Roman"/>
          <w:sz w:val="24"/>
          <w:szCs w:val="24"/>
        </w:rPr>
        <w:t>The</w:t>
      </w:r>
      <w:r w:rsidR="005B0BB1" w:rsidRPr="00A113DA">
        <w:rPr>
          <w:rFonts w:ascii="Times New Roman" w:hAnsi="Times New Roman" w:cs="Times New Roman"/>
          <w:sz w:val="24"/>
          <w:szCs w:val="24"/>
        </w:rPr>
        <w:t xml:space="preserve"> decision to own mobile phone depends on observed characteristics of the household in the form</w:t>
      </w:r>
    </w:p>
    <w:p w14:paraId="17C051A2" w14:textId="3E48BD0B" w:rsidR="005B0BB1" w:rsidRPr="00A113DA" w:rsidRDefault="00000000" w:rsidP="005B0BB1">
      <w:pPr>
        <w:widowControl/>
        <w:spacing w:line="480" w:lineRule="auto"/>
        <w:ind w:firstLineChars="100" w:firstLine="240"/>
        <w:rPr>
          <w:rFonts w:ascii="Times New Roman" w:hAnsi="Times New Roman" w:cs="Times New Roman"/>
          <w:i/>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vt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48087198" w14:textId="4F3AECDA" w:rsidR="005B0BB1" w:rsidRPr="005332A3" w:rsidRDefault="005B0BB1" w:rsidP="003B3E80">
      <w:pPr>
        <w:pStyle w:val="a9"/>
        <w:widowControl/>
        <w:spacing w:line="480" w:lineRule="auto"/>
        <w:ind w:leftChars="0" w:left="0" w:firstLineChars="100" w:firstLine="240"/>
        <w:rPr>
          <w:rFonts w:ascii="Times New Roman" w:hAnsi="Times New Roman" w:cs="Times New Roman"/>
          <w:b/>
          <w:sz w:val="24"/>
          <w:szCs w:val="24"/>
        </w:rPr>
      </w:pPr>
      <w:r w:rsidRPr="00A113D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oMath>
      <w:r w:rsidRPr="00A113DA">
        <w:rPr>
          <w:rFonts w:ascii="Times New Roman" w:hAnsi="Times New Roman" w:cs="Times New Roman"/>
          <w:sz w:val="24"/>
          <w:szCs w:val="24"/>
        </w:rPr>
        <w:t xml:space="preserve"> is a </w:t>
      </w:r>
      <w:r w:rsidR="00B65EA9" w:rsidRPr="00A113DA">
        <w:rPr>
          <w:rFonts w:ascii="Times New Roman" w:hAnsi="Times New Roman" w:cs="Times New Roman"/>
          <w:sz w:val="24"/>
          <w:szCs w:val="24"/>
        </w:rPr>
        <w:t>binary</w:t>
      </w:r>
      <w:r w:rsidRPr="00A113DA">
        <w:rPr>
          <w:rFonts w:ascii="Times New Roman" w:hAnsi="Times New Roman" w:cs="Times New Roman"/>
          <w:sz w:val="24"/>
          <w:szCs w:val="24"/>
        </w:rPr>
        <w:t xml:space="preserve"> variable </w:t>
      </w:r>
      <w:r w:rsidR="00571362" w:rsidRPr="00A113DA">
        <w:rPr>
          <w:rFonts w:ascii="Times New Roman" w:hAnsi="Times New Roman" w:cs="Times New Roman"/>
          <w:sz w:val="24"/>
          <w:szCs w:val="24"/>
        </w:rPr>
        <w:t>whether a</w:t>
      </w:r>
      <w:r w:rsidRPr="00A113DA">
        <w:rPr>
          <w:rFonts w:ascii="Times New Roman" w:hAnsi="Times New Roman" w:cs="Times New Roman"/>
          <w:sz w:val="24"/>
          <w:szCs w:val="24"/>
        </w:rPr>
        <w:t xml:space="preserve"> </w:t>
      </w:r>
      <w:r w:rsidR="00571362" w:rsidRPr="00A113DA">
        <w:rPr>
          <w:rFonts w:ascii="Times New Roman" w:hAnsi="Times New Roman" w:cs="Times New Roman"/>
          <w:sz w:val="24"/>
          <w:szCs w:val="24"/>
        </w:rPr>
        <w:t>household</w:t>
      </w:r>
      <w:r w:rsidR="002452C5" w:rsidRPr="00A113DA">
        <w:rPr>
          <w:rFonts w:ascii="Times New Roman" w:hAnsi="Times New Roman" w:cs="Times New Roman"/>
          <w:sz w:val="24"/>
          <w:szCs w:val="24"/>
        </w:rPr>
        <w:t xml:space="preserve"> </w:t>
      </w:r>
      <w:r w:rsidR="00FE4B80" w:rsidRPr="00A113DA">
        <w:rPr>
          <w:rFonts w:ascii="Times New Roman" w:hAnsi="Times New Roman" w:cs="Times New Roman"/>
          <w:i/>
          <w:sz w:val="24"/>
          <w:szCs w:val="24"/>
        </w:rPr>
        <w:t>i</w:t>
      </w:r>
      <w:r w:rsidR="00FE4B80" w:rsidRPr="00A113DA">
        <w:rPr>
          <w:rFonts w:ascii="Times New Roman" w:hAnsi="Times New Roman" w:cs="Times New Roman"/>
          <w:sz w:val="24"/>
          <w:szCs w:val="24"/>
        </w:rPr>
        <w:t xml:space="preserve"> </w:t>
      </w:r>
      <w:r w:rsidR="002452C5" w:rsidRPr="00A113DA">
        <w:rPr>
          <w:rFonts w:ascii="Times New Roman" w:hAnsi="Times New Roman" w:cs="Times New Roman"/>
          <w:sz w:val="24"/>
          <w:szCs w:val="24"/>
        </w:rPr>
        <w:t>own</w:t>
      </w:r>
      <w:r w:rsidR="00571362" w:rsidRPr="00A113DA">
        <w:rPr>
          <w:rFonts w:ascii="Times New Roman" w:hAnsi="Times New Roman" w:cs="Times New Roman"/>
          <w:sz w:val="24"/>
          <w:szCs w:val="24"/>
        </w:rPr>
        <w:t>s</w:t>
      </w:r>
      <w:r w:rsidR="002452C5" w:rsidRPr="00A113DA">
        <w:rPr>
          <w:rFonts w:ascii="Times New Roman" w:hAnsi="Times New Roman" w:cs="Times New Roman"/>
          <w:sz w:val="24"/>
          <w:szCs w:val="24"/>
        </w:rPr>
        <w:t xml:space="preserve"> mobile phones or not</w:t>
      </w:r>
      <w:r w:rsidR="00FE4B80" w:rsidRPr="00A113DA">
        <w:rPr>
          <w:rFonts w:ascii="Times New Roman" w:hAnsi="Times New Roman" w:cs="Times New Roman"/>
          <w:sz w:val="24"/>
          <w:szCs w:val="24"/>
        </w:rPr>
        <w:t xml:space="preserve"> in year </w:t>
      </w:r>
      <w:r w:rsidR="00FE4B80" w:rsidRPr="00A113DA">
        <w:rPr>
          <w:rFonts w:ascii="Times New Roman" w:hAnsi="Times New Roman" w:cs="Times New Roman"/>
          <w:i/>
          <w:sz w:val="24"/>
          <w:szCs w:val="24"/>
        </w:rPr>
        <w:t>t</w:t>
      </w:r>
      <w:r w:rsidR="00B10019"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w:r w:rsidR="00B10019" w:rsidRPr="00A113DA">
        <w:rPr>
          <w:rFonts w:ascii="Times New Roman" w:hAnsi="Times New Roman" w:cs="Times New Roman"/>
          <w:sz w:val="24"/>
          <w:szCs w:val="24"/>
        </w:rPr>
        <w:t xml:space="preserve"> is the instrumental variable</w:t>
      </w:r>
      <w:r w:rsidR="00014EBA" w:rsidRPr="00A113DA">
        <w:rPr>
          <w:rFonts w:ascii="Times New Roman" w:hAnsi="Times New Roman" w:cs="Times New Roman"/>
          <w:sz w:val="24"/>
          <w:szCs w:val="24"/>
        </w:rPr>
        <w:t xml:space="preserve"> indicating the share of households owning a mobile phone in a village</w:t>
      </w:r>
      <w:r w:rsidR="00B10019"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B10019" w:rsidRPr="00A113DA">
        <w:rPr>
          <w:rFonts w:ascii="Times New Roman" w:hAnsi="Times New Roman" w:cs="Times New Roman"/>
          <w:sz w:val="24"/>
          <w:szCs w:val="24"/>
        </w:rPr>
        <w:t xml:space="preserve"> </w:t>
      </w:r>
      <w:r w:rsidR="00697AF9" w:rsidRPr="00A113DA">
        <w:rPr>
          <w:rFonts w:ascii="Times New Roman" w:hAnsi="Times New Roman" w:cs="Times New Roman"/>
          <w:sz w:val="24"/>
          <w:szCs w:val="24"/>
        </w:rPr>
        <w:t>is a vector of control variables that may also influence mobile phone ownership</w:t>
      </w:r>
      <w:r w:rsidR="00B10019" w:rsidRPr="00A113DA">
        <w:rPr>
          <w:rFonts w:ascii="Times New Roman" w:hAnsi="Times New Roman" w:cs="Times New Roman"/>
          <w:sz w:val="24"/>
          <w:szCs w:val="24"/>
        </w:rPr>
        <w:t>,</w:t>
      </w:r>
      <w:r w:rsidR="00A2359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vt</m:t>
            </m:r>
          </m:sub>
        </m:sSub>
      </m:oMath>
      <w:r w:rsidR="00A23591">
        <w:rPr>
          <w:rFonts w:ascii="Times New Roman" w:hAnsi="Times New Roman" w:cs="Times New Roman" w:hint="eastAsia"/>
          <w:sz w:val="24"/>
          <w:szCs w:val="24"/>
        </w:rPr>
        <w:t xml:space="preserve"> </w:t>
      </w:r>
      <w:r w:rsidR="00A23591">
        <w:rPr>
          <w:rFonts w:ascii="Times New Roman" w:hAnsi="Times New Roman" w:cs="Times New Roman"/>
          <w:sz w:val="24"/>
          <w:szCs w:val="24"/>
        </w:rPr>
        <w:t xml:space="preserve">is </w:t>
      </w:r>
      <w:r w:rsidR="00515B5E">
        <w:rPr>
          <w:rFonts w:ascii="Times New Roman" w:hAnsi="Times New Roman" w:cs="Times New Roman"/>
          <w:sz w:val="24"/>
          <w:szCs w:val="24"/>
        </w:rPr>
        <w:t xml:space="preserve">a </w:t>
      </w:r>
      <w:r w:rsidR="00A23591">
        <w:rPr>
          <w:rFonts w:ascii="Times New Roman" w:hAnsi="Times New Roman" w:cs="Times New Roman"/>
          <w:sz w:val="24"/>
          <w:szCs w:val="24"/>
        </w:rPr>
        <w:t>village-level average household characteristic</w:t>
      </w:r>
      <w:r w:rsidR="00515B5E">
        <w:rPr>
          <w:rFonts w:ascii="Times New Roman" w:hAnsi="Times New Roman" w:cs="Times New Roman"/>
          <w:sz w:val="24"/>
          <w:szCs w:val="24"/>
        </w:rPr>
        <w:t xml:space="preserve"> variable</w:t>
      </w:r>
      <w:r w:rsidR="00A23591">
        <w:rPr>
          <w:rFonts w:ascii="Times New Roman" w:hAnsi="Times New Roman" w:cs="Times New Roman"/>
          <w:sz w:val="24"/>
          <w:szCs w:val="24"/>
        </w:rPr>
        <w:t>,</w:t>
      </w:r>
      <w:r w:rsidR="00B10019"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oMath>
      <w:r w:rsidR="00452AF2" w:rsidRPr="00A113DA">
        <w:rPr>
          <w:rFonts w:ascii="Times New Roman" w:hAnsi="Times New Roman" w:cs="Times New Roman"/>
          <w:sz w:val="24"/>
          <w:szCs w:val="24"/>
        </w:rPr>
        <w:t xml:space="preserve"> is year dummy,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oMath>
      <w:r w:rsidR="00452AF2" w:rsidRPr="00A113DA">
        <w:rPr>
          <w:rFonts w:ascii="Times New Roman" w:hAnsi="Times New Roman" w:cs="Times New Roman"/>
          <w:sz w:val="24"/>
          <w:szCs w:val="24"/>
        </w:rPr>
        <w:t xml:space="preserve"> </w:t>
      </w:r>
      <w:r w:rsidR="008B549C" w:rsidRPr="00A113DA">
        <w:rPr>
          <w:rFonts w:ascii="Times New Roman" w:hAnsi="Times New Roman" w:cs="Times New Roman"/>
          <w:sz w:val="24"/>
          <w:szCs w:val="24"/>
        </w:rPr>
        <w:t>is a random</w:t>
      </w:r>
      <w:r w:rsidR="00452AF2" w:rsidRPr="00A113DA">
        <w:rPr>
          <w:rFonts w:ascii="Times New Roman" w:hAnsi="Times New Roman" w:cs="Times New Roman"/>
          <w:sz w:val="24"/>
          <w:szCs w:val="24"/>
        </w:rPr>
        <w:t xml:space="preserve"> error term.</w:t>
      </w:r>
      <w:r w:rsidR="00004CC4" w:rsidRPr="00A113DA">
        <w:rPr>
          <w:rFonts w:ascii="Times New Roman" w:hAnsi="Times New Roman" w:cs="Times New Roman"/>
          <w:sz w:val="24"/>
          <w:szCs w:val="24"/>
        </w:rPr>
        <w:t xml:space="preserve"> The </w:t>
      </w:r>
      <w:proofErr w:type="spellStart"/>
      <w:r w:rsidR="00004CC4" w:rsidRPr="00A113DA">
        <w:rPr>
          <w:rFonts w:ascii="Times New Roman" w:hAnsi="Times New Roman" w:cs="Times New Roman"/>
          <w:sz w:val="24"/>
          <w:szCs w:val="24"/>
        </w:rPr>
        <w:t>probit</w:t>
      </w:r>
      <w:proofErr w:type="spellEnd"/>
      <w:r w:rsidR="00004CC4" w:rsidRPr="00A113DA">
        <w:rPr>
          <w:rFonts w:ascii="Times New Roman" w:hAnsi="Times New Roman" w:cs="Times New Roman"/>
          <w:sz w:val="24"/>
          <w:szCs w:val="24"/>
        </w:rPr>
        <w:t xml:space="preserve"> regression </w:t>
      </w:r>
      <w:r w:rsidR="00EA3DB8" w:rsidRPr="00A113DA">
        <w:rPr>
          <w:rFonts w:ascii="Times New Roman" w:hAnsi="Times New Roman" w:cs="Times New Roman"/>
          <w:sz w:val="24"/>
          <w:szCs w:val="24"/>
        </w:rPr>
        <w:t xml:space="preserve">is employed </w:t>
      </w:r>
      <w:r w:rsidR="006777E5" w:rsidRPr="00A113DA">
        <w:rPr>
          <w:rFonts w:ascii="Times New Roman" w:hAnsi="Times New Roman" w:cs="Times New Roman"/>
          <w:sz w:val="24"/>
          <w:szCs w:val="24"/>
        </w:rPr>
        <w:t>with a random effects (RE) panel estimator</w:t>
      </w:r>
      <w:r w:rsidR="008F463E" w:rsidRPr="00A113DA">
        <w:rPr>
          <w:rFonts w:ascii="Times New Roman" w:hAnsi="Times New Roman" w:cs="Times New Roman"/>
          <w:sz w:val="24"/>
          <w:szCs w:val="24"/>
        </w:rPr>
        <w:t>.</w:t>
      </w:r>
      <w:r w:rsidR="00516A20" w:rsidRPr="00A113DA">
        <w:rPr>
          <w:rFonts w:ascii="Times New Roman" w:hAnsi="Times New Roman" w:cs="Times New Roman"/>
          <w:sz w:val="24"/>
          <w:szCs w:val="24"/>
        </w:rPr>
        <w:t xml:space="preserve"> However, as households self-selected into using mobile phones, this assumption may be violated, which could lead to biased estimates</w:t>
      </w:r>
      <w:r w:rsidR="00C8334A" w:rsidRPr="00A113DA">
        <w:rPr>
          <w:rFonts w:ascii="Times New Roman" w:hAnsi="Times New Roman" w:cs="Times New Roman"/>
          <w:sz w:val="24"/>
          <w:szCs w:val="24"/>
        </w:rPr>
        <w:t xml:space="preserve"> </w:t>
      </w:r>
      <w:r w:rsidR="00C16886" w:rsidRPr="00A113DA">
        <w:rPr>
          <w:rFonts w:ascii="Times New Roman" w:hAnsi="Times New Roman" w:cs="Times New Roman"/>
          <w:noProof/>
          <w:sz w:val="24"/>
          <w:szCs w:val="24"/>
        </w:rPr>
        <w:t>(Sekabira &amp; Qaim, 2017)</w:t>
      </w:r>
      <w:r w:rsidR="00516A20" w:rsidRPr="00A113DA">
        <w:rPr>
          <w:rFonts w:ascii="Times New Roman" w:hAnsi="Times New Roman" w:cs="Times New Roman"/>
          <w:sz w:val="24"/>
          <w:szCs w:val="24"/>
        </w:rPr>
        <w:t>. Therefore, in addition to the RE estimates, we also use a pseudo fixed-effects estimator, as proposed by</w:t>
      </w:r>
      <w:r w:rsidR="00672C64" w:rsidRPr="00A113DA">
        <w:rPr>
          <w:rFonts w:ascii="Times New Roman" w:hAnsi="Times New Roman" w:cs="Times New Roman"/>
          <w:noProof/>
          <w:sz w:val="24"/>
          <w:szCs w:val="24"/>
        </w:rPr>
        <w:t xml:space="preserve"> Mundlak (1978)</w:t>
      </w:r>
      <w:r w:rsidR="00516A20" w:rsidRPr="00A113DA">
        <w:rPr>
          <w:rFonts w:ascii="Times New Roman" w:hAnsi="Times New Roman" w:cs="Times New Roman"/>
          <w:sz w:val="24"/>
          <w:szCs w:val="24"/>
        </w:rPr>
        <w:t xml:space="preserve">. The </w:t>
      </w:r>
      <w:proofErr w:type="spellStart"/>
      <w:r w:rsidR="00516A20" w:rsidRPr="00A113DA">
        <w:rPr>
          <w:rFonts w:ascii="Times New Roman" w:hAnsi="Times New Roman" w:cs="Times New Roman"/>
          <w:sz w:val="24"/>
          <w:szCs w:val="24"/>
        </w:rPr>
        <w:t>Mundlak</w:t>
      </w:r>
      <w:proofErr w:type="spellEnd"/>
      <w:r w:rsidR="00516A20" w:rsidRPr="00A113DA">
        <w:rPr>
          <w:rFonts w:ascii="Times New Roman" w:hAnsi="Times New Roman" w:cs="Times New Roman"/>
          <w:sz w:val="24"/>
          <w:szCs w:val="24"/>
        </w:rPr>
        <w:t xml:space="preserve"> (MK) estimator includes covariate mean values as additional explanatory variables and thus controls for bias that may arise from time-invariant unobserved heterogeneity </w:t>
      </w:r>
      <w:sdt>
        <w:sdtPr>
          <w:rPr>
            <w:rFonts w:ascii="Times New Roman" w:hAnsi="Times New Roman" w:cs="Times New Roman"/>
            <w:sz w:val="24"/>
            <w:szCs w:val="24"/>
          </w:rPr>
          <w:id w:val="111876057"/>
          <w:citation/>
        </w:sdtPr>
        <w:sdtContent>
          <w:r w:rsidR="006569B8" w:rsidRPr="00A113DA">
            <w:rPr>
              <w:rFonts w:ascii="Times New Roman" w:hAnsi="Times New Roman" w:cs="Times New Roman"/>
              <w:sz w:val="24"/>
              <w:szCs w:val="24"/>
            </w:rPr>
            <w:fldChar w:fldCharType="begin"/>
          </w:r>
          <w:r w:rsidR="006569B8" w:rsidRPr="00A113DA">
            <w:rPr>
              <w:rFonts w:ascii="Times New Roman" w:hAnsi="Times New Roman" w:cs="Times New Roman"/>
              <w:sz w:val="24"/>
              <w:szCs w:val="24"/>
            </w:rPr>
            <w:instrText xml:space="preserve"> CITATION Cam05 \l 1041 </w:instrText>
          </w:r>
          <w:r w:rsidR="006569B8" w:rsidRPr="00A113DA">
            <w:rPr>
              <w:rFonts w:ascii="Times New Roman" w:hAnsi="Times New Roman" w:cs="Times New Roman"/>
              <w:sz w:val="24"/>
              <w:szCs w:val="24"/>
            </w:rPr>
            <w:fldChar w:fldCharType="separate"/>
          </w:r>
          <w:r w:rsidR="003742B7" w:rsidRPr="003742B7">
            <w:rPr>
              <w:rFonts w:ascii="Times New Roman" w:hAnsi="Times New Roman" w:cs="Times New Roman"/>
              <w:noProof/>
              <w:sz w:val="24"/>
              <w:szCs w:val="24"/>
            </w:rPr>
            <w:t>(Cameron &amp; Trivedi, 2005)</w:t>
          </w:r>
          <w:r w:rsidR="006569B8" w:rsidRPr="00A113DA">
            <w:rPr>
              <w:rFonts w:ascii="Times New Roman" w:hAnsi="Times New Roman" w:cs="Times New Roman"/>
              <w:sz w:val="24"/>
              <w:szCs w:val="24"/>
            </w:rPr>
            <w:fldChar w:fldCharType="end"/>
          </w:r>
        </w:sdtContent>
      </w:sdt>
      <w:r w:rsidR="006569B8" w:rsidRPr="00A113DA">
        <w:rPr>
          <w:rFonts w:ascii="Times New Roman" w:hAnsi="Times New Roman" w:cs="Times New Roman"/>
          <w:sz w:val="24"/>
          <w:szCs w:val="24"/>
        </w:rPr>
        <w:t>.</w:t>
      </w:r>
      <w:r w:rsidR="0045312C" w:rsidRPr="00A113DA">
        <w:rPr>
          <w:rFonts w:ascii="Times New Roman" w:hAnsi="Times New Roman" w:cs="Times New Roman"/>
          <w:sz w:val="24"/>
          <w:szCs w:val="24"/>
        </w:rPr>
        <w:t xml:space="preserve"> </w:t>
      </w:r>
      <w:r w:rsidR="00390AB0" w:rsidRPr="00A113DA">
        <w:rPr>
          <w:rFonts w:ascii="Times New Roman" w:hAnsi="Times New Roman" w:cs="Times New Roman"/>
          <w:sz w:val="24"/>
          <w:szCs w:val="24"/>
        </w:rPr>
        <w:t>Moreover, u</w:t>
      </w:r>
      <w:r w:rsidR="0045312C" w:rsidRPr="00A113DA">
        <w:rPr>
          <w:rFonts w:ascii="Times New Roman" w:hAnsi="Times New Roman" w:cs="Times New Roman"/>
          <w:sz w:val="24"/>
          <w:szCs w:val="24"/>
        </w:rPr>
        <w:t>sing MK estimator, w</w:t>
      </w:r>
      <w:r w:rsidR="00680168" w:rsidRPr="00A113DA">
        <w:rPr>
          <w:rFonts w:ascii="Times New Roman" w:hAnsi="Times New Roman" w:cs="Times New Roman"/>
          <w:sz w:val="24"/>
          <w:szCs w:val="24"/>
        </w:rPr>
        <w:t>e calculate the residual from Equation (1) to incorp</w:t>
      </w:r>
      <w:r w:rsidR="00680168" w:rsidRPr="005332A3">
        <w:rPr>
          <w:rFonts w:ascii="Times New Roman" w:hAnsi="Times New Roman" w:cs="Times New Roman"/>
          <w:sz w:val="24"/>
          <w:szCs w:val="24"/>
        </w:rPr>
        <w:t xml:space="preserve">orate it in the </w:t>
      </w:r>
      <w:r w:rsidR="00065808" w:rsidRPr="005332A3">
        <w:rPr>
          <w:rFonts w:ascii="Times New Roman" w:hAnsi="Times New Roman" w:cs="Times New Roman"/>
          <w:sz w:val="24"/>
          <w:szCs w:val="24"/>
        </w:rPr>
        <w:t xml:space="preserve">outcome </w:t>
      </w:r>
      <w:r w:rsidR="00680168" w:rsidRPr="005332A3">
        <w:rPr>
          <w:rFonts w:ascii="Times New Roman" w:hAnsi="Times New Roman" w:cs="Times New Roman"/>
          <w:sz w:val="24"/>
          <w:szCs w:val="24"/>
        </w:rPr>
        <w:t>Equation (2) for controlling the endogeneity of mobile phone ownership</w:t>
      </w:r>
      <w:r w:rsidR="00CA27E7" w:rsidRPr="005332A3">
        <w:rPr>
          <w:rFonts w:ascii="Times New Roman" w:hAnsi="Times New Roman" w:cs="Times New Roman"/>
          <w:sz w:val="24"/>
          <w:szCs w:val="24"/>
        </w:rPr>
        <w:t>.</w:t>
      </w:r>
      <w:r w:rsidR="000A28F5" w:rsidRPr="005332A3">
        <w:rPr>
          <w:rFonts w:ascii="Times New Roman" w:hAnsi="Times New Roman" w:cs="Times New Roman"/>
          <w:sz w:val="24"/>
          <w:szCs w:val="24"/>
        </w:rPr>
        <w:t xml:space="preserve"> </w:t>
      </w:r>
      <w:r w:rsidR="00935F3C" w:rsidRPr="005D6BE1">
        <w:rPr>
          <w:rFonts w:ascii="Times New Roman" w:hAnsi="Times New Roman" w:cs="Times New Roman"/>
          <w:sz w:val="24"/>
          <w:szCs w:val="24"/>
        </w:rPr>
        <w:t>At last</w:t>
      </w:r>
      <w:r w:rsidR="000A28F5" w:rsidRPr="005D6BE1">
        <w:rPr>
          <w:rFonts w:ascii="Times New Roman" w:hAnsi="Times New Roman" w:cs="Times New Roman"/>
          <w:sz w:val="24"/>
          <w:szCs w:val="24"/>
        </w:rPr>
        <w:t>, we include village-level average household characteristic variables to</w:t>
      </w:r>
      <w:r w:rsidR="00BB316E" w:rsidRPr="005332A3">
        <w:rPr>
          <w:rFonts w:ascii="Times New Roman" w:hAnsi="Times New Roman" w:cs="Times New Roman"/>
          <w:sz w:val="24"/>
          <w:szCs w:val="24"/>
        </w:rPr>
        <w:t xml:space="preserve"> </w:t>
      </w:r>
      <w:r w:rsidR="00AC2BB5" w:rsidRPr="005D6BE1">
        <w:rPr>
          <w:rFonts w:ascii="Times New Roman" w:hAnsi="Times New Roman" w:cs="Times New Roman"/>
          <w:sz w:val="24"/>
          <w:szCs w:val="24"/>
        </w:rPr>
        <w:t>mitigate the concerns about unobserved heterogeneity at the village level that is correlated with both mobile phone ownership and outcomes such as household income</w:t>
      </w:r>
      <w:r w:rsidR="00024F32" w:rsidRPr="005D6BE1">
        <w:rPr>
          <w:rFonts w:ascii="Times New Roman" w:hAnsi="Times New Roman" w:cs="Times New Roman"/>
          <w:sz w:val="24"/>
          <w:szCs w:val="24"/>
        </w:rPr>
        <w:t>.</w:t>
      </w:r>
      <w:r w:rsidR="00AC2BB5" w:rsidRPr="005D6BE1">
        <w:rPr>
          <w:rFonts w:ascii="Times New Roman" w:hAnsi="Times New Roman" w:cs="Times New Roman"/>
          <w:sz w:val="24"/>
          <w:szCs w:val="24"/>
        </w:rPr>
        <w:t xml:space="preserve"> </w:t>
      </w:r>
      <w:r w:rsidR="00BB316E" w:rsidRPr="005332A3">
        <w:rPr>
          <w:rFonts w:ascii="Times New Roman" w:hAnsi="Times New Roman" w:cs="Times New Roman"/>
          <w:sz w:val="24"/>
          <w:szCs w:val="24"/>
        </w:rPr>
        <w:t>As we shall show in the results section, the change of estimation method does not qualitatively change our results.</w:t>
      </w:r>
    </w:p>
    <w:p w14:paraId="06FAA179" w14:textId="77777777" w:rsidR="005B0BB1" w:rsidRPr="00A113DA" w:rsidRDefault="005B0BB1" w:rsidP="005B0BB1">
      <w:pPr>
        <w:pStyle w:val="a9"/>
        <w:widowControl/>
        <w:numPr>
          <w:ilvl w:val="2"/>
          <w:numId w:val="8"/>
        </w:numPr>
        <w:spacing w:line="480" w:lineRule="auto"/>
        <w:ind w:leftChars="0" w:left="567"/>
        <w:jc w:val="left"/>
        <w:rPr>
          <w:rFonts w:ascii="Times New Roman" w:hAnsi="Times New Roman" w:cs="Times New Roman"/>
          <w:b/>
          <w:sz w:val="24"/>
          <w:szCs w:val="24"/>
        </w:rPr>
      </w:pPr>
      <w:r w:rsidRPr="00A113DA">
        <w:rPr>
          <w:rFonts w:ascii="Times New Roman" w:hAnsi="Times New Roman" w:cs="Times New Roman"/>
          <w:b/>
          <w:sz w:val="24"/>
          <w:szCs w:val="24"/>
        </w:rPr>
        <w:t xml:space="preserve">Effect of mobile phone </w:t>
      </w:r>
      <w:r w:rsidR="00F035A3" w:rsidRPr="00A113DA">
        <w:rPr>
          <w:rFonts w:ascii="Times New Roman" w:hAnsi="Times New Roman" w:cs="Times New Roman"/>
          <w:b/>
          <w:sz w:val="24"/>
          <w:szCs w:val="24"/>
        </w:rPr>
        <w:t>ownership</w:t>
      </w:r>
      <w:r w:rsidRPr="00A113DA">
        <w:rPr>
          <w:rFonts w:ascii="Times New Roman" w:hAnsi="Times New Roman" w:cs="Times New Roman"/>
          <w:b/>
          <w:sz w:val="24"/>
          <w:szCs w:val="24"/>
        </w:rPr>
        <w:t xml:space="preserve"> on off-farm </w:t>
      </w:r>
      <w:r w:rsidR="005367FE" w:rsidRPr="00A113DA">
        <w:rPr>
          <w:rFonts w:ascii="Times New Roman" w:hAnsi="Times New Roman" w:cs="Times New Roman"/>
          <w:b/>
          <w:sz w:val="24"/>
          <w:szCs w:val="24"/>
        </w:rPr>
        <w:t>work</w:t>
      </w:r>
      <w:r w:rsidR="009F7DAB" w:rsidRPr="00A113DA">
        <w:rPr>
          <w:rFonts w:ascii="Times New Roman" w:hAnsi="Times New Roman" w:cs="Times New Roman"/>
          <w:b/>
          <w:sz w:val="24"/>
          <w:szCs w:val="24"/>
        </w:rPr>
        <w:t>, poverty, and income</w:t>
      </w:r>
    </w:p>
    <w:p w14:paraId="58115CD9" w14:textId="77777777" w:rsidR="00986177" w:rsidRPr="00A113DA" w:rsidRDefault="00E75F24" w:rsidP="00986177">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lastRenderedPageBreak/>
        <w:t>We aim t</w:t>
      </w:r>
      <w:r w:rsidR="00817071" w:rsidRPr="00A113DA">
        <w:rPr>
          <w:rFonts w:ascii="Times New Roman" w:hAnsi="Times New Roman" w:cs="Times New Roman"/>
          <w:sz w:val="24"/>
          <w:szCs w:val="24"/>
        </w:rPr>
        <w:t xml:space="preserve">o estimate </w:t>
      </w:r>
      <w:r w:rsidR="00EA212F" w:rsidRPr="00A113DA">
        <w:rPr>
          <w:rFonts w:ascii="Times New Roman" w:hAnsi="Times New Roman" w:cs="Times New Roman"/>
          <w:sz w:val="24"/>
          <w:szCs w:val="24"/>
        </w:rPr>
        <w:t xml:space="preserve">the effect of </w:t>
      </w:r>
      <w:r w:rsidR="00817071" w:rsidRPr="00A113DA">
        <w:rPr>
          <w:rFonts w:ascii="Times New Roman" w:hAnsi="Times New Roman" w:cs="Times New Roman"/>
          <w:sz w:val="24"/>
          <w:szCs w:val="24"/>
        </w:rPr>
        <w:t>mobile phone ownership</w:t>
      </w:r>
      <w:r w:rsidR="00EA212F" w:rsidRPr="00A113DA">
        <w:rPr>
          <w:rFonts w:ascii="Times New Roman" w:hAnsi="Times New Roman" w:cs="Times New Roman"/>
          <w:sz w:val="24"/>
          <w:szCs w:val="24"/>
        </w:rPr>
        <w:t xml:space="preserve"> on off-farm </w:t>
      </w:r>
      <w:r w:rsidR="005367FE" w:rsidRPr="00A113DA">
        <w:rPr>
          <w:rFonts w:ascii="Times New Roman" w:hAnsi="Times New Roman" w:cs="Times New Roman"/>
          <w:sz w:val="24"/>
          <w:szCs w:val="24"/>
        </w:rPr>
        <w:t>work</w:t>
      </w:r>
      <w:r w:rsidR="00EA212F" w:rsidRPr="00A113DA">
        <w:rPr>
          <w:rFonts w:ascii="Times New Roman" w:hAnsi="Times New Roman" w:cs="Times New Roman"/>
          <w:sz w:val="24"/>
          <w:szCs w:val="24"/>
        </w:rPr>
        <w:t xml:space="preserve"> and household welfare</w:t>
      </w:r>
      <w:r w:rsidR="00817071" w:rsidRPr="00A113DA">
        <w:rPr>
          <w:rFonts w:ascii="Times New Roman" w:hAnsi="Times New Roman" w:cs="Times New Roman"/>
          <w:sz w:val="24"/>
          <w:szCs w:val="24"/>
        </w:rPr>
        <w:t xml:space="preserve">, </w:t>
      </w:r>
      <w:r w:rsidR="00EE643D" w:rsidRPr="00A113DA">
        <w:rPr>
          <w:rFonts w:ascii="Times New Roman" w:hAnsi="Times New Roman" w:cs="Times New Roman"/>
          <w:sz w:val="24"/>
          <w:szCs w:val="24"/>
        </w:rPr>
        <w:t xml:space="preserve">we </w:t>
      </w:r>
      <w:r w:rsidR="00EF67C3" w:rsidRPr="00A113DA">
        <w:rPr>
          <w:rFonts w:ascii="Times New Roman" w:hAnsi="Times New Roman" w:cs="Times New Roman"/>
          <w:sz w:val="24"/>
          <w:szCs w:val="24"/>
        </w:rPr>
        <w:t xml:space="preserve">estimate </w:t>
      </w:r>
      <w:r w:rsidR="00496030" w:rsidRPr="00A113DA">
        <w:rPr>
          <w:rFonts w:ascii="Times New Roman" w:hAnsi="Times New Roman" w:cs="Times New Roman"/>
          <w:sz w:val="24"/>
          <w:szCs w:val="24"/>
        </w:rPr>
        <w:t>the following panel data model</w:t>
      </w:r>
      <w:r w:rsidR="00EE643D" w:rsidRPr="00A113DA">
        <w:rPr>
          <w:rFonts w:ascii="Times New Roman" w:hAnsi="Times New Roman" w:cs="Times New Roman"/>
          <w:sz w:val="24"/>
          <w:szCs w:val="24"/>
        </w:rPr>
        <w:t>:</w:t>
      </w:r>
    </w:p>
    <w:p w14:paraId="2D23CC05" w14:textId="61CCA0C4" w:rsidR="000613C8" w:rsidRPr="00A113DA" w:rsidRDefault="00000000" w:rsidP="00CE5E55">
      <w:pPr>
        <w:pStyle w:val="a9"/>
        <w:widowControl/>
        <w:spacing w:line="480" w:lineRule="auto"/>
        <w:ind w:leftChars="0" w:left="0"/>
        <w:rPr>
          <w:rFonts w:ascii="Times New Roman" w:hAnsi="Times New Roman" w:cs="Times New Roman"/>
          <w:i/>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5156B7D4" w14:textId="284CD16D" w:rsidR="00C76176" w:rsidRPr="00A113DA" w:rsidRDefault="000405CD" w:rsidP="00C74DD5">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w</w:t>
      </w:r>
      <w:r w:rsidR="00C03263" w:rsidRPr="00A113DA">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hint="eastAsia"/>
                <w:sz w:val="24"/>
                <w:szCs w:val="24"/>
              </w:rPr>
              <m:t>Y</m:t>
            </m:r>
          </m:e>
          <m:sub>
            <m:r>
              <w:rPr>
                <w:rFonts w:ascii="Cambria Math" w:hAnsi="Cambria Math" w:cs="Times New Roman"/>
                <w:sz w:val="24"/>
                <w:szCs w:val="24"/>
              </w:rPr>
              <m:t>it</m:t>
            </m:r>
          </m:sub>
        </m:sSub>
      </m:oMath>
      <w:r w:rsidR="007A0040" w:rsidRPr="00A113DA">
        <w:rPr>
          <w:rFonts w:ascii="Times New Roman" w:hAnsi="Times New Roman" w:cs="Times New Roman"/>
          <w:sz w:val="24"/>
          <w:szCs w:val="24"/>
        </w:rPr>
        <w:t xml:space="preserve"> i</w:t>
      </w:r>
      <w:proofErr w:type="spellStart"/>
      <w:r w:rsidR="002475E1" w:rsidRPr="00A113DA">
        <w:rPr>
          <w:rFonts w:ascii="Times New Roman" w:hAnsi="Times New Roman" w:cs="Times New Roman"/>
          <w:sz w:val="24"/>
          <w:szCs w:val="24"/>
        </w:rPr>
        <w:t>s</w:t>
      </w:r>
      <w:proofErr w:type="spellEnd"/>
      <w:r w:rsidR="002475E1" w:rsidRPr="00A113DA">
        <w:rPr>
          <w:rFonts w:ascii="Times New Roman" w:hAnsi="Times New Roman" w:cs="Times New Roman"/>
          <w:sz w:val="24"/>
          <w:szCs w:val="24"/>
        </w:rPr>
        <w:t xml:space="preserve"> the outcome variable of interest referring to</w:t>
      </w:r>
      <w:r w:rsidR="00233E98" w:rsidRPr="00A113DA">
        <w:rPr>
          <w:rFonts w:ascii="Times New Roman" w:hAnsi="Times New Roman" w:cs="Times New Roman"/>
          <w:sz w:val="24"/>
          <w:szCs w:val="24"/>
        </w:rPr>
        <w:t xml:space="preserve"> </w:t>
      </w:r>
      <w:r w:rsidR="00D06176" w:rsidRPr="00A113DA">
        <w:rPr>
          <w:rFonts w:ascii="Times New Roman" w:hAnsi="Times New Roman" w:cs="Times New Roman"/>
          <w:sz w:val="24"/>
          <w:szCs w:val="24"/>
        </w:rPr>
        <w:t xml:space="preserve">household </w:t>
      </w:r>
      <w:r w:rsidR="00476073" w:rsidRPr="00A113DA">
        <w:rPr>
          <w:rFonts w:ascii="Times New Roman" w:hAnsi="Times New Roman" w:cs="Times New Roman"/>
          <w:i/>
          <w:sz w:val="24"/>
          <w:szCs w:val="24"/>
        </w:rPr>
        <w:t>i</w:t>
      </w:r>
      <w:r w:rsidR="00D06176" w:rsidRPr="00A113DA">
        <w:rPr>
          <w:rFonts w:ascii="Times New Roman" w:hAnsi="Times New Roman" w:cs="Times New Roman"/>
          <w:sz w:val="24"/>
          <w:szCs w:val="24"/>
        </w:rPr>
        <w:t xml:space="preserve"> in year </w:t>
      </w:r>
      <w:r w:rsidR="00D06176" w:rsidRPr="00A113DA">
        <w:rPr>
          <w:rFonts w:ascii="Times New Roman" w:hAnsi="Times New Roman" w:cs="Times New Roman"/>
          <w:i/>
          <w:sz w:val="24"/>
          <w:szCs w:val="24"/>
        </w:rPr>
        <w:t>t</w:t>
      </w:r>
      <w:r w:rsidR="00813496" w:rsidRPr="00A113DA">
        <w:rPr>
          <w:rFonts w:ascii="Times New Roman" w:hAnsi="Times New Roman" w:cs="Times New Roman"/>
          <w:sz w:val="24"/>
          <w:szCs w:val="24"/>
        </w:rPr>
        <w:t>,</w:t>
      </w:r>
      <w:r w:rsidR="008752C0"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008752C0" w:rsidRPr="00A113DA">
        <w:rPr>
          <w:rFonts w:ascii="Times New Roman" w:hAnsi="Times New Roman" w:cs="Times New Roman"/>
          <w:sz w:val="24"/>
          <w:szCs w:val="24"/>
        </w:rPr>
        <w:t xml:space="preserve"> is a residual</w:t>
      </w:r>
      <w:r w:rsidR="00422612" w:rsidRPr="00A113DA">
        <w:rPr>
          <w:rFonts w:ascii="Times New Roman" w:hAnsi="Times New Roman" w:cs="Times New Roman"/>
          <w:sz w:val="24"/>
          <w:szCs w:val="24"/>
        </w:rPr>
        <w:t xml:space="preserve"> which comes from</w:t>
      </w:r>
      <w:r w:rsidR="008752C0" w:rsidRPr="00A113DA">
        <w:rPr>
          <w:rFonts w:ascii="Times New Roman" w:hAnsi="Times New Roman" w:cs="Times New Roman"/>
          <w:sz w:val="24"/>
          <w:szCs w:val="24"/>
        </w:rPr>
        <w:t xml:space="preserve"> Equation (1) estimated by </w:t>
      </w:r>
      <w:proofErr w:type="spellStart"/>
      <w:r w:rsidR="008F4C00" w:rsidRPr="00A113DA">
        <w:rPr>
          <w:rFonts w:ascii="Times New Roman" w:hAnsi="Times New Roman" w:cs="Times New Roman"/>
          <w:sz w:val="24"/>
          <w:szCs w:val="24"/>
        </w:rPr>
        <w:t>Mundlak</w:t>
      </w:r>
      <w:proofErr w:type="spellEnd"/>
      <w:r w:rsidR="008F4C00" w:rsidRPr="00A113DA">
        <w:rPr>
          <w:rFonts w:ascii="Times New Roman" w:hAnsi="Times New Roman" w:cs="Times New Roman"/>
          <w:sz w:val="24"/>
          <w:szCs w:val="24"/>
        </w:rPr>
        <w:t xml:space="preserve"> Probit regression</w:t>
      </w:r>
      <w:r w:rsidR="008752C0" w:rsidRPr="00A113DA">
        <w:rPr>
          <w:rFonts w:ascii="Times New Roman" w:hAnsi="Times New Roman" w:cs="Times New Roman"/>
          <w:sz w:val="24"/>
          <w:szCs w:val="24"/>
        </w:rPr>
        <w:t>.</w:t>
      </w:r>
      <w:r w:rsidR="000A70A2" w:rsidRPr="00A113DA">
        <w:rPr>
          <w:rFonts w:ascii="Times New Roman" w:hAnsi="Times New Roman" w:cs="Times New Roman"/>
          <w:sz w:val="24"/>
          <w:szCs w:val="24"/>
        </w:rPr>
        <w:t xml:space="preserve"> The coefficient of residual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000A70A2" w:rsidRPr="00A113DA">
        <w:rPr>
          <w:rFonts w:ascii="Times New Roman" w:hAnsi="Times New Roman" w:cs="Times New Roman"/>
          <w:sz w:val="24"/>
          <w:szCs w:val="24"/>
        </w:rPr>
        <w:t xml:space="preserve"> </w:t>
      </w:r>
      <w:r w:rsidR="00092A2F" w:rsidRPr="00A113DA">
        <w:rPr>
          <w:rFonts w:ascii="Times New Roman" w:hAnsi="Times New Roman" w:cs="Times New Roman"/>
          <w:sz w:val="24"/>
          <w:szCs w:val="24"/>
        </w:rPr>
        <w:t>tests whether</w:t>
      </w:r>
      <w:r w:rsidR="000A70A2"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m:t>
            </m:r>
          </m:sub>
        </m:sSub>
      </m:oMath>
      <w:r w:rsidR="000A70A2" w:rsidRPr="00A113DA">
        <w:rPr>
          <w:rFonts w:ascii="Times New Roman" w:hAnsi="Times New Roman" w:cs="Times New Roman"/>
          <w:i/>
          <w:sz w:val="24"/>
          <w:szCs w:val="24"/>
        </w:rPr>
        <w:t xml:space="preserve"> </w:t>
      </w:r>
      <w:r w:rsidR="000A70A2" w:rsidRPr="00A113DA">
        <w:rPr>
          <w:rFonts w:ascii="Times New Roman" w:hAnsi="Times New Roman" w:cs="Times New Roman"/>
          <w:sz w:val="24"/>
          <w:szCs w:val="24"/>
        </w:rPr>
        <w:t xml:space="preserve">is </w:t>
      </w:r>
      <w:r w:rsidR="00092A2F" w:rsidRPr="00A113DA">
        <w:rPr>
          <w:rFonts w:ascii="Times New Roman" w:hAnsi="Times New Roman" w:cs="Times New Roman"/>
          <w:sz w:val="24"/>
          <w:szCs w:val="24"/>
        </w:rPr>
        <w:t xml:space="preserve">an </w:t>
      </w:r>
      <w:r w:rsidR="000A70A2" w:rsidRPr="00A113DA">
        <w:rPr>
          <w:rFonts w:ascii="Times New Roman" w:hAnsi="Times New Roman" w:cs="Times New Roman"/>
          <w:sz w:val="24"/>
          <w:szCs w:val="24"/>
        </w:rPr>
        <w:t xml:space="preserve">endogenous </w:t>
      </w:r>
      <w:r w:rsidR="00092A2F" w:rsidRPr="00A113DA">
        <w:rPr>
          <w:rFonts w:ascii="Times New Roman" w:hAnsi="Times New Roman" w:cs="Times New Roman"/>
          <w:sz w:val="24"/>
          <w:szCs w:val="24"/>
        </w:rPr>
        <w:t xml:space="preserve">variable </w:t>
      </w:r>
      <w:r w:rsidR="000A70A2" w:rsidRPr="00A113DA">
        <w:rPr>
          <w:rFonts w:ascii="Times New Roman" w:hAnsi="Times New Roman" w:cs="Times New Roman"/>
          <w:sz w:val="24"/>
          <w:szCs w:val="24"/>
        </w:rPr>
        <w:t>or not.</w:t>
      </w:r>
      <w:r w:rsidR="00813496"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00813496" w:rsidRPr="00A113DA">
        <w:rPr>
          <w:rFonts w:ascii="Times New Roman" w:hAnsi="Times New Roman" w:cs="Times New Roman"/>
          <w:sz w:val="24"/>
          <w:szCs w:val="24"/>
        </w:rPr>
        <w:t xml:space="preserve"> </w:t>
      </w:r>
      <w:r w:rsidR="00DB1709" w:rsidRPr="00A113DA">
        <w:rPr>
          <w:rFonts w:ascii="Times New Roman" w:hAnsi="Times New Roman" w:cs="Times New Roman"/>
          <w:sz w:val="24"/>
          <w:szCs w:val="24"/>
        </w:rPr>
        <w:t>is a random</w:t>
      </w:r>
      <w:r w:rsidR="00813496" w:rsidRPr="00A113DA">
        <w:rPr>
          <w:rFonts w:ascii="Times New Roman" w:hAnsi="Times New Roman" w:cs="Times New Roman"/>
          <w:sz w:val="24"/>
          <w:szCs w:val="24"/>
        </w:rPr>
        <w:t xml:space="preserve"> error term</w:t>
      </w:r>
      <w:r w:rsidR="00463D5E" w:rsidRPr="00A113DA">
        <w:rPr>
          <w:rFonts w:ascii="Times New Roman" w:hAnsi="Times New Roman" w:cs="Times New Roman"/>
          <w:sz w:val="24"/>
          <w:szCs w:val="24"/>
        </w:rPr>
        <w:t xml:space="preserve">, and the other variables are as defined </w:t>
      </w:r>
      <w:r w:rsidR="006F6913" w:rsidRPr="00A113DA">
        <w:rPr>
          <w:rFonts w:ascii="Times New Roman" w:hAnsi="Times New Roman" w:cs="Times New Roman"/>
          <w:sz w:val="24"/>
          <w:szCs w:val="24"/>
        </w:rPr>
        <w:t>above.</w:t>
      </w:r>
      <w:r w:rsidR="004F4C5D" w:rsidRPr="00A113DA">
        <w:rPr>
          <w:rFonts w:ascii="Times New Roman" w:hAnsi="Times New Roman" w:cs="Times New Roman"/>
          <w:sz w:val="24"/>
          <w:szCs w:val="24"/>
        </w:rPr>
        <w:t xml:space="preserve"> </w:t>
      </w:r>
      <w:r w:rsidR="00476073" w:rsidRPr="00A113DA">
        <w:rPr>
          <w:rFonts w:ascii="Times New Roman" w:hAnsi="Times New Roman" w:cs="Times New Roman"/>
          <w:sz w:val="24"/>
          <w:szCs w:val="24"/>
        </w:rPr>
        <w:t>As mentioned above, we use six</w:t>
      </w:r>
      <w:r w:rsidR="002475E1" w:rsidRPr="00A113DA">
        <w:rPr>
          <w:rFonts w:ascii="Times New Roman" w:hAnsi="Times New Roman" w:cs="Times New Roman"/>
          <w:sz w:val="24"/>
          <w:szCs w:val="24"/>
        </w:rPr>
        <w:t xml:space="preserve"> outcome variables</w:t>
      </w:r>
      <w:r w:rsidR="00ED45C1">
        <w:rPr>
          <w:rFonts w:ascii="Times New Roman" w:hAnsi="Times New Roman" w:cs="Times New Roman"/>
          <w:sz w:val="24"/>
          <w:szCs w:val="24"/>
        </w:rPr>
        <w:t xml:space="preserve">, namely </w:t>
      </w:r>
      <w:r w:rsidR="00C74DD5">
        <w:rPr>
          <w:rFonts w:ascii="Times New Roman" w:hAnsi="Times New Roman" w:cs="Times New Roman" w:hint="eastAsia"/>
          <w:sz w:val="24"/>
          <w:szCs w:val="24"/>
        </w:rPr>
        <w:t>i</w:t>
      </w:r>
      <w:r w:rsidR="00C74DD5">
        <w:rPr>
          <w:rFonts w:ascii="Times New Roman" w:hAnsi="Times New Roman" w:cs="Times New Roman"/>
          <w:sz w:val="24"/>
          <w:szCs w:val="24"/>
        </w:rPr>
        <w:t>ncome diversification</w:t>
      </w:r>
      <w:r w:rsidR="00476073" w:rsidRPr="00A113DA">
        <w:rPr>
          <w:rFonts w:ascii="Times New Roman" w:hAnsi="Times New Roman" w:cs="Times New Roman"/>
          <w:sz w:val="24"/>
          <w:szCs w:val="24"/>
        </w:rPr>
        <w:t xml:space="preserve">, poverty headcount (binary), </w:t>
      </w:r>
      <w:r w:rsidR="001B50A0" w:rsidRPr="00A113DA">
        <w:rPr>
          <w:rFonts w:ascii="Times New Roman" w:hAnsi="Times New Roman" w:cs="Times New Roman"/>
          <w:sz w:val="24"/>
          <w:szCs w:val="24"/>
        </w:rPr>
        <w:t>poverty gap</w:t>
      </w:r>
      <w:r w:rsidR="00102CEC" w:rsidRPr="00A113DA">
        <w:rPr>
          <w:rFonts w:ascii="Times New Roman" w:hAnsi="Times New Roman" w:cs="Times New Roman"/>
          <w:sz w:val="24"/>
          <w:szCs w:val="24"/>
        </w:rPr>
        <w:t xml:space="preserve"> (censored to zero)</w:t>
      </w:r>
      <w:r w:rsidR="00476073" w:rsidRPr="00A113DA">
        <w:rPr>
          <w:rFonts w:ascii="Times New Roman" w:hAnsi="Times New Roman" w:cs="Times New Roman"/>
          <w:sz w:val="24"/>
          <w:szCs w:val="24"/>
        </w:rPr>
        <w:t>, MPI score, total household inc</w:t>
      </w:r>
      <w:r w:rsidR="00586D6E" w:rsidRPr="00A113DA">
        <w:rPr>
          <w:rFonts w:ascii="Times New Roman" w:hAnsi="Times New Roman" w:cs="Times New Roman"/>
          <w:sz w:val="24"/>
          <w:szCs w:val="24"/>
        </w:rPr>
        <w:t xml:space="preserve">ome (log), and per capita </w:t>
      </w:r>
      <w:r w:rsidR="00476073" w:rsidRPr="00A113DA">
        <w:rPr>
          <w:rFonts w:ascii="Times New Roman" w:hAnsi="Times New Roman" w:cs="Times New Roman"/>
          <w:sz w:val="24"/>
          <w:szCs w:val="24"/>
        </w:rPr>
        <w:t>income (log)</w:t>
      </w:r>
      <w:r w:rsidR="00ED45C1">
        <w:rPr>
          <w:rFonts w:ascii="Times New Roman" w:hAnsi="Times New Roman" w:cs="Times New Roman"/>
          <w:sz w:val="24"/>
          <w:szCs w:val="24"/>
        </w:rPr>
        <w:t>,</w:t>
      </w:r>
      <w:r w:rsidR="002475E1" w:rsidRPr="00A113DA">
        <w:rPr>
          <w:rFonts w:ascii="Times New Roman" w:hAnsi="Times New Roman" w:cs="Times New Roman"/>
          <w:sz w:val="24"/>
          <w:szCs w:val="24"/>
        </w:rPr>
        <w:t xml:space="preserve"> and estimate a separate regression for each of them.</w:t>
      </w:r>
      <w:r w:rsidR="0025462F" w:rsidRPr="00A113DA">
        <w:rPr>
          <w:rFonts w:ascii="Times New Roman" w:hAnsi="Times New Roman" w:cs="Times New Roman"/>
          <w:sz w:val="24"/>
          <w:szCs w:val="24"/>
        </w:rPr>
        <w:t xml:space="preserve"> Equation (2) is estimated by </w:t>
      </w:r>
      <w:r w:rsidR="00940C46" w:rsidRPr="00A113DA">
        <w:rPr>
          <w:rFonts w:ascii="Times New Roman" w:hAnsi="Times New Roman" w:cs="Times New Roman"/>
          <w:sz w:val="24"/>
          <w:szCs w:val="24"/>
        </w:rPr>
        <w:t xml:space="preserve">MK </w:t>
      </w:r>
      <w:r w:rsidR="0025462F" w:rsidRPr="00A113DA">
        <w:rPr>
          <w:rFonts w:ascii="Times New Roman" w:hAnsi="Times New Roman" w:cs="Times New Roman"/>
          <w:sz w:val="24"/>
          <w:szCs w:val="24"/>
        </w:rPr>
        <w:t>Probit regression</w:t>
      </w:r>
      <w:r w:rsidR="00940C46" w:rsidRPr="00A113DA">
        <w:rPr>
          <w:rFonts w:ascii="Times New Roman" w:hAnsi="Times New Roman" w:cs="Times New Roman"/>
          <w:sz w:val="24"/>
          <w:szCs w:val="24"/>
        </w:rPr>
        <w:t xml:space="preserve"> for binary outcomes. Furthermore, </w:t>
      </w:r>
      <w:r w:rsidR="00FA5649" w:rsidRPr="00A113DA">
        <w:rPr>
          <w:rFonts w:ascii="Times New Roman" w:hAnsi="Times New Roman" w:cs="Times New Roman"/>
          <w:sz w:val="24"/>
          <w:szCs w:val="24"/>
        </w:rPr>
        <w:t>for a censored outcome, Equation (2) is estimated by MK Tobit</w:t>
      </w:r>
      <w:r w:rsidR="0025462F" w:rsidRPr="00A113DA">
        <w:rPr>
          <w:rFonts w:ascii="Times New Roman" w:hAnsi="Times New Roman" w:cs="Times New Roman"/>
          <w:sz w:val="24"/>
          <w:szCs w:val="24"/>
        </w:rPr>
        <w:t xml:space="preserve"> while </w:t>
      </w:r>
      <w:r w:rsidR="00FA5649" w:rsidRPr="00A113DA">
        <w:rPr>
          <w:rFonts w:ascii="Times New Roman" w:hAnsi="Times New Roman" w:cs="Times New Roman"/>
          <w:sz w:val="24"/>
          <w:szCs w:val="24"/>
        </w:rPr>
        <w:t xml:space="preserve">Fixed Effect </w:t>
      </w:r>
      <w:r w:rsidR="0025462F" w:rsidRPr="00A113DA">
        <w:rPr>
          <w:rFonts w:ascii="Times New Roman" w:hAnsi="Times New Roman" w:cs="Times New Roman"/>
          <w:sz w:val="24"/>
          <w:szCs w:val="24"/>
        </w:rPr>
        <w:t>OLS</w:t>
      </w:r>
      <w:r w:rsidR="002475E1" w:rsidRPr="00A113DA">
        <w:rPr>
          <w:rFonts w:ascii="Times New Roman" w:hAnsi="Times New Roman" w:cs="Times New Roman"/>
          <w:sz w:val="24"/>
          <w:szCs w:val="24"/>
        </w:rPr>
        <w:t xml:space="preserve"> </w:t>
      </w:r>
      <w:r w:rsidR="00D15F3D" w:rsidRPr="00A113DA">
        <w:rPr>
          <w:rFonts w:ascii="Times New Roman" w:hAnsi="Times New Roman" w:cs="Times New Roman"/>
          <w:sz w:val="24"/>
          <w:szCs w:val="24"/>
        </w:rPr>
        <w:t xml:space="preserve">is employed </w:t>
      </w:r>
      <w:r w:rsidR="007D650D" w:rsidRPr="00A113DA">
        <w:rPr>
          <w:rFonts w:ascii="Times New Roman" w:hAnsi="Times New Roman" w:cs="Times New Roman"/>
          <w:sz w:val="24"/>
          <w:szCs w:val="24"/>
        </w:rPr>
        <w:t xml:space="preserve">for the continuous outcome </w:t>
      </w:r>
      <w:r w:rsidR="006666C9" w:rsidRPr="00A113DA">
        <w:rPr>
          <w:rFonts w:ascii="Times New Roman" w:hAnsi="Times New Roman" w:cs="Times New Roman"/>
          <w:sz w:val="24"/>
          <w:szCs w:val="24"/>
        </w:rPr>
        <w:t>equations.</w:t>
      </w:r>
      <w:r w:rsidR="00DD266D" w:rsidRPr="00A113DA">
        <w:rPr>
          <w:rFonts w:ascii="Times New Roman" w:hAnsi="Times New Roman" w:cs="Times New Roman"/>
          <w:sz w:val="24"/>
          <w:szCs w:val="24"/>
        </w:rPr>
        <w:t xml:space="preserve"> </w:t>
      </w:r>
      <w:r w:rsidR="004F4C5D" w:rsidRPr="00A113DA">
        <w:rPr>
          <w:rFonts w:ascii="Times New Roman" w:hAnsi="Times New Roman" w:cs="Times New Roman"/>
          <w:sz w:val="24"/>
          <w:szCs w:val="24"/>
        </w:rPr>
        <w:t>We are particularly i</w:t>
      </w:r>
      <w:r w:rsidR="002475E1" w:rsidRPr="00A113DA">
        <w:rPr>
          <w:rFonts w:ascii="Times New Roman" w:hAnsi="Times New Roman" w:cs="Times New Roman"/>
          <w:sz w:val="24"/>
          <w:szCs w:val="24"/>
        </w:rPr>
        <w:t xml:space="preserve">nterested in the estimates for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γ</m:t>
            </m:r>
          </m:e>
          <m:sub>
            <m:r>
              <m:rPr>
                <m:sty m:val="p"/>
              </m:rPr>
              <w:rPr>
                <w:rFonts w:ascii="Cambria Math" w:hAnsi="Cambria Math" w:cs="Times New Roman"/>
                <w:sz w:val="24"/>
                <w:szCs w:val="24"/>
              </w:rPr>
              <m:t>1</m:t>
            </m:r>
          </m:sub>
        </m:sSub>
      </m:oMath>
      <w:r w:rsidR="004F4C5D" w:rsidRPr="00A113DA">
        <w:rPr>
          <w:rFonts w:ascii="Times New Roman" w:hAnsi="Times New Roman" w:cs="Times New Roman"/>
          <w:sz w:val="24"/>
          <w:szCs w:val="24"/>
        </w:rPr>
        <w:t>.</w:t>
      </w:r>
      <w:r w:rsidR="00BF0879" w:rsidRPr="00A113DA">
        <w:rPr>
          <w:rFonts w:ascii="Times New Roman" w:hAnsi="Times New Roman" w:cs="Times New Roman"/>
          <w:sz w:val="24"/>
          <w:szCs w:val="24"/>
        </w:rPr>
        <w:t xml:space="preserve"> In the regression analysis, we do not differentiate between farm households and non-farm households, but we control for the farm</w:t>
      </w:r>
      <w:r w:rsidR="00D52D5F" w:rsidRPr="00A113DA">
        <w:rPr>
          <w:rFonts w:ascii="Times New Roman" w:hAnsi="Times New Roman" w:cs="Times New Roman"/>
          <w:sz w:val="24"/>
          <w:szCs w:val="24"/>
        </w:rPr>
        <w:t>land size</w:t>
      </w:r>
      <w:r w:rsidR="00BF0879" w:rsidRPr="00A113DA">
        <w:rPr>
          <w:rFonts w:ascii="Times New Roman" w:hAnsi="Times New Roman" w:cs="Times New Roman"/>
          <w:sz w:val="24"/>
          <w:szCs w:val="24"/>
        </w:rPr>
        <w:t>, as this may influence the likelihood of off-farm employment</w:t>
      </w:r>
      <w:sdt>
        <w:sdtPr>
          <w:rPr>
            <w:rFonts w:ascii="Times New Roman" w:hAnsi="Times New Roman" w:cs="Times New Roman"/>
            <w:sz w:val="24"/>
            <w:szCs w:val="24"/>
          </w:rPr>
          <w:id w:val="1755546349"/>
          <w:citation/>
        </w:sdtPr>
        <w:sdtContent>
          <w:r w:rsidR="00F3394B" w:rsidRPr="00A113DA">
            <w:rPr>
              <w:rFonts w:ascii="Times New Roman" w:hAnsi="Times New Roman" w:cs="Times New Roman"/>
              <w:sz w:val="24"/>
              <w:szCs w:val="24"/>
            </w:rPr>
            <w:fldChar w:fldCharType="begin"/>
          </w:r>
          <w:r w:rsidR="00F3394B" w:rsidRPr="00A113DA">
            <w:rPr>
              <w:rFonts w:ascii="Times New Roman" w:hAnsi="Times New Roman" w:cs="Times New Roman"/>
              <w:sz w:val="24"/>
              <w:szCs w:val="24"/>
            </w:rPr>
            <w:instrText xml:space="preserve"> CITATION Raj22 \l 1041 </w:instrText>
          </w:r>
          <w:r w:rsidR="00F3394B" w:rsidRPr="00A113DA">
            <w:rPr>
              <w:rFonts w:ascii="Times New Roman" w:hAnsi="Times New Roman" w:cs="Times New Roman"/>
              <w:sz w:val="24"/>
              <w:szCs w:val="24"/>
            </w:rPr>
            <w:fldChar w:fldCharType="separate"/>
          </w:r>
          <w:r w:rsidR="003742B7">
            <w:rPr>
              <w:rFonts w:ascii="Times New Roman" w:hAnsi="Times New Roman" w:cs="Times New Roman"/>
              <w:noProof/>
              <w:sz w:val="24"/>
              <w:szCs w:val="24"/>
            </w:rPr>
            <w:t xml:space="preserve"> </w:t>
          </w:r>
          <w:r w:rsidR="003742B7" w:rsidRPr="003742B7">
            <w:rPr>
              <w:rFonts w:ascii="Times New Roman" w:hAnsi="Times New Roman" w:cs="Times New Roman"/>
              <w:noProof/>
              <w:sz w:val="24"/>
              <w:szCs w:val="24"/>
            </w:rPr>
            <w:t>(Rajkhowa &amp; Qaim, 2022)</w:t>
          </w:r>
          <w:r w:rsidR="00F3394B" w:rsidRPr="00A113DA">
            <w:rPr>
              <w:rFonts w:ascii="Times New Roman" w:hAnsi="Times New Roman" w:cs="Times New Roman"/>
              <w:sz w:val="24"/>
              <w:szCs w:val="24"/>
            </w:rPr>
            <w:fldChar w:fldCharType="end"/>
          </w:r>
        </w:sdtContent>
      </w:sdt>
      <w:r w:rsidR="00BF0879" w:rsidRPr="00A113DA">
        <w:rPr>
          <w:rFonts w:ascii="Times New Roman" w:hAnsi="Times New Roman" w:cs="Times New Roman"/>
          <w:sz w:val="24"/>
          <w:szCs w:val="24"/>
        </w:rPr>
        <w:t>.</w:t>
      </w:r>
      <w:r w:rsidR="004F4C5D" w:rsidRPr="00A113DA">
        <w:rPr>
          <w:rFonts w:ascii="Times New Roman" w:hAnsi="Times New Roman" w:cs="Times New Roman"/>
          <w:sz w:val="24"/>
          <w:szCs w:val="24"/>
        </w:rPr>
        <w:t xml:space="preserve"> </w:t>
      </w:r>
      <w:r w:rsidR="005130AA" w:rsidRPr="00A113DA">
        <w:rPr>
          <w:rFonts w:ascii="Times New Roman" w:hAnsi="Times New Roman" w:cs="Times New Roman"/>
          <w:sz w:val="24"/>
          <w:szCs w:val="24"/>
        </w:rPr>
        <w:t xml:space="preserve">For </w:t>
      </w:r>
      <w:r w:rsidR="003A1E06">
        <w:rPr>
          <w:rFonts w:ascii="Times New Roman" w:hAnsi="Times New Roman" w:cs="Times New Roman"/>
          <w:sz w:val="24"/>
          <w:szCs w:val="24"/>
        </w:rPr>
        <w:t>income diversification</w:t>
      </w:r>
      <w:r w:rsidR="005130AA" w:rsidRPr="00A113DA">
        <w:rPr>
          <w:rFonts w:ascii="Times New Roman" w:hAnsi="Times New Roman" w:cs="Times New Roman"/>
          <w:sz w:val="24"/>
          <w:szCs w:val="24"/>
        </w:rPr>
        <w:t>, total household income (log), and per capita income (log)</w:t>
      </w:r>
      <w:r w:rsidR="00D2247C" w:rsidRPr="00A113DA">
        <w:rPr>
          <w:rFonts w:ascii="Times New Roman" w:hAnsi="Times New Roman" w:cs="Times New Roman"/>
          <w:sz w:val="24"/>
          <w:szCs w:val="24"/>
        </w:rPr>
        <w:t>, p</w:t>
      </w:r>
      <w:r w:rsidR="004F4C5D" w:rsidRPr="00A113DA">
        <w:rPr>
          <w:rFonts w:ascii="Times New Roman" w:hAnsi="Times New Roman" w:cs="Times New Roman"/>
          <w:sz w:val="24"/>
          <w:szCs w:val="24"/>
        </w:rPr>
        <w:t>ositive and significant estimates wo</w:t>
      </w:r>
      <w:r w:rsidR="00B61FBC" w:rsidRPr="00A113DA">
        <w:rPr>
          <w:rFonts w:ascii="Times New Roman" w:hAnsi="Times New Roman" w:cs="Times New Roman"/>
          <w:sz w:val="24"/>
          <w:szCs w:val="24"/>
        </w:rPr>
        <w:t xml:space="preserve">uld imply that mobile phone ownership significantly increase the </w:t>
      </w:r>
      <w:r w:rsidR="007B7BB7">
        <w:rPr>
          <w:rFonts w:ascii="Times New Roman" w:hAnsi="Times New Roman" w:cs="Times New Roman"/>
          <w:sz w:val="24"/>
          <w:szCs w:val="24"/>
        </w:rPr>
        <w:t>income diversification</w:t>
      </w:r>
      <w:r w:rsidR="00B61FBC" w:rsidRPr="00A113DA">
        <w:rPr>
          <w:rFonts w:ascii="Times New Roman" w:hAnsi="Times New Roman" w:cs="Times New Roman"/>
          <w:sz w:val="24"/>
          <w:szCs w:val="24"/>
        </w:rPr>
        <w:t xml:space="preserve">, total household income, per capita income </w:t>
      </w:r>
      <w:r w:rsidR="004F4C5D" w:rsidRPr="00A113DA">
        <w:rPr>
          <w:rFonts w:ascii="Times New Roman" w:hAnsi="Times New Roman" w:cs="Times New Roman"/>
          <w:sz w:val="24"/>
          <w:szCs w:val="24"/>
        </w:rPr>
        <w:t>after controlling for other factors that are included in the vector</w:t>
      </w:r>
      <w:r w:rsidR="00B56796"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F53979" w:rsidRPr="00A113DA">
        <w:rPr>
          <w:rFonts w:ascii="Times New Roman" w:hAnsi="Times New Roman" w:cs="Times New Roman"/>
          <w:sz w:val="24"/>
          <w:szCs w:val="24"/>
        </w:rPr>
        <w:t xml:space="preserve"> while negative estimates for poverty headcount (binary), </w:t>
      </w:r>
      <w:r w:rsidR="001B50A0" w:rsidRPr="00A113DA">
        <w:rPr>
          <w:rFonts w:ascii="Times New Roman" w:hAnsi="Times New Roman" w:cs="Times New Roman"/>
          <w:sz w:val="24"/>
          <w:szCs w:val="24"/>
        </w:rPr>
        <w:t>poverty gap</w:t>
      </w:r>
      <w:r w:rsidR="00F53979" w:rsidRPr="00A113DA">
        <w:rPr>
          <w:rFonts w:ascii="Times New Roman" w:hAnsi="Times New Roman" w:cs="Times New Roman"/>
          <w:sz w:val="24"/>
          <w:szCs w:val="24"/>
        </w:rPr>
        <w:t xml:space="preserve">, and MPI score, would imply that mobile phone ownership significantly reduces the </w:t>
      </w:r>
      <w:r w:rsidR="004C4BB6">
        <w:rPr>
          <w:rFonts w:ascii="Times New Roman" w:hAnsi="Times New Roman" w:cs="Times New Roman"/>
          <w:sz w:val="24"/>
          <w:szCs w:val="24"/>
        </w:rPr>
        <w:t>monetary and non-monetary poverty</w:t>
      </w:r>
      <w:r w:rsidR="00F53979" w:rsidRPr="00A113DA">
        <w:rPr>
          <w:rFonts w:ascii="Times New Roman" w:hAnsi="Times New Roman" w:cs="Times New Roman"/>
          <w:sz w:val="24"/>
          <w:szCs w:val="24"/>
        </w:rPr>
        <w:t>.</w:t>
      </w:r>
    </w:p>
    <w:p w14:paraId="06D71BF5" w14:textId="77777777" w:rsidR="005B0BB1" w:rsidRPr="00A113DA" w:rsidRDefault="00107405" w:rsidP="005B0BB1">
      <w:pPr>
        <w:pStyle w:val="a9"/>
        <w:widowControl/>
        <w:numPr>
          <w:ilvl w:val="2"/>
          <w:numId w:val="8"/>
        </w:numPr>
        <w:spacing w:line="480" w:lineRule="auto"/>
        <w:ind w:leftChars="0" w:left="567"/>
        <w:jc w:val="left"/>
        <w:rPr>
          <w:rFonts w:ascii="Times New Roman" w:hAnsi="Times New Roman" w:cs="Times New Roman"/>
          <w:b/>
          <w:sz w:val="24"/>
          <w:szCs w:val="24"/>
        </w:rPr>
      </w:pPr>
      <w:r w:rsidRPr="00A113DA">
        <w:rPr>
          <w:rFonts w:ascii="Times New Roman" w:hAnsi="Times New Roman" w:cs="Times New Roman"/>
          <w:b/>
          <w:sz w:val="24"/>
          <w:szCs w:val="24"/>
        </w:rPr>
        <w:t>I</w:t>
      </w:r>
      <w:r w:rsidR="005B0BB1" w:rsidRPr="00A113DA">
        <w:rPr>
          <w:rFonts w:ascii="Times New Roman" w:hAnsi="Times New Roman" w:cs="Times New Roman"/>
          <w:b/>
          <w:sz w:val="24"/>
          <w:szCs w:val="24"/>
        </w:rPr>
        <w:t>ncome inequality</w:t>
      </w:r>
      <w:r w:rsidRPr="00A113DA">
        <w:rPr>
          <w:rFonts w:ascii="Times New Roman" w:hAnsi="Times New Roman" w:cs="Times New Roman"/>
          <w:b/>
          <w:sz w:val="24"/>
          <w:szCs w:val="24"/>
        </w:rPr>
        <w:t xml:space="preserve"> of rural households</w:t>
      </w:r>
    </w:p>
    <w:p w14:paraId="0558349D" w14:textId="77777777" w:rsidR="00B45D67" w:rsidRPr="00A113DA" w:rsidRDefault="00B45D67" w:rsidP="00CE5E55">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In the </w:t>
      </w:r>
      <w:r w:rsidR="00B80BAC" w:rsidRPr="00A113DA">
        <w:rPr>
          <w:rFonts w:ascii="Times New Roman" w:hAnsi="Times New Roman" w:cs="Times New Roman"/>
          <w:sz w:val="24"/>
          <w:szCs w:val="24"/>
        </w:rPr>
        <w:t>Gini decomposition method, the G</w:t>
      </w:r>
      <w:r w:rsidRPr="00A113DA">
        <w:rPr>
          <w:rFonts w:ascii="Times New Roman" w:hAnsi="Times New Roman" w:cs="Times New Roman"/>
          <w:sz w:val="24"/>
          <w:szCs w:val="24"/>
        </w:rPr>
        <w:t>ini coefficient (</w:t>
      </w:r>
      <w:r w:rsidRPr="00A113DA">
        <w:rPr>
          <w:rFonts w:ascii="Times New Roman" w:hAnsi="Times New Roman" w:cs="Times New Roman"/>
          <w:i/>
          <w:sz w:val="24"/>
          <w:szCs w:val="24"/>
        </w:rPr>
        <w:t>G</w:t>
      </w:r>
      <w:r w:rsidRPr="00A113DA">
        <w:rPr>
          <w:rFonts w:ascii="Times New Roman" w:hAnsi="Times New Roman" w:cs="Times New Roman"/>
          <w:sz w:val="24"/>
          <w:szCs w:val="24"/>
        </w:rPr>
        <w:t xml:space="preserve">) is </w:t>
      </w:r>
      <w:r w:rsidR="00F73C37" w:rsidRPr="00A113DA">
        <w:rPr>
          <w:rFonts w:ascii="Times New Roman" w:hAnsi="Times New Roman" w:cs="Times New Roman"/>
          <w:sz w:val="24"/>
          <w:szCs w:val="24"/>
        </w:rPr>
        <w:t>presented as follows:</w:t>
      </w:r>
    </w:p>
    <w:p w14:paraId="23E71DC3" w14:textId="6F2EEB00" w:rsidR="000172AF" w:rsidRPr="00A113DA" w:rsidRDefault="00000000" w:rsidP="000172AF">
      <w:pPr>
        <w:pStyle w:val="a9"/>
        <w:widowControl/>
        <w:spacing w:line="480" w:lineRule="auto"/>
        <w:ind w:leftChars="0" w:left="567"/>
        <w:jc w:val="left"/>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r>
                <w:rPr>
                  <w:rFonts w:ascii="Cambria Math" w:hAnsi="Cambria Math" w:cs="Times New Roman"/>
                  <w:sz w:val="24"/>
                  <w:szCs w:val="24"/>
                </w:rPr>
                <m:t>G</m:t>
              </m:r>
              <m:r>
                <m:rPr>
                  <m:sty m:val="p"/>
                </m:rPr>
                <w:rPr>
                  <w:rFonts w:ascii="Cambria Math" w:hAnsi="Cambria Math" w:cs="Times New Roman"/>
                  <w:sz w:val="24"/>
                  <w:szCs w:val="24"/>
                </w:rPr>
                <m:t>=</m:t>
              </m:r>
              <m:nary>
                <m:naryPr>
                  <m:chr m:val="∑"/>
                  <m:ctrlPr>
                    <w:rPr>
                      <w:rFonts w:ascii="Cambria Math" w:hAnsi="Cambria Math" w:cs="Times New Roman"/>
                      <w:i/>
                      <w:sz w:val="24"/>
                      <w:szCs w:val="24"/>
                    </w:rPr>
                  </m:ctrlPr>
                </m:naryPr>
                <m:sub>
                  <m:d>
                    <m:dPr>
                      <m:begChr m:val="{"/>
                      <m:endChr m:val="}"/>
                      <m:ctrlPr>
                        <w:rPr>
                          <w:rFonts w:ascii="Cambria Math" w:hAnsi="Cambria Math" w:cs="Times New Roman"/>
                          <w:i/>
                          <w:sz w:val="24"/>
                          <w:szCs w:val="24"/>
                        </w:rPr>
                      </m:ctrlPr>
                    </m:dPr>
                    <m:e>
                      <m:r>
                        <w:rPr>
                          <w:rFonts w:ascii="Cambria Math" w:hAnsi="Cambria Math" w:cs="Times New Roman"/>
                          <w:sz w:val="24"/>
                          <w:szCs w:val="24"/>
                        </w:rPr>
                        <m:t>k=1</m:t>
                      </m:r>
                    </m:e>
                  </m:d>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nary>
              <m:r>
                <w:rPr>
                  <w:rFonts w:ascii="Cambria Math" w:hAnsi="Cambria Math" w:cs="Times New Roman"/>
                  <w:sz w:val="24"/>
                  <w:szCs w:val="24"/>
                </w:rPr>
                <m:t>#</m:t>
              </m:r>
            </m:e>
          </m:eqArr>
        </m:oMath>
      </m:oMathPara>
    </w:p>
    <w:p w14:paraId="746D9A8D" w14:textId="53719F22" w:rsidR="00F73C37" w:rsidRPr="00A113DA" w:rsidRDefault="00D10CE8" w:rsidP="00C606CC">
      <w:pPr>
        <w:pStyle w:val="a9"/>
        <w:widowControl/>
        <w:spacing w:line="480" w:lineRule="auto"/>
        <w:ind w:leftChars="0" w:left="0" w:firstLineChars="100" w:firstLine="240"/>
        <w:rPr>
          <w:rFonts w:ascii="Times New Roman" w:hAnsi="Times New Roman" w:cs="Times New Roman"/>
          <w:sz w:val="24"/>
          <w:szCs w:val="24"/>
        </w:rPr>
      </w:pPr>
      <m:oMath>
        <m:r>
          <m:rPr>
            <m:sty m:val="p"/>
          </m:rPr>
          <w:rPr>
            <w:rFonts w:ascii="Cambria Math" w:hAnsi="Cambria Math" w:cs="Times New Roman"/>
            <w:sz w:val="24"/>
            <w:szCs w:val="24"/>
          </w:rPr>
          <w:lastRenderedPageBreak/>
          <m:t xml:space="preserve"> </m:t>
        </m:r>
        <m:r>
          <w:rPr>
            <w:rFonts w:ascii="Cambria Math" w:hAnsi="Cambria Math" w:cs="Times New Roman"/>
            <w:sz w:val="24"/>
            <w:szCs w:val="24"/>
          </w:rPr>
          <m:t xml:space="preserve">  </m:t>
        </m:r>
      </m:oMath>
      <w:r w:rsidR="00040D79" w:rsidRPr="00A113DA">
        <w:rPr>
          <w:rFonts w:ascii="Times New Roman" w:hAnsi="Times New Roman" w:cs="Times New Roman"/>
          <w:sz w:val="24"/>
          <w:szCs w:val="24"/>
        </w:rPr>
        <w:t>w</w:t>
      </w:r>
      <w:r w:rsidR="006B08D5" w:rsidRPr="00A113DA">
        <w:rPr>
          <w:rFonts w:ascii="Times New Roman" w:hAnsi="Times New Roman" w:cs="Times New Roman"/>
          <w:sz w:val="24"/>
          <w:szCs w:val="24"/>
        </w:rPr>
        <w:t>here</w:t>
      </w:r>
      <w:r w:rsidR="00CE5E55"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612995" w:rsidRPr="00A113DA">
        <w:rPr>
          <w:rFonts w:ascii="Times New Roman" w:hAnsi="Times New Roman" w:cs="Times New Roman"/>
          <w:sz w:val="24"/>
          <w:szCs w:val="24"/>
        </w:rPr>
        <w:t xml:space="preserve"> </w:t>
      </w:r>
      <w:r w:rsidR="00950993" w:rsidRPr="00A113DA">
        <w:rPr>
          <w:rFonts w:ascii="Times New Roman" w:hAnsi="Times New Roman" w:cs="Times New Roman"/>
          <w:sz w:val="24"/>
          <w:szCs w:val="24"/>
        </w:rPr>
        <w:t>is</w:t>
      </w:r>
      <w:r w:rsidR="00CE5E55" w:rsidRPr="00A113DA">
        <w:rPr>
          <w:rFonts w:ascii="Times New Roman" w:hAnsi="Times New Roman" w:cs="Times New Roman"/>
          <w:sz w:val="24"/>
          <w:szCs w:val="24"/>
        </w:rPr>
        <w:t xml:space="preserve"> the share of income source k in total household income,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oMath>
      <w:r w:rsidR="00CE5E55" w:rsidRPr="00A113DA">
        <w:rPr>
          <w:rFonts w:ascii="Times New Roman" w:hAnsi="Times New Roman" w:cs="Times New Roman"/>
          <w:sz w:val="24"/>
          <w:szCs w:val="24"/>
        </w:rPr>
        <w:t xml:space="preserve"> represents the Gini coefficients of income source </w:t>
      </w:r>
      <w:r w:rsidR="00CE5E55" w:rsidRPr="00A113DA">
        <w:rPr>
          <w:rFonts w:ascii="Times New Roman" w:hAnsi="Times New Roman" w:cs="Times New Roman"/>
          <w:i/>
          <w:sz w:val="24"/>
          <w:szCs w:val="24"/>
        </w:rPr>
        <w:t>k,</w:t>
      </w:r>
      <w:r w:rsidR="00CE5E55" w:rsidRPr="00A113D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oMath>
      <w:r w:rsidR="00CE5E55" w:rsidRPr="00A113DA">
        <w:rPr>
          <w:rFonts w:ascii="Times New Roman" w:hAnsi="Times New Roman" w:cs="Times New Roman"/>
          <w:sz w:val="24"/>
          <w:szCs w:val="24"/>
        </w:rPr>
        <w:t xml:space="preserve"> refers to </w:t>
      </w:r>
      <w:r w:rsidR="00040D79" w:rsidRPr="00A113DA">
        <w:rPr>
          <w:rFonts w:ascii="Times New Roman" w:hAnsi="Times New Roman" w:cs="Times New Roman"/>
          <w:sz w:val="24"/>
          <w:szCs w:val="24"/>
        </w:rPr>
        <w:t xml:space="preserve">is the Gini correlation of income source </w:t>
      </w:r>
      <w:r w:rsidR="00040D79" w:rsidRPr="00A113DA">
        <w:rPr>
          <w:rFonts w:ascii="Times New Roman" w:hAnsi="Times New Roman" w:cs="Times New Roman"/>
          <w:i/>
          <w:sz w:val="24"/>
          <w:szCs w:val="24"/>
        </w:rPr>
        <w:t>k</w:t>
      </w:r>
      <w:r w:rsidR="00040D79" w:rsidRPr="00A113DA">
        <w:rPr>
          <w:rFonts w:ascii="Times New Roman" w:hAnsi="Times New Roman" w:cs="Times New Roman"/>
          <w:sz w:val="24"/>
          <w:szCs w:val="24"/>
        </w:rPr>
        <w:t xml:space="preserve"> with the distribution of total income</w:t>
      </w:r>
      <w:r w:rsidR="00612995" w:rsidRPr="00A113DA">
        <w:rPr>
          <w:rFonts w:ascii="Times New Roman" w:hAnsi="Times New Roman" w:cs="Times New Roman"/>
          <w:sz w:val="24"/>
          <w:szCs w:val="24"/>
        </w:rPr>
        <w:t xml:space="preserve"> </w:t>
      </w:r>
      <w:sdt>
        <w:sdtPr>
          <w:rPr>
            <w:rFonts w:ascii="Times New Roman" w:hAnsi="Times New Roman" w:cs="Times New Roman"/>
            <w:sz w:val="24"/>
            <w:szCs w:val="24"/>
          </w:rPr>
          <w:id w:val="-1163468465"/>
          <w:citation/>
        </w:sdtPr>
        <w:sdtContent>
          <w:r w:rsidR="00D70F7A" w:rsidRPr="00A113DA">
            <w:rPr>
              <w:rFonts w:ascii="Times New Roman" w:hAnsi="Times New Roman" w:cs="Times New Roman"/>
              <w:sz w:val="24"/>
              <w:szCs w:val="24"/>
            </w:rPr>
            <w:fldChar w:fldCharType="begin"/>
          </w:r>
          <w:r w:rsidR="00D70F7A" w:rsidRPr="00A113DA">
            <w:rPr>
              <w:rFonts w:ascii="Times New Roman" w:hAnsi="Times New Roman" w:cs="Times New Roman"/>
              <w:sz w:val="24"/>
              <w:szCs w:val="24"/>
            </w:rPr>
            <w:instrText xml:space="preserve"> CITATION Ler \l 1041 </w:instrText>
          </w:r>
          <w:r w:rsidR="00D70F7A" w:rsidRPr="00A113DA">
            <w:rPr>
              <w:rFonts w:ascii="Times New Roman" w:hAnsi="Times New Roman" w:cs="Times New Roman"/>
              <w:sz w:val="24"/>
              <w:szCs w:val="24"/>
            </w:rPr>
            <w:fldChar w:fldCharType="separate"/>
          </w:r>
          <w:r w:rsidR="003742B7" w:rsidRPr="003742B7">
            <w:rPr>
              <w:rFonts w:ascii="Times New Roman" w:hAnsi="Times New Roman" w:cs="Times New Roman"/>
              <w:noProof/>
              <w:sz w:val="24"/>
              <w:szCs w:val="24"/>
            </w:rPr>
            <w:t>(Lerman &amp; Yitzhaki, 1985)</w:t>
          </w:r>
          <w:r w:rsidR="00D70F7A" w:rsidRPr="00A113DA">
            <w:rPr>
              <w:rFonts w:ascii="Times New Roman" w:hAnsi="Times New Roman" w:cs="Times New Roman"/>
              <w:sz w:val="24"/>
              <w:szCs w:val="24"/>
            </w:rPr>
            <w:fldChar w:fldCharType="end"/>
          </w:r>
        </w:sdtContent>
      </w:sdt>
      <w:r w:rsidR="00612995" w:rsidRPr="00A113DA">
        <w:rPr>
          <w:rFonts w:ascii="Times New Roman" w:hAnsi="Times New Roman" w:cs="Times New Roman"/>
          <w:sz w:val="24"/>
          <w:szCs w:val="24"/>
        </w:rPr>
        <w:t>.</w:t>
      </w:r>
      <w:r w:rsidR="00644737" w:rsidRPr="00A113DA">
        <w:rPr>
          <w:rFonts w:ascii="Times New Roman" w:hAnsi="Times New Roman" w:cs="Times New Roman"/>
          <w:sz w:val="24"/>
          <w:szCs w:val="24"/>
        </w:rPr>
        <w:t xml:space="preserve"> The partial derivative of </w:t>
      </w:r>
      <w:r w:rsidR="00644737" w:rsidRPr="00A113DA">
        <w:rPr>
          <w:rFonts w:ascii="Times New Roman" w:hAnsi="Times New Roman" w:cs="Times New Roman"/>
          <w:i/>
          <w:sz w:val="24"/>
          <w:szCs w:val="24"/>
        </w:rPr>
        <w:t>G</w:t>
      </w:r>
      <w:r w:rsidR="00644737" w:rsidRPr="00A113DA">
        <w:rPr>
          <w:rFonts w:ascii="Times New Roman" w:hAnsi="Times New Roman" w:cs="Times New Roman"/>
          <w:sz w:val="24"/>
          <w:szCs w:val="24"/>
        </w:rPr>
        <w:t xml:space="preserve"> with respect to a one percent change (</w:t>
      </w:r>
      <w:r w:rsidR="001E0134" w:rsidRPr="00A113DA">
        <w:rPr>
          <w:rFonts w:ascii="Times New Roman" w:hAnsi="Times New Roman" w:cs="Times New Roman"/>
          <w:i/>
          <w:sz w:val="24"/>
          <w:szCs w:val="24"/>
        </w:rPr>
        <w:t>e</w:t>
      </w:r>
      <w:r w:rsidR="00644737" w:rsidRPr="00A113DA">
        <w:rPr>
          <w:rFonts w:ascii="Times New Roman" w:hAnsi="Times New Roman" w:cs="Times New Roman"/>
          <w:sz w:val="24"/>
          <w:szCs w:val="24"/>
        </w:rPr>
        <w:t>)</w:t>
      </w:r>
      <w:r w:rsidR="001E0134" w:rsidRPr="00A113DA">
        <w:rPr>
          <w:rFonts w:ascii="Times New Roman" w:hAnsi="Times New Roman" w:cs="Times New Roman"/>
          <w:sz w:val="24"/>
          <w:szCs w:val="24"/>
        </w:rPr>
        <w:t xml:space="preserve"> in income source </w:t>
      </w:r>
      <w:r w:rsidR="001E0134" w:rsidRPr="00A113DA">
        <w:rPr>
          <w:rFonts w:ascii="Times New Roman" w:hAnsi="Times New Roman" w:cs="Times New Roman"/>
          <w:i/>
          <w:sz w:val="24"/>
          <w:szCs w:val="24"/>
        </w:rPr>
        <w:t>k</w:t>
      </w:r>
      <w:r w:rsidR="001E0134" w:rsidRPr="00A113DA">
        <w:rPr>
          <w:rFonts w:ascii="Times New Roman" w:hAnsi="Times New Roman" w:cs="Times New Roman"/>
          <w:sz w:val="24"/>
          <w:szCs w:val="24"/>
        </w:rPr>
        <w:t xml:space="preserve"> is equal to:</w:t>
      </w:r>
    </w:p>
    <w:p w14:paraId="2BCF15D3" w14:textId="2715D7AB" w:rsidR="001E0134" w:rsidRPr="00A113DA" w:rsidRDefault="00000000" w:rsidP="00C606CC">
      <w:pPr>
        <w:pStyle w:val="a9"/>
        <w:widowControl/>
        <w:spacing w:line="480" w:lineRule="auto"/>
        <w:ind w:leftChars="0" w:left="0" w:firstLineChars="100" w:firstLine="240"/>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∂e</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-G</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2850A35" w14:textId="0544354E" w:rsidR="006B08D5" w:rsidRPr="00A113DA" w:rsidRDefault="006B08D5" w:rsidP="00C606CC">
      <w:pPr>
        <w:pStyle w:val="a9"/>
        <w:widowControl/>
        <w:spacing w:line="480" w:lineRule="auto"/>
        <w:ind w:leftChars="0" w:left="0" w:firstLineChars="100" w:firstLine="240"/>
        <w:rPr>
          <w:rFonts w:ascii="Times New Roman" w:hAnsi="Times New Roman" w:cs="Times New Roman"/>
          <w:i/>
          <w:sz w:val="24"/>
          <w:szCs w:val="24"/>
        </w:rPr>
      </w:pPr>
      <w:r w:rsidRPr="00A113DA">
        <w:rPr>
          <w:rFonts w:ascii="Times New Roman" w:hAnsi="Times New Roman" w:cs="Times New Roman"/>
          <w:sz w:val="24"/>
          <w:szCs w:val="24"/>
        </w:rPr>
        <w:t>Dividing Equation (</w:t>
      </w:r>
      <w:r w:rsidR="007F2D39" w:rsidRPr="00A113DA">
        <w:rPr>
          <w:rFonts w:ascii="Times New Roman" w:hAnsi="Times New Roman" w:cs="Times New Roman"/>
          <w:sz w:val="24"/>
          <w:szCs w:val="24"/>
        </w:rPr>
        <w:t>3</w:t>
      </w:r>
      <w:r w:rsidRPr="00A113DA">
        <w:rPr>
          <w:rFonts w:ascii="Times New Roman" w:hAnsi="Times New Roman" w:cs="Times New Roman"/>
          <w:sz w:val="24"/>
          <w:szCs w:val="24"/>
        </w:rPr>
        <w:t xml:space="preserve">) by </w:t>
      </w:r>
      <w:r w:rsidRPr="00A113DA">
        <w:rPr>
          <w:rFonts w:ascii="Times New Roman" w:hAnsi="Times New Roman" w:cs="Times New Roman"/>
          <w:i/>
          <w:sz w:val="24"/>
          <w:szCs w:val="24"/>
        </w:rPr>
        <w:t>G,</w:t>
      </w:r>
      <w:r w:rsidR="005F080B" w:rsidRPr="00A113DA">
        <w:rPr>
          <w:rFonts w:ascii="Times New Roman" w:hAnsi="Times New Roman" w:cs="Times New Roman"/>
          <w:sz w:val="24"/>
          <w:szCs w:val="24"/>
        </w:rPr>
        <w:t xml:space="preserve"> yields the source's marginal effect relative to the overall Gini, which can be written as the source's inequality contribution as a percentage of the overall Gini minus the source's share of total income</w:t>
      </w:r>
      <w:sdt>
        <w:sdtPr>
          <w:rPr>
            <w:rFonts w:ascii="Times New Roman" w:hAnsi="Times New Roman" w:cs="Times New Roman"/>
            <w:sz w:val="24"/>
            <w:szCs w:val="24"/>
          </w:rPr>
          <w:id w:val="1325392263"/>
          <w:citation/>
        </w:sdtPr>
        <w:sdtContent>
          <w:r w:rsidR="00893DC6" w:rsidRPr="00A113DA">
            <w:rPr>
              <w:rFonts w:ascii="Times New Roman" w:hAnsi="Times New Roman" w:cs="Times New Roman"/>
              <w:sz w:val="24"/>
              <w:szCs w:val="24"/>
            </w:rPr>
            <w:fldChar w:fldCharType="begin"/>
          </w:r>
          <w:r w:rsidR="00893DC6" w:rsidRPr="00A113DA">
            <w:rPr>
              <w:rFonts w:ascii="Times New Roman" w:hAnsi="Times New Roman" w:cs="Times New Roman"/>
              <w:sz w:val="24"/>
              <w:szCs w:val="24"/>
            </w:rPr>
            <w:instrText xml:space="preserve"> CITATION Ler \l 1041 </w:instrText>
          </w:r>
          <w:r w:rsidR="00893DC6" w:rsidRPr="00A113DA">
            <w:rPr>
              <w:rFonts w:ascii="Times New Roman" w:hAnsi="Times New Roman" w:cs="Times New Roman"/>
              <w:sz w:val="24"/>
              <w:szCs w:val="24"/>
            </w:rPr>
            <w:fldChar w:fldCharType="separate"/>
          </w:r>
          <w:r w:rsidR="003742B7">
            <w:rPr>
              <w:rFonts w:ascii="Times New Roman" w:hAnsi="Times New Roman" w:cs="Times New Roman"/>
              <w:noProof/>
              <w:sz w:val="24"/>
              <w:szCs w:val="24"/>
            </w:rPr>
            <w:t xml:space="preserve"> </w:t>
          </w:r>
          <w:r w:rsidR="003742B7" w:rsidRPr="003742B7">
            <w:rPr>
              <w:rFonts w:ascii="Times New Roman" w:hAnsi="Times New Roman" w:cs="Times New Roman"/>
              <w:noProof/>
              <w:sz w:val="24"/>
              <w:szCs w:val="24"/>
            </w:rPr>
            <w:t>(Lerman &amp; Yitzhaki, 1985)</w:t>
          </w:r>
          <w:r w:rsidR="00893DC6" w:rsidRPr="00A113DA">
            <w:rPr>
              <w:rFonts w:ascii="Times New Roman" w:hAnsi="Times New Roman" w:cs="Times New Roman"/>
              <w:sz w:val="24"/>
              <w:szCs w:val="24"/>
            </w:rPr>
            <w:fldChar w:fldCharType="end"/>
          </w:r>
        </w:sdtContent>
      </w:sdt>
      <w:r w:rsidR="005F080B" w:rsidRPr="00A113DA">
        <w:rPr>
          <w:rFonts w:ascii="Times New Roman" w:hAnsi="Times New Roman" w:cs="Times New Roman"/>
          <w:i/>
          <w:sz w:val="24"/>
          <w:szCs w:val="24"/>
        </w:rPr>
        <w:t>:</w:t>
      </w:r>
    </w:p>
    <w:p w14:paraId="04E562D5" w14:textId="2AF175ED" w:rsidR="005F080B" w:rsidRPr="00A113DA" w:rsidRDefault="00000000" w:rsidP="00C606CC">
      <w:pPr>
        <w:pStyle w:val="a9"/>
        <w:widowControl/>
        <w:spacing w:line="480" w:lineRule="auto"/>
        <w:ind w:leftChars="0" w:left="0" w:firstLineChars="100" w:firstLine="240"/>
        <w:rPr>
          <w:rFonts w:ascii="Times New Roman" w:hAnsi="Times New Roman" w:cs="Times New Roman"/>
          <w:i/>
          <w:sz w:val="24"/>
          <w:szCs w:val="24"/>
        </w:rPr>
      </w:pPr>
      <m:oMathPara>
        <m:oMath>
          <m:eqArr>
            <m:eqArrPr>
              <m:maxDist m:val="1"/>
              <m:ctrlPr>
                <w:rPr>
                  <w:rFonts w:ascii="Cambria Math" w:hAnsi="Cambria Math" w:cs="Times New Roman"/>
                  <w:i/>
                  <w:sz w:val="24"/>
                  <w:szCs w:val="24"/>
                </w:rPr>
              </m:ctrlPr>
            </m:eqArrPr>
            <m:e>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en>
                  </m:f>
                </m:num>
                <m:den>
                  <m:r>
                    <w:rPr>
                      <w:rFonts w:ascii="Cambria Math" w:hAnsi="Cambria Math" w:cs="Times New Roman"/>
                      <w:sz w:val="24"/>
                      <w:szCs w:val="24"/>
                    </w:rPr>
                    <m:t>G</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num>
                <m:den>
                  <m:r>
                    <w:rPr>
                      <w:rFonts w:ascii="Cambria Math" w:hAnsi="Cambria Math" w:cs="Times New Roman"/>
                      <w:sz w:val="24"/>
                      <w:szCs w:val="24"/>
                    </w:rPr>
                    <m:t>G</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 xml:space="preserve"># </m:t>
              </m:r>
            </m:e>
          </m:eqArr>
        </m:oMath>
      </m:oMathPara>
    </w:p>
    <w:p w14:paraId="6F0D351B" w14:textId="77777777" w:rsidR="007A15E5" w:rsidRPr="00A113DA" w:rsidRDefault="00B23E4D" w:rsidP="00EE520A">
      <w:pPr>
        <w:pStyle w:val="a9"/>
        <w:widowControl/>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The sum of relative margina</w:t>
      </w:r>
      <w:r w:rsidR="001A1772" w:rsidRPr="00A113DA">
        <w:rPr>
          <w:rFonts w:ascii="Times New Roman" w:hAnsi="Times New Roman" w:cs="Times New Roman"/>
          <w:sz w:val="24"/>
          <w:szCs w:val="24"/>
        </w:rPr>
        <w:t xml:space="preserve">l </w:t>
      </w:r>
      <w:r w:rsidRPr="00A113DA">
        <w:rPr>
          <w:rFonts w:ascii="Times New Roman" w:hAnsi="Times New Roman" w:cs="Times New Roman"/>
          <w:sz w:val="24"/>
          <w:szCs w:val="24"/>
        </w:rPr>
        <w:t xml:space="preserve">effects is zero. Multiplying all sources by </w:t>
      </w:r>
      <w:r w:rsidRPr="00A113DA">
        <w:rPr>
          <w:rFonts w:ascii="Times New Roman" w:hAnsi="Times New Roman" w:cs="Times New Roman"/>
          <w:i/>
          <w:sz w:val="24"/>
          <w:szCs w:val="24"/>
        </w:rPr>
        <w:t xml:space="preserve">e </w:t>
      </w:r>
      <w:r w:rsidRPr="00A113DA">
        <w:rPr>
          <w:rFonts w:ascii="Times New Roman" w:hAnsi="Times New Roman" w:cs="Times New Roman"/>
          <w:sz w:val="24"/>
          <w:szCs w:val="24"/>
        </w:rPr>
        <w:t>leaves the overall Gini unchanged.</w:t>
      </w:r>
      <w:r w:rsidR="00716F48" w:rsidRPr="00A113DA">
        <w:rPr>
          <w:rFonts w:ascii="Times New Roman" w:hAnsi="Times New Roman" w:cs="Times New Roman"/>
          <w:sz w:val="24"/>
          <w:szCs w:val="24"/>
        </w:rPr>
        <w:t xml:space="preserve"> This Gini decomposition method is applied to</w:t>
      </w:r>
      <w:r w:rsidR="004918ED" w:rsidRPr="00A113DA">
        <w:rPr>
          <w:rFonts w:ascii="Times New Roman" w:hAnsi="Times New Roman" w:cs="Times New Roman"/>
          <w:sz w:val="24"/>
          <w:szCs w:val="24"/>
        </w:rPr>
        <w:t xml:space="preserve"> the whole sample and to a subs</w:t>
      </w:r>
      <w:r w:rsidR="00C50148" w:rsidRPr="00A113DA">
        <w:rPr>
          <w:rFonts w:ascii="Times New Roman" w:hAnsi="Times New Roman" w:cs="Times New Roman"/>
          <w:sz w:val="24"/>
          <w:szCs w:val="24"/>
        </w:rPr>
        <w:t>ample depending on mobile phone ownership</w:t>
      </w:r>
      <w:r w:rsidR="00716F48" w:rsidRPr="00A113DA">
        <w:rPr>
          <w:rFonts w:ascii="Times New Roman" w:hAnsi="Times New Roman" w:cs="Times New Roman"/>
          <w:sz w:val="24"/>
          <w:szCs w:val="24"/>
        </w:rPr>
        <w:t xml:space="preserve">. The evaluation of this sub-sample allows us to </w:t>
      </w:r>
      <w:r w:rsidR="00A50CA6" w:rsidRPr="00A113DA">
        <w:rPr>
          <w:rFonts w:ascii="Times New Roman" w:hAnsi="Times New Roman" w:cs="Times New Roman"/>
          <w:sz w:val="24"/>
          <w:szCs w:val="24"/>
        </w:rPr>
        <w:t xml:space="preserve">compare the </w:t>
      </w:r>
      <w:r w:rsidR="004F1C6D" w:rsidRPr="00A113DA">
        <w:rPr>
          <w:rFonts w:ascii="Times New Roman" w:hAnsi="Times New Roman" w:cs="Times New Roman"/>
          <w:sz w:val="24"/>
          <w:szCs w:val="24"/>
        </w:rPr>
        <w:t xml:space="preserve">effect of off-farm </w:t>
      </w:r>
      <w:r w:rsidR="005367FE" w:rsidRPr="00A113DA">
        <w:rPr>
          <w:rFonts w:ascii="Times New Roman" w:hAnsi="Times New Roman" w:cs="Times New Roman"/>
          <w:sz w:val="24"/>
          <w:szCs w:val="24"/>
        </w:rPr>
        <w:t>work</w:t>
      </w:r>
      <w:r w:rsidR="004F1C6D" w:rsidRPr="00A113DA">
        <w:rPr>
          <w:rFonts w:ascii="Times New Roman" w:hAnsi="Times New Roman" w:cs="Times New Roman"/>
          <w:sz w:val="24"/>
          <w:szCs w:val="24"/>
        </w:rPr>
        <w:t xml:space="preserve"> </w:t>
      </w:r>
      <w:r w:rsidR="00716F48" w:rsidRPr="00A113DA">
        <w:rPr>
          <w:rFonts w:ascii="Times New Roman" w:hAnsi="Times New Roman" w:cs="Times New Roman"/>
          <w:sz w:val="24"/>
          <w:szCs w:val="24"/>
        </w:rPr>
        <w:t>on income inequality reduction</w:t>
      </w:r>
      <w:r w:rsidR="004F1C6D" w:rsidRPr="00A113DA">
        <w:rPr>
          <w:rFonts w:ascii="Times New Roman" w:hAnsi="Times New Roman" w:cs="Times New Roman"/>
          <w:sz w:val="24"/>
          <w:szCs w:val="24"/>
        </w:rPr>
        <w:t xml:space="preserve"> due to mobile phone ownership</w:t>
      </w:r>
      <w:r w:rsidR="00716F48" w:rsidRPr="00A113DA">
        <w:rPr>
          <w:rFonts w:ascii="Times New Roman" w:hAnsi="Times New Roman" w:cs="Times New Roman"/>
          <w:sz w:val="24"/>
          <w:szCs w:val="24"/>
        </w:rPr>
        <w:t>.</w:t>
      </w:r>
    </w:p>
    <w:p w14:paraId="68BB41B2" w14:textId="77777777" w:rsidR="00854320" w:rsidRPr="00A113DA" w:rsidRDefault="00341D1E" w:rsidP="004E2C45">
      <w:pPr>
        <w:pStyle w:val="a9"/>
        <w:numPr>
          <w:ilvl w:val="0"/>
          <w:numId w:val="1"/>
        </w:numPr>
        <w:spacing w:line="480" w:lineRule="auto"/>
        <w:ind w:leftChars="0"/>
        <w:rPr>
          <w:rFonts w:ascii="Times New Roman" w:hAnsi="Times New Roman" w:cs="Times New Roman"/>
          <w:b/>
          <w:sz w:val="24"/>
          <w:szCs w:val="24"/>
        </w:rPr>
      </w:pPr>
      <w:r w:rsidRPr="00A113DA">
        <w:rPr>
          <w:rFonts w:ascii="Times New Roman" w:hAnsi="Times New Roman" w:cs="Times New Roman"/>
          <w:b/>
          <w:sz w:val="24"/>
          <w:szCs w:val="24"/>
        </w:rPr>
        <w:t>Results</w:t>
      </w:r>
      <w:r w:rsidR="00B50BB3" w:rsidRPr="00A113DA">
        <w:rPr>
          <w:rFonts w:ascii="Times New Roman" w:hAnsi="Times New Roman" w:cs="Times New Roman"/>
          <w:b/>
          <w:sz w:val="24"/>
          <w:szCs w:val="24"/>
        </w:rPr>
        <w:t xml:space="preserve"> and discussion</w:t>
      </w:r>
    </w:p>
    <w:p w14:paraId="72D4314A" w14:textId="77777777" w:rsidR="00B87205" w:rsidRPr="00C57BDA" w:rsidRDefault="006911B9" w:rsidP="004E2C45">
      <w:pPr>
        <w:pStyle w:val="a9"/>
        <w:numPr>
          <w:ilvl w:val="1"/>
          <w:numId w:val="3"/>
        </w:numPr>
        <w:spacing w:line="480" w:lineRule="auto"/>
        <w:ind w:leftChars="0"/>
        <w:rPr>
          <w:rFonts w:ascii="Times New Roman" w:hAnsi="Times New Roman" w:cs="Times New Roman"/>
          <w:b/>
          <w:sz w:val="24"/>
          <w:szCs w:val="24"/>
        </w:rPr>
      </w:pPr>
      <w:r w:rsidRPr="00C57BDA">
        <w:rPr>
          <w:rFonts w:ascii="Times New Roman" w:hAnsi="Times New Roman" w:cs="Times New Roman"/>
          <w:b/>
          <w:sz w:val="24"/>
          <w:szCs w:val="24"/>
        </w:rPr>
        <w:t>Descriptive statistics</w:t>
      </w:r>
    </w:p>
    <w:p w14:paraId="5173C5BD" w14:textId="4FE08813" w:rsidR="005B34BB" w:rsidRPr="00A113DA" w:rsidRDefault="00DB4513" w:rsidP="009F5A28">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_Ref102688931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10"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2</w:t>
        </w:r>
      </w:ins>
      <w:del w:id="11"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2</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shows the comparison of outcome variables between households who own a mobile phone </w:t>
      </w:r>
      <w:r w:rsidR="00E82559">
        <w:rPr>
          <w:rFonts w:ascii="Times New Roman" w:hAnsi="Times New Roman" w:cs="Times New Roman"/>
          <w:sz w:val="24"/>
          <w:szCs w:val="24"/>
        </w:rPr>
        <w:t>and who do not</w:t>
      </w:r>
      <w:r w:rsidR="00825FE0" w:rsidRPr="00A113DA">
        <w:rPr>
          <w:rStyle w:val="a8"/>
          <w:rFonts w:ascii="Times New Roman" w:hAnsi="Times New Roman" w:cs="Times New Roman"/>
          <w:sz w:val="24"/>
          <w:szCs w:val="24"/>
        </w:rPr>
        <w:footnoteReference w:id="8"/>
      </w:r>
      <w:r w:rsidRPr="00A113DA">
        <w:rPr>
          <w:rFonts w:ascii="Times New Roman" w:hAnsi="Times New Roman" w:cs="Times New Roman"/>
          <w:sz w:val="24"/>
          <w:szCs w:val="24"/>
        </w:rPr>
        <w:t>.</w:t>
      </w:r>
      <w:r w:rsidR="00E82559">
        <w:rPr>
          <w:rFonts w:ascii="Times New Roman" w:hAnsi="Times New Roman" w:cs="Times New Roman"/>
          <w:sz w:val="24"/>
          <w:szCs w:val="24"/>
        </w:rPr>
        <w:t xml:space="preserve"> We find that</w:t>
      </w:r>
      <w:r w:rsidR="00133134" w:rsidRPr="00A113DA">
        <w:rPr>
          <w:rFonts w:ascii="Times New Roman" w:hAnsi="Times New Roman" w:cs="Times New Roman"/>
          <w:sz w:val="24"/>
          <w:szCs w:val="24"/>
        </w:rPr>
        <w:t xml:space="preserve"> m</w:t>
      </w:r>
      <w:r w:rsidRPr="00A113DA">
        <w:rPr>
          <w:rFonts w:ascii="Times New Roman" w:hAnsi="Times New Roman" w:cs="Times New Roman"/>
          <w:sz w:val="24"/>
          <w:szCs w:val="24"/>
        </w:rPr>
        <w:t xml:space="preserve">obile phone owners </w:t>
      </w:r>
      <w:r w:rsidR="009B7F61">
        <w:rPr>
          <w:rFonts w:ascii="Times New Roman" w:hAnsi="Times New Roman" w:cs="Times New Roman"/>
          <w:sz w:val="24"/>
          <w:szCs w:val="24"/>
        </w:rPr>
        <w:t>are more likely to diversity income sources</w:t>
      </w:r>
      <w:r w:rsidRPr="00A113DA">
        <w:rPr>
          <w:rFonts w:ascii="Times New Roman" w:hAnsi="Times New Roman" w:cs="Times New Roman"/>
          <w:sz w:val="24"/>
          <w:szCs w:val="24"/>
        </w:rPr>
        <w:t xml:space="preserve">, </w:t>
      </w:r>
      <w:r w:rsidR="00A77D55">
        <w:rPr>
          <w:rFonts w:ascii="Times New Roman" w:hAnsi="Times New Roman" w:cs="Times New Roman"/>
          <w:sz w:val="24"/>
          <w:szCs w:val="24"/>
        </w:rPr>
        <w:t xml:space="preserve">have </w:t>
      </w:r>
      <w:r w:rsidRPr="00A113DA">
        <w:rPr>
          <w:rFonts w:ascii="Times New Roman" w:hAnsi="Times New Roman" w:cs="Times New Roman"/>
          <w:sz w:val="24"/>
          <w:szCs w:val="24"/>
        </w:rPr>
        <w:t>higher total household income</w:t>
      </w:r>
      <w:r w:rsidR="00E82559">
        <w:rPr>
          <w:rFonts w:ascii="Times New Roman" w:hAnsi="Times New Roman" w:cs="Times New Roman"/>
          <w:sz w:val="24"/>
          <w:szCs w:val="24"/>
        </w:rPr>
        <w:t xml:space="preserve"> as well as</w:t>
      </w:r>
      <w:r w:rsidRPr="00A113DA">
        <w:rPr>
          <w:rFonts w:ascii="Times New Roman" w:hAnsi="Times New Roman" w:cs="Times New Roman"/>
          <w:sz w:val="24"/>
          <w:szCs w:val="24"/>
        </w:rPr>
        <w:t xml:space="preserve"> higher per capita income than non-owners.</w:t>
      </w:r>
      <w:r w:rsidR="002801F7" w:rsidRPr="00A113DA">
        <w:rPr>
          <w:rFonts w:ascii="Times New Roman" w:hAnsi="Times New Roman" w:cs="Times New Roman"/>
          <w:sz w:val="24"/>
          <w:szCs w:val="24"/>
        </w:rPr>
        <w:t xml:space="preserve"> These observed differences are consistent with </w:t>
      </w:r>
      <w:r w:rsidR="005D1951" w:rsidRPr="00A113DA">
        <w:rPr>
          <w:rFonts w:ascii="Times New Roman" w:hAnsi="Times New Roman" w:cs="Times New Roman"/>
          <w:noProof/>
          <w:sz w:val="24"/>
          <w:szCs w:val="24"/>
        </w:rPr>
        <w:t>Sekabira &amp; Qaim (2017)</w:t>
      </w:r>
      <w:r w:rsidR="00275C5B" w:rsidRPr="00A113DA">
        <w:rPr>
          <w:rFonts w:ascii="Times New Roman" w:hAnsi="Times New Roman" w:cs="Times New Roman"/>
          <w:noProof/>
          <w:sz w:val="24"/>
          <w:szCs w:val="24"/>
        </w:rPr>
        <w:t>; Rajkhowa &amp; Qaim (2022)</w:t>
      </w:r>
      <w:r w:rsidRPr="00A113DA">
        <w:rPr>
          <w:rFonts w:ascii="Times New Roman" w:hAnsi="Times New Roman" w:cs="Times New Roman"/>
          <w:sz w:val="24"/>
          <w:szCs w:val="24"/>
        </w:rPr>
        <w:t xml:space="preserve"> </w:t>
      </w:r>
      <w:r w:rsidR="00FF5AE5">
        <w:rPr>
          <w:rFonts w:ascii="Times New Roman" w:hAnsi="Times New Roman" w:cs="Times New Roman"/>
          <w:sz w:val="24"/>
          <w:szCs w:val="24"/>
        </w:rPr>
        <w:t>Furthermore</w:t>
      </w:r>
      <w:r w:rsidRPr="00A113DA">
        <w:rPr>
          <w:rFonts w:ascii="Times New Roman" w:hAnsi="Times New Roman" w:cs="Times New Roman"/>
          <w:sz w:val="24"/>
          <w:szCs w:val="24"/>
        </w:rPr>
        <w:t>, the incidence of poverty of household owning mobile phone</w:t>
      </w:r>
      <w:r w:rsidR="00F70933" w:rsidRPr="00A113DA">
        <w:rPr>
          <w:rFonts w:ascii="Times New Roman" w:hAnsi="Times New Roman" w:cs="Times New Roman"/>
          <w:sz w:val="24"/>
          <w:szCs w:val="24"/>
        </w:rPr>
        <w:t xml:space="preserve">s is </w:t>
      </w:r>
      <w:r w:rsidR="00126E6D">
        <w:rPr>
          <w:rFonts w:ascii="Times New Roman" w:hAnsi="Times New Roman" w:cs="Times New Roman"/>
          <w:sz w:val="24"/>
          <w:szCs w:val="24"/>
        </w:rPr>
        <w:t>lower</w:t>
      </w:r>
      <w:r w:rsidR="00126E6D" w:rsidRPr="00A113DA">
        <w:rPr>
          <w:rFonts w:ascii="Times New Roman" w:hAnsi="Times New Roman" w:cs="Times New Roman"/>
          <w:sz w:val="24"/>
          <w:szCs w:val="24"/>
        </w:rPr>
        <w:t xml:space="preserve"> </w:t>
      </w:r>
      <w:r w:rsidR="00F70933" w:rsidRPr="00A113DA">
        <w:rPr>
          <w:rFonts w:ascii="Times New Roman" w:hAnsi="Times New Roman" w:cs="Times New Roman"/>
          <w:sz w:val="24"/>
          <w:szCs w:val="24"/>
        </w:rPr>
        <w:t>than households not owning mobile phones</w:t>
      </w:r>
      <w:r w:rsidRPr="00A113DA">
        <w:rPr>
          <w:rFonts w:ascii="Times New Roman" w:hAnsi="Times New Roman" w:cs="Times New Roman"/>
          <w:sz w:val="24"/>
          <w:szCs w:val="24"/>
        </w:rPr>
        <w:t xml:space="preserve">. </w:t>
      </w:r>
      <w:r w:rsidR="00460F1E" w:rsidRPr="00A113DA">
        <w:rPr>
          <w:rFonts w:ascii="Times New Roman" w:hAnsi="Times New Roman" w:cs="Times New Roman"/>
          <w:sz w:val="24"/>
          <w:szCs w:val="24"/>
        </w:rPr>
        <w:t xml:space="preserve">Even poverty gap and MPI score of </w:t>
      </w:r>
      <w:r w:rsidR="00460F1E" w:rsidRPr="00A113DA">
        <w:rPr>
          <w:rFonts w:ascii="Times New Roman" w:hAnsi="Times New Roman" w:cs="Times New Roman"/>
          <w:sz w:val="24"/>
          <w:szCs w:val="24"/>
        </w:rPr>
        <w:lastRenderedPageBreak/>
        <w:t>households not owning mobile phones are worse than mobile phone owners.</w:t>
      </w:r>
      <w:r w:rsidR="00BB74D3" w:rsidRPr="00A113DA">
        <w:rPr>
          <w:rFonts w:ascii="Times New Roman" w:hAnsi="Times New Roman" w:cs="Times New Roman"/>
          <w:sz w:val="24"/>
          <w:szCs w:val="24"/>
        </w:rPr>
        <w:t xml:space="preserve"> </w:t>
      </w:r>
      <w:r w:rsidR="00011FED">
        <w:rPr>
          <w:rFonts w:ascii="Times New Roman" w:hAnsi="Times New Roman" w:cs="Times New Roman"/>
          <w:sz w:val="24"/>
          <w:szCs w:val="24"/>
        </w:rPr>
        <w:t>The results are reasonable that non-poverty households can afford to own mobile phones and utilize them.</w:t>
      </w:r>
    </w:p>
    <w:p w14:paraId="6175C630" w14:textId="61A44259" w:rsidR="00DB7F36" w:rsidRPr="00A113DA" w:rsidRDefault="00DB4513" w:rsidP="009F5A28">
      <w:pPr>
        <w:pStyle w:val="a9"/>
        <w:spacing w:line="480" w:lineRule="auto"/>
        <w:ind w:leftChars="0" w:left="0" w:firstLineChars="100" w:firstLine="240"/>
        <w:rPr>
          <w:rFonts w:ascii="Times New Roman" w:hAnsi="Times New Roman" w:cs="Times New Roman"/>
          <w:sz w:val="24"/>
          <w:szCs w:val="24"/>
        </w:rPr>
        <w:sectPr w:rsidR="00DB7F36" w:rsidRPr="00A113DA" w:rsidSect="003D1B1C">
          <w:pgSz w:w="11906" w:h="16838"/>
          <w:pgMar w:top="1440" w:right="1440" w:bottom="1440" w:left="1440" w:header="851" w:footer="992" w:gutter="0"/>
          <w:pgNumType w:start="1"/>
          <w:cols w:space="425"/>
          <w:docGrid w:linePitch="360"/>
        </w:sectPr>
      </w:pPr>
      <w:r w:rsidRPr="00A113DA">
        <w:rPr>
          <w:rFonts w:ascii="Times New Roman" w:hAnsi="Times New Roman" w:cs="Times New Roman"/>
          <w:sz w:val="24"/>
          <w:szCs w:val="24"/>
        </w:rPr>
        <w:t>Moreover,</w:t>
      </w:r>
      <w:r w:rsidR="00432C22" w:rsidRPr="00A113DA">
        <w:rPr>
          <w:rFonts w:ascii="Times New Roman" w:hAnsi="Times New Roman" w:cs="Times New Roman"/>
          <w:sz w:val="24"/>
          <w:szCs w:val="24"/>
        </w:rPr>
        <w:t xml:space="preserve"> </w:t>
      </w:r>
      <w:r w:rsidR="00432C22" w:rsidRPr="00A113DA">
        <w:rPr>
          <w:rFonts w:ascii="Times New Roman" w:hAnsi="Times New Roman" w:cs="Times New Roman"/>
          <w:sz w:val="24"/>
          <w:szCs w:val="24"/>
        </w:rPr>
        <w:fldChar w:fldCharType="begin"/>
      </w:r>
      <w:r w:rsidR="00432C22" w:rsidRPr="00A113DA">
        <w:rPr>
          <w:rFonts w:ascii="Times New Roman" w:hAnsi="Times New Roman" w:cs="Times New Roman"/>
          <w:sz w:val="24"/>
          <w:szCs w:val="24"/>
        </w:rPr>
        <w:instrText xml:space="preserve"> REF _Ref102688931 \h </w:instrText>
      </w:r>
      <w:r w:rsidR="001F6CDA" w:rsidRPr="00A113DA">
        <w:rPr>
          <w:rFonts w:ascii="Times New Roman" w:hAnsi="Times New Roman" w:cs="Times New Roman"/>
          <w:sz w:val="24"/>
          <w:szCs w:val="24"/>
        </w:rPr>
        <w:instrText xml:space="preserve"> \* MERGEFORMAT </w:instrText>
      </w:r>
      <w:r w:rsidR="00432C22" w:rsidRPr="00A113DA">
        <w:rPr>
          <w:rFonts w:ascii="Times New Roman" w:hAnsi="Times New Roman" w:cs="Times New Roman"/>
          <w:sz w:val="24"/>
          <w:szCs w:val="24"/>
        </w:rPr>
      </w:r>
      <w:r w:rsidR="00432C22" w:rsidRPr="00A113DA">
        <w:rPr>
          <w:rFonts w:ascii="Times New Roman" w:hAnsi="Times New Roman" w:cs="Times New Roman"/>
          <w:sz w:val="24"/>
          <w:szCs w:val="24"/>
        </w:rPr>
        <w:fldChar w:fldCharType="separate"/>
      </w:r>
      <w:ins w:id="16"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2</w:t>
        </w:r>
      </w:ins>
      <w:del w:id="17"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2</w:delText>
        </w:r>
      </w:del>
      <w:r w:rsidR="00432C22"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presents descriptive statistics for the socioeconomic characteristics that we use as explanatory variables in the econometric models, differentiating between mobile phone users and non-users.</w:t>
      </w:r>
      <w:r w:rsidR="00E80378" w:rsidRPr="00A113DA">
        <w:rPr>
          <w:rFonts w:ascii="Times New Roman" w:hAnsi="Times New Roman" w:cs="Times New Roman"/>
          <w:sz w:val="24"/>
          <w:szCs w:val="24"/>
        </w:rPr>
        <w:t xml:space="preserve"> In most of the variables,</w:t>
      </w:r>
      <w:r w:rsidR="004C53BC">
        <w:rPr>
          <w:rFonts w:ascii="Times New Roman" w:hAnsi="Times New Roman" w:cs="Times New Roman"/>
          <w:sz w:val="24"/>
          <w:szCs w:val="24"/>
        </w:rPr>
        <w:t xml:space="preserve"> we observe </w:t>
      </w:r>
      <w:r w:rsidRPr="00A113DA">
        <w:rPr>
          <w:rFonts w:ascii="Times New Roman" w:hAnsi="Times New Roman" w:cs="Times New Roman"/>
          <w:sz w:val="24"/>
          <w:szCs w:val="24"/>
        </w:rPr>
        <w:t xml:space="preserve">significant differences. Mobile phone owners are likely to be male, younger, have more family members, </w:t>
      </w:r>
      <w:r w:rsidR="004C53BC">
        <w:rPr>
          <w:rFonts w:ascii="Times New Roman" w:hAnsi="Times New Roman" w:cs="Times New Roman"/>
          <w:sz w:val="24"/>
          <w:szCs w:val="24"/>
        </w:rPr>
        <w:t xml:space="preserve">with </w:t>
      </w:r>
      <w:r w:rsidR="004E6417" w:rsidRPr="00A113DA">
        <w:rPr>
          <w:rFonts w:ascii="Times New Roman" w:hAnsi="Times New Roman" w:cs="Times New Roman"/>
          <w:sz w:val="24"/>
          <w:szCs w:val="24"/>
        </w:rPr>
        <w:t>better educated household head.</w:t>
      </w:r>
      <w:r w:rsidR="00E1704C" w:rsidRPr="00A113DA">
        <w:rPr>
          <w:rFonts w:ascii="Times New Roman" w:hAnsi="Times New Roman" w:cs="Times New Roman"/>
          <w:sz w:val="24"/>
          <w:szCs w:val="24"/>
        </w:rPr>
        <w:t xml:space="preserve"> Moreover, households who own mobile phones </w:t>
      </w:r>
      <w:r w:rsidRPr="00A113DA">
        <w:rPr>
          <w:rFonts w:ascii="Times New Roman" w:hAnsi="Times New Roman" w:cs="Times New Roman"/>
          <w:sz w:val="24"/>
          <w:szCs w:val="24"/>
        </w:rPr>
        <w:t>have larger farmland than</w:t>
      </w:r>
      <w:r w:rsidR="00E1704C" w:rsidRPr="00A113DA">
        <w:rPr>
          <w:rFonts w:ascii="Times New Roman" w:hAnsi="Times New Roman" w:cs="Times New Roman"/>
          <w:sz w:val="24"/>
          <w:szCs w:val="24"/>
        </w:rPr>
        <w:t xml:space="preserve"> household not owning mobile phones</w:t>
      </w:r>
      <w:r w:rsidR="006673A3" w:rsidRPr="00A113DA">
        <w:rPr>
          <w:rFonts w:ascii="Times New Roman" w:hAnsi="Times New Roman" w:cs="Times New Roman"/>
          <w:sz w:val="24"/>
          <w:szCs w:val="24"/>
        </w:rPr>
        <w:t>.</w:t>
      </w:r>
    </w:p>
    <w:p w14:paraId="7E411A2B" w14:textId="465FF49A" w:rsidR="00E0573F" w:rsidRPr="00A113DA" w:rsidRDefault="00CA3801" w:rsidP="00405602">
      <w:pPr>
        <w:pStyle w:val="ab"/>
        <w:keepNext/>
        <w:jc w:val="center"/>
        <w:rPr>
          <w:rFonts w:ascii="Times New Roman" w:hAnsi="Times New Roman" w:cs="Times New Roman"/>
          <w:sz w:val="24"/>
          <w:szCs w:val="24"/>
        </w:rPr>
      </w:pPr>
      <w:bookmarkStart w:id="18" w:name="_Ref102688931"/>
      <w:r w:rsidRPr="00A113DA">
        <w:rPr>
          <w:rFonts w:ascii="Times New Roman" w:hAnsi="Times New Roman" w:cs="Times New Roman"/>
          <w:sz w:val="24"/>
          <w:szCs w:val="24"/>
        </w:rPr>
        <w:lastRenderedPageBreak/>
        <w:t>T</w:t>
      </w:r>
      <w:r w:rsidR="00902816" w:rsidRPr="00A113DA">
        <w:rPr>
          <w:rFonts w:ascii="Times New Roman" w:hAnsi="Times New Roman" w:cs="Times New Roman"/>
          <w:sz w:val="24"/>
          <w:szCs w:val="24"/>
        </w:rPr>
        <w:t xml:space="preserve">able </w:t>
      </w:r>
      <w:r w:rsidR="00902816" w:rsidRPr="00A113DA">
        <w:rPr>
          <w:rFonts w:ascii="Times New Roman" w:hAnsi="Times New Roman" w:cs="Times New Roman"/>
          <w:sz w:val="24"/>
          <w:szCs w:val="24"/>
        </w:rPr>
        <w:fldChar w:fldCharType="begin"/>
      </w:r>
      <w:r w:rsidR="00902816" w:rsidRPr="00A113DA">
        <w:rPr>
          <w:rFonts w:ascii="Times New Roman" w:hAnsi="Times New Roman" w:cs="Times New Roman"/>
          <w:sz w:val="24"/>
          <w:szCs w:val="24"/>
        </w:rPr>
        <w:instrText xml:space="preserve"> SEQ Table \* ARABIC </w:instrText>
      </w:r>
      <w:r w:rsidR="00902816"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2</w:t>
      </w:r>
      <w:r w:rsidR="00902816" w:rsidRPr="00A113DA">
        <w:rPr>
          <w:rFonts w:ascii="Times New Roman" w:hAnsi="Times New Roman" w:cs="Times New Roman"/>
          <w:sz w:val="24"/>
          <w:szCs w:val="24"/>
        </w:rPr>
        <w:fldChar w:fldCharType="end"/>
      </w:r>
      <w:bookmarkEnd w:id="18"/>
      <w:r w:rsidR="00902816" w:rsidRPr="00A113DA">
        <w:rPr>
          <w:rFonts w:ascii="Times New Roman" w:hAnsi="Times New Roman" w:cs="Times New Roman"/>
          <w:sz w:val="24"/>
          <w:szCs w:val="24"/>
        </w:rPr>
        <w:t xml:space="preserve"> </w:t>
      </w:r>
      <w:r w:rsidR="00E82559">
        <w:rPr>
          <w:rFonts w:ascii="Times New Roman" w:hAnsi="Times New Roman" w:cs="Times New Roman"/>
          <w:sz w:val="24"/>
          <w:szCs w:val="24"/>
        </w:rPr>
        <w:t>S</w:t>
      </w:r>
      <w:r w:rsidR="00E82559" w:rsidRPr="00A113DA">
        <w:rPr>
          <w:rFonts w:ascii="Times New Roman" w:hAnsi="Times New Roman" w:cs="Times New Roman"/>
          <w:sz w:val="24"/>
          <w:szCs w:val="24"/>
        </w:rPr>
        <w:t xml:space="preserve">ummary </w:t>
      </w:r>
      <w:r w:rsidR="00942234" w:rsidRPr="00A113DA">
        <w:rPr>
          <w:rFonts w:ascii="Times New Roman" w:hAnsi="Times New Roman" w:cs="Times New Roman"/>
          <w:sz w:val="24"/>
          <w:szCs w:val="24"/>
        </w:rPr>
        <w:t>statistics</w:t>
      </w:r>
      <w:r w:rsidR="000E3E41" w:rsidRPr="00A113DA">
        <w:rPr>
          <w:rFonts w:ascii="Times New Roman" w:hAnsi="Times New Roman" w:cs="Times New Roman"/>
          <w:sz w:val="24"/>
          <w:szCs w:val="24"/>
        </w:rPr>
        <w:t xml:space="preserve"> by mobile phone ownersh</w:t>
      </w:r>
      <w:r w:rsidR="00944322" w:rsidRPr="00A113DA">
        <w:rPr>
          <w:rFonts w:ascii="Times New Roman" w:hAnsi="Times New Roman" w:cs="Times New Roman"/>
          <w:sz w:val="24"/>
          <w:szCs w:val="24"/>
        </w:rPr>
        <w:t>i</w:t>
      </w:r>
      <w:r w:rsidR="000E3E41" w:rsidRPr="00A113DA">
        <w:rPr>
          <w:rFonts w:ascii="Times New Roman" w:hAnsi="Times New Roman" w:cs="Times New Roman"/>
          <w:sz w:val="24"/>
          <w:szCs w:val="24"/>
        </w:rPr>
        <w:t>p</w:t>
      </w:r>
    </w:p>
    <w:tbl>
      <w:tblPr>
        <w:tblW w:w="13893" w:type="dxa"/>
        <w:tblCellMar>
          <w:left w:w="99" w:type="dxa"/>
          <w:right w:w="99" w:type="dxa"/>
        </w:tblCellMar>
        <w:tblLook w:val="04A0" w:firstRow="1" w:lastRow="0" w:firstColumn="1" w:lastColumn="0" w:noHBand="0" w:noVBand="1"/>
      </w:tblPr>
      <w:tblGrid>
        <w:gridCol w:w="3917"/>
        <w:gridCol w:w="2159"/>
        <w:gridCol w:w="2159"/>
        <w:gridCol w:w="850"/>
        <w:gridCol w:w="2030"/>
        <w:gridCol w:w="1928"/>
        <w:gridCol w:w="850"/>
      </w:tblGrid>
      <w:tr w:rsidR="00AE6607" w:rsidRPr="00A113DA" w14:paraId="2DEFF49C" w14:textId="77777777" w:rsidTr="00DD64CA">
        <w:trPr>
          <w:trHeight w:val="17"/>
        </w:trPr>
        <w:tc>
          <w:tcPr>
            <w:tcW w:w="3917" w:type="dxa"/>
            <w:tcBorders>
              <w:top w:val="single" w:sz="4" w:space="0" w:color="auto"/>
              <w:left w:val="nil"/>
              <w:right w:val="nil"/>
            </w:tcBorders>
            <w:shd w:val="clear" w:color="auto" w:fill="auto"/>
            <w:noWrap/>
            <w:vAlign w:val="center"/>
            <w:hideMark/>
          </w:tcPr>
          <w:p w14:paraId="2295D1B1" w14:textId="3C9D1F00" w:rsidR="00642134" w:rsidRPr="00A62739" w:rsidRDefault="00642134" w:rsidP="008A2C46">
            <w:pPr>
              <w:widowControl/>
              <w:jc w:val="left"/>
              <w:rPr>
                <w:rFonts w:ascii="Times New Roman" w:eastAsia="游ゴシック" w:hAnsi="Times New Roman" w:cs="Times New Roman"/>
                <w:b/>
                <w:bCs/>
                <w:color w:val="000000"/>
                <w:kern w:val="0"/>
                <w:sz w:val="24"/>
                <w:szCs w:val="24"/>
              </w:rPr>
            </w:pPr>
          </w:p>
        </w:tc>
        <w:tc>
          <w:tcPr>
            <w:tcW w:w="2159" w:type="dxa"/>
            <w:tcBorders>
              <w:top w:val="single" w:sz="4" w:space="0" w:color="auto"/>
              <w:left w:val="nil"/>
              <w:bottom w:val="single" w:sz="4" w:space="0" w:color="auto"/>
              <w:right w:val="nil"/>
            </w:tcBorders>
            <w:shd w:val="clear" w:color="auto" w:fill="auto"/>
            <w:noWrap/>
            <w:vAlign w:val="center"/>
            <w:hideMark/>
          </w:tcPr>
          <w:p w14:paraId="689A46B2" w14:textId="2FC93F92" w:rsidR="00642134" w:rsidRPr="00A62739" w:rsidRDefault="00642134" w:rsidP="00543B4F">
            <w:pPr>
              <w:widowControl/>
              <w:jc w:val="center"/>
              <w:rPr>
                <w:rFonts w:ascii="Times New Roman" w:eastAsia="游ゴシック" w:hAnsi="Times New Roman" w:cs="Times New Roman"/>
                <w:b/>
                <w:bCs/>
                <w:color w:val="000000"/>
                <w:kern w:val="0"/>
                <w:sz w:val="24"/>
                <w:szCs w:val="24"/>
              </w:rPr>
            </w:pPr>
            <w:r w:rsidRPr="00A62739">
              <w:rPr>
                <w:rFonts w:ascii="Times New Roman" w:eastAsia="游ゴシック" w:hAnsi="Times New Roman" w:cs="Times New Roman"/>
                <w:b/>
                <w:bCs/>
                <w:color w:val="000000"/>
                <w:kern w:val="0"/>
                <w:sz w:val="24"/>
                <w:szCs w:val="24"/>
              </w:rPr>
              <w:t>20</w:t>
            </w:r>
            <w:r w:rsidR="00696AA4">
              <w:rPr>
                <w:rFonts w:ascii="Times New Roman" w:eastAsia="游ゴシック" w:hAnsi="Times New Roman" w:cs="Times New Roman"/>
                <w:b/>
                <w:bCs/>
                <w:color w:val="000000"/>
                <w:kern w:val="0"/>
                <w:sz w:val="24"/>
                <w:szCs w:val="24"/>
              </w:rPr>
              <w:t>11/</w:t>
            </w:r>
            <w:r w:rsidRPr="00A62739">
              <w:rPr>
                <w:rFonts w:ascii="Times New Roman" w:eastAsia="游ゴシック" w:hAnsi="Times New Roman" w:cs="Times New Roman"/>
                <w:b/>
                <w:bCs/>
                <w:color w:val="000000"/>
                <w:kern w:val="0"/>
                <w:sz w:val="24"/>
                <w:szCs w:val="24"/>
              </w:rPr>
              <w:t>12</w:t>
            </w:r>
          </w:p>
        </w:tc>
        <w:tc>
          <w:tcPr>
            <w:tcW w:w="2159" w:type="dxa"/>
            <w:tcBorders>
              <w:top w:val="single" w:sz="4" w:space="0" w:color="auto"/>
              <w:left w:val="nil"/>
              <w:bottom w:val="single" w:sz="4" w:space="0" w:color="auto"/>
              <w:right w:val="nil"/>
            </w:tcBorders>
            <w:shd w:val="clear" w:color="auto" w:fill="auto"/>
            <w:noWrap/>
            <w:vAlign w:val="center"/>
            <w:hideMark/>
          </w:tcPr>
          <w:p w14:paraId="0196FAE0" w14:textId="77777777" w:rsidR="00642134" w:rsidRPr="00A62739" w:rsidRDefault="00642134" w:rsidP="00543B4F">
            <w:pPr>
              <w:widowControl/>
              <w:jc w:val="center"/>
              <w:rPr>
                <w:rFonts w:ascii="Times New Roman" w:eastAsia="游ゴシック" w:hAnsi="Times New Roman" w:cs="Times New Roman"/>
                <w:b/>
                <w:bCs/>
                <w:color w:val="000000"/>
                <w:kern w:val="0"/>
                <w:sz w:val="24"/>
                <w:szCs w:val="24"/>
              </w:rPr>
            </w:pPr>
          </w:p>
        </w:tc>
        <w:tc>
          <w:tcPr>
            <w:tcW w:w="850" w:type="dxa"/>
            <w:tcBorders>
              <w:top w:val="single" w:sz="4" w:space="0" w:color="auto"/>
              <w:left w:val="nil"/>
              <w:bottom w:val="single" w:sz="4" w:space="0" w:color="auto"/>
              <w:right w:val="nil"/>
            </w:tcBorders>
            <w:shd w:val="clear" w:color="auto" w:fill="auto"/>
            <w:noWrap/>
            <w:vAlign w:val="center"/>
            <w:hideMark/>
          </w:tcPr>
          <w:p w14:paraId="18231F8C" w14:textId="77777777" w:rsidR="00642134" w:rsidRPr="00A62739" w:rsidRDefault="00642134" w:rsidP="00BB3014">
            <w:pPr>
              <w:widowControl/>
              <w:rPr>
                <w:rFonts w:ascii="Times New Roman" w:eastAsia="Times New Roman" w:hAnsi="Times New Roman" w:cs="Times New Roman"/>
                <w:b/>
                <w:bCs/>
                <w:kern w:val="0"/>
                <w:sz w:val="24"/>
                <w:szCs w:val="24"/>
              </w:rPr>
            </w:pPr>
          </w:p>
        </w:tc>
        <w:tc>
          <w:tcPr>
            <w:tcW w:w="2030" w:type="dxa"/>
            <w:tcBorders>
              <w:top w:val="single" w:sz="4" w:space="0" w:color="auto"/>
              <w:left w:val="nil"/>
              <w:bottom w:val="single" w:sz="4" w:space="0" w:color="auto"/>
              <w:right w:val="nil"/>
            </w:tcBorders>
            <w:shd w:val="clear" w:color="auto" w:fill="auto"/>
            <w:noWrap/>
            <w:vAlign w:val="center"/>
            <w:hideMark/>
          </w:tcPr>
          <w:p w14:paraId="4B85C1BB" w14:textId="77777777" w:rsidR="00642134" w:rsidRPr="00A62739" w:rsidRDefault="00642134" w:rsidP="00543B4F">
            <w:pPr>
              <w:widowControl/>
              <w:jc w:val="center"/>
              <w:rPr>
                <w:rFonts w:ascii="Times New Roman" w:eastAsia="游ゴシック" w:hAnsi="Times New Roman" w:cs="Times New Roman"/>
                <w:b/>
                <w:bCs/>
                <w:color w:val="000000"/>
                <w:kern w:val="0"/>
                <w:sz w:val="24"/>
                <w:szCs w:val="24"/>
              </w:rPr>
            </w:pPr>
            <w:r w:rsidRPr="00A62739">
              <w:rPr>
                <w:rFonts w:ascii="Times New Roman" w:eastAsia="游ゴシック" w:hAnsi="Times New Roman" w:cs="Times New Roman"/>
                <w:b/>
                <w:bCs/>
                <w:color w:val="000000"/>
                <w:kern w:val="0"/>
                <w:sz w:val="24"/>
                <w:szCs w:val="24"/>
              </w:rPr>
              <w:t>2019</w:t>
            </w:r>
          </w:p>
        </w:tc>
        <w:tc>
          <w:tcPr>
            <w:tcW w:w="1928" w:type="dxa"/>
            <w:tcBorders>
              <w:top w:val="single" w:sz="4" w:space="0" w:color="auto"/>
              <w:left w:val="nil"/>
              <w:bottom w:val="single" w:sz="4" w:space="0" w:color="auto"/>
              <w:right w:val="nil"/>
            </w:tcBorders>
            <w:shd w:val="clear" w:color="auto" w:fill="auto"/>
            <w:noWrap/>
            <w:vAlign w:val="center"/>
            <w:hideMark/>
          </w:tcPr>
          <w:p w14:paraId="65660D08" w14:textId="77777777" w:rsidR="00642134" w:rsidRPr="00A62739" w:rsidRDefault="00642134" w:rsidP="00543B4F">
            <w:pPr>
              <w:widowControl/>
              <w:jc w:val="center"/>
              <w:rPr>
                <w:rFonts w:ascii="Times New Roman" w:eastAsia="游ゴシック" w:hAnsi="Times New Roman" w:cs="Times New Roman"/>
                <w:b/>
                <w:bCs/>
                <w:color w:val="000000"/>
                <w:kern w:val="0"/>
                <w:sz w:val="24"/>
                <w:szCs w:val="24"/>
              </w:rPr>
            </w:pPr>
          </w:p>
        </w:tc>
        <w:tc>
          <w:tcPr>
            <w:tcW w:w="850" w:type="dxa"/>
            <w:tcBorders>
              <w:top w:val="single" w:sz="4" w:space="0" w:color="auto"/>
              <w:left w:val="nil"/>
              <w:bottom w:val="single" w:sz="4" w:space="0" w:color="auto"/>
              <w:right w:val="nil"/>
            </w:tcBorders>
            <w:shd w:val="clear" w:color="auto" w:fill="auto"/>
            <w:noWrap/>
            <w:vAlign w:val="center"/>
            <w:hideMark/>
          </w:tcPr>
          <w:p w14:paraId="170ECD8A" w14:textId="77777777" w:rsidR="00642134" w:rsidRPr="00A62739" w:rsidRDefault="00642134" w:rsidP="00543B4F">
            <w:pPr>
              <w:widowControl/>
              <w:jc w:val="center"/>
              <w:rPr>
                <w:rFonts w:ascii="Times New Roman" w:eastAsia="Times New Roman" w:hAnsi="Times New Roman" w:cs="Times New Roman"/>
                <w:b/>
                <w:bCs/>
                <w:kern w:val="0"/>
                <w:sz w:val="24"/>
                <w:szCs w:val="24"/>
              </w:rPr>
            </w:pPr>
          </w:p>
        </w:tc>
      </w:tr>
      <w:tr w:rsidR="00AE6607" w:rsidRPr="004C53BC" w14:paraId="53BFADF4" w14:textId="77777777" w:rsidTr="00AE6607">
        <w:trPr>
          <w:gridAfter w:val="1"/>
          <w:wAfter w:w="850" w:type="dxa"/>
          <w:trHeight w:val="17"/>
        </w:trPr>
        <w:tc>
          <w:tcPr>
            <w:tcW w:w="3917" w:type="dxa"/>
            <w:tcBorders>
              <w:top w:val="nil"/>
              <w:left w:val="nil"/>
              <w:bottom w:val="single" w:sz="4" w:space="0" w:color="auto"/>
              <w:right w:val="nil"/>
            </w:tcBorders>
            <w:shd w:val="clear" w:color="auto" w:fill="auto"/>
            <w:noWrap/>
            <w:vAlign w:val="center"/>
            <w:hideMark/>
          </w:tcPr>
          <w:p w14:paraId="6987D777" w14:textId="0086CD03" w:rsidR="00642134" w:rsidRPr="00A62739" w:rsidRDefault="00642134" w:rsidP="008A2C46">
            <w:pPr>
              <w:widowControl/>
              <w:jc w:val="left"/>
              <w:rPr>
                <w:rFonts w:ascii="Times New Roman" w:eastAsia="Times New Roman" w:hAnsi="Times New Roman" w:cs="Times New Roman"/>
                <w:b/>
                <w:bCs/>
                <w:kern w:val="0"/>
                <w:sz w:val="24"/>
                <w:szCs w:val="24"/>
              </w:rPr>
            </w:pPr>
            <w:r w:rsidRPr="00A62739">
              <w:rPr>
                <w:rFonts w:ascii="Times New Roman" w:eastAsia="游ゴシック" w:hAnsi="Times New Roman" w:cs="Times New Roman"/>
                <w:b/>
                <w:bCs/>
                <w:color w:val="000000"/>
                <w:kern w:val="0"/>
                <w:sz w:val="24"/>
                <w:szCs w:val="24"/>
              </w:rPr>
              <w:t>Outcome Variable</w:t>
            </w:r>
          </w:p>
        </w:tc>
        <w:tc>
          <w:tcPr>
            <w:tcW w:w="2159" w:type="dxa"/>
            <w:tcBorders>
              <w:top w:val="single" w:sz="4" w:space="0" w:color="auto"/>
              <w:left w:val="nil"/>
              <w:bottom w:val="single" w:sz="4" w:space="0" w:color="auto"/>
              <w:right w:val="nil"/>
            </w:tcBorders>
            <w:shd w:val="clear" w:color="auto" w:fill="auto"/>
            <w:noWrap/>
            <w:vAlign w:val="center"/>
            <w:hideMark/>
          </w:tcPr>
          <w:p w14:paraId="1B61E56C" w14:textId="77777777" w:rsidR="00642134" w:rsidRPr="00A62739" w:rsidRDefault="00642134" w:rsidP="0065289A">
            <w:pPr>
              <w:widowControl/>
              <w:jc w:val="center"/>
              <w:rPr>
                <w:rFonts w:ascii="Times New Roman" w:eastAsia="游ゴシック" w:hAnsi="Times New Roman" w:cs="Times New Roman"/>
                <w:b/>
                <w:bCs/>
                <w:color w:val="000000"/>
                <w:kern w:val="0"/>
                <w:sz w:val="24"/>
                <w:szCs w:val="24"/>
              </w:rPr>
            </w:pPr>
            <w:r w:rsidRPr="00A62739">
              <w:rPr>
                <w:rFonts w:ascii="Times New Roman" w:eastAsia="游ゴシック" w:hAnsi="Times New Roman" w:cs="Times New Roman"/>
                <w:b/>
                <w:bCs/>
                <w:color w:val="000000"/>
                <w:kern w:val="0"/>
                <w:sz w:val="24"/>
                <w:szCs w:val="24"/>
              </w:rPr>
              <w:t>Ownership</w:t>
            </w:r>
          </w:p>
        </w:tc>
        <w:tc>
          <w:tcPr>
            <w:tcW w:w="2159" w:type="dxa"/>
            <w:tcBorders>
              <w:top w:val="single" w:sz="4" w:space="0" w:color="auto"/>
              <w:left w:val="nil"/>
              <w:bottom w:val="single" w:sz="4" w:space="0" w:color="auto"/>
              <w:right w:val="nil"/>
            </w:tcBorders>
            <w:shd w:val="clear" w:color="auto" w:fill="auto"/>
            <w:noWrap/>
            <w:vAlign w:val="center"/>
            <w:hideMark/>
          </w:tcPr>
          <w:p w14:paraId="15AB1703" w14:textId="77777777" w:rsidR="00642134" w:rsidRPr="00A62739" w:rsidRDefault="00642134" w:rsidP="0065289A">
            <w:pPr>
              <w:widowControl/>
              <w:jc w:val="center"/>
              <w:rPr>
                <w:rFonts w:ascii="Times New Roman" w:eastAsia="游ゴシック" w:hAnsi="Times New Roman" w:cs="Times New Roman"/>
                <w:b/>
                <w:bCs/>
                <w:color w:val="000000"/>
                <w:kern w:val="0"/>
                <w:sz w:val="24"/>
                <w:szCs w:val="24"/>
              </w:rPr>
            </w:pPr>
            <w:r w:rsidRPr="00A62739">
              <w:rPr>
                <w:rFonts w:ascii="Times New Roman" w:eastAsia="游ゴシック" w:hAnsi="Times New Roman" w:cs="Times New Roman"/>
                <w:b/>
                <w:bCs/>
                <w:color w:val="000000"/>
                <w:kern w:val="0"/>
                <w:sz w:val="24"/>
                <w:szCs w:val="24"/>
              </w:rPr>
              <w:t>Non-ownership</w:t>
            </w:r>
          </w:p>
        </w:tc>
        <w:tc>
          <w:tcPr>
            <w:tcW w:w="850" w:type="dxa"/>
            <w:tcBorders>
              <w:top w:val="single" w:sz="4" w:space="0" w:color="auto"/>
              <w:left w:val="nil"/>
              <w:bottom w:val="single" w:sz="4" w:space="0" w:color="auto"/>
              <w:right w:val="nil"/>
            </w:tcBorders>
            <w:shd w:val="clear" w:color="auto" w:fill="auto"/>
            <w:noWrap/>
            <w:vAlign w:val="center"/>
            <w:hideMark/>
          </w:tcPr>
          <w:p w14:paraId="5F9E7919" w14:textId="77777777" w:rsidR="00642134" w:rsidRPr="00A62739" w:rsidRDefault="00642134" w:rsidP="00BB3014">
            <w:pPr>
              <w:widowControl/>
              <w:rPr>
                <w:rFonts w:ascii="Times New Roman" w:eastAsia="游ゴシック" w:hAnsi="Times New Roman" w:cs="Times New Roman"/>
                <w:b/>
                <w:bCs/>
                <w:color w:val="000000"/>
                <w:kern w:val="0"/>
                <w:sz w:val="24"/>
                <w:szCs w:val="24"/>
              </w:rPr>
            </w:pPr>
          </w:p>
        </w:tc>
        <w:tc>
          <w:tcPr>
            <w:tcW w:w="2030" w:type="dxa"/>
            <w:tcBorders>
              <w:top w:val="single" w:sz="4" w:space="0" w:color="auto"/>
              <w:left w:val="nil"/>
              <w:bottom w:val="single" w:sz="4" w:space="0" w:color="auto"/>
              <w:right w:val="nil"/>
            </w:tcBorders>
            <w:shd w:val="clear" w:color="auto" w:fill="auto"/>
            <w:noWrap/>
            <w:vAlign w:val="center"/>
          </w:tcPr>
          <w:p w14:paraId="1C7E5C62" w14:textId="77777777" w:rsidR="00642134" w:rsidRPr="00A62739" w:rsidRDefault="00642134" w:rsidP="0065289A">
            <w:pPr>
              <w:widowControl/>
              <w:jc w:val="center"/>
              <w:rPr>
                <w:rFonts w:ascii="Times New Roman" w:eastAsia="游ゴシック" w:hAnsi="Times New Roman" w:cs="Times New Roman"/>
                <w:b/>
                <w:bCs/>
                <w:color w:val="000000"/>
                <w:kern w:val="0"/>
                <w:sz w:val="24"/>
                <w:szCs w:val="24"/>
              </w:rPr>
            </w:pPr>
            <w:r w:rsidRPr="00A62739">
              <w:rPr>
                <w:rFonts w:ascii="Times New Roman" w:eastAsia="游ゴシック" w:hAnsi="Times New Roman" w:cs="Times New Roman"/>
                <w:b/>
                <w:bCs/>
                <w:color w:val="000000"/>
                <w:kern w:val="0"/>
                <w:sz w:val="24"/>
                <w:szCs w:val="24"/>
              </w:rPr>
              <w:t>Ownership</w:t>
            </w:r>
          </w:p>
        </w:tc>
        <w:tc>
          <w:tcPr>
            <w:tcW w:w="1928" w:type="dxa"/>
            <w:tcBorders>
              <w:top w:val="single" w:sz="4" w:space="0" w:color="auto"/>
              <w:left w:val="nil"/>
              <w:bottom w:val="single" w:sz="4" w:space="0" w:color="auto"/>
              <w:right w:val="nil"/>
            </w:tcBorders>
            <w:shd w:val="clear" w:color="auto" w:fill="auto"/>
            <w:noWrap/>
            <w:vAlign w:val="center"/>
            <w:hideMark/>
          </w:tcPr>
          <w:p w14:paraId="36AADBD1" w14:textId="77777777" w:rsidR="00642134" w:rsidRPr="00A62739" w:rsidRDefault="00642134" w:rsidP="0065289A">
            <w:pPr>
              <w:widowControl/>
              <w:jc w:val="center"/>
              <w:rPr>
                <w:rFonts w:ascii="Times New Roman" w:eastAsia="游ゴシック" w:hAnsi="Times New Roman" w:cs="Times New Roman"/>
                <w:b/>
                <w:bCs/>
                <w:color w:val="000000"/>
                <w:kern w:val="0"/>
                <w:sz w:val="24"/>
                <w:szCs w:val="24"/>
              </w:rPr>
            </w:pPr>
            <w:r w:rsidRPr="00A62739">
              <w:rPr>
                <w:rFonts w:ascii="Times New Roman" w:eastAsia="游ゴシック" w:hAnsi="Times New Roman" w:cs="Times New Roman"/>
                <w:b/>
                <w:bCs/>
                <w:color w:val="000000"/>
                <w:kern w:val="0"/>
                <w:sz w:val="24"/>
                <w:szCs w:val="24"/>
              </w:rPr>
              <w:t>Non-ownership</w:t>
            </w:r>
          </w:p>
        </w:tc>
      </w:tr>
      <w:tr w:rsidR="00AE6607" w:rsidRPr="00A113DA" w14:paraId="7662D805" w14:textId="77777777" w:rsidTr="00DD64CA">
        <w:trPr>
          <w:trHeight w:val="17"/>
        </w:trPr>
        <w:tc>
          <w:tcPr>
            <w:tcW w:w="3917" w:type="dxa"/>
            <w:tcBorders>
              <w:top w:val="single" w:sz="4" w:space="0" w:color="auto"/>
              <w:left w:val="nil"/>
              <w:bottom w:val="nil"/>
              <w:right w:val="nil"/>
            </w:tcBorders>
            <w:shd w:val="clear" w:color="auto" w:fill="auto"/>
            <w:noWrap/>
            <w:vAlign w:val="center"/>
            <w:hideMark/>
          </w:tcPr>
          <w:p w14:paraId="7B8138FD" w14:textId="756A9659" w:rsidR="00642134" w:rsidRPr="00A113DA" w:rsidRDefault="00AE6607" w:rsidP="008A2C46">
            <w:pPr>
              <w:widowControl/>
              <w:jc w:val="left"/>
              <w:rPr>
                <w:rFonts w:ascii="Times New Roman" w:eastAsia="游ゴシック" w:hAnsi="Times New Roman" w:cs="Times New Roman"/>
                <w:color w:val="000000"/>
                <w:kern w:val="0"/>
                <w:sz w:val="24"/>
                <w:szCs w:val="24"/>
              </w:rPr>
            </w:pPr>
            <w:r>
              <w:rPr>
                <w:rFonts w:ascii="Times New Roman" w:eastAsia="游ゴシック" w:hAnsi="Times New Roman" w:cs="Times New Roman" w:hint="eastAsia"/>
                <w:color w:val="000000"/>
                <w:kern w:val="0"/>
                <w:sz w:val="24"/>
                <w:szCs w:val="24"/>
              </w:rPr>
              <w:t>I</w:t>
            </w:r>
            <w:r>
              <w:rPr>
                <w:rFonts w:ascii="Times New Roman" w:eastAsia="游ゴシック" w:hAnsi="Times New Roman" w:cs="Times New Roman"/>
                <w:color w:val="000000"/>
                <w:kern w:val="0"/>
                <w:sz w:val="24"/>
                <w:szCs w:val="24"/>
              </w:rPr>
              <w:t>ncome diversification</w:t>
            </w:r>
          </w:p>
        </w:tc>
        <w:tc>
          <w:tcPr>
            <w:tcW w:w="2159" w:type="dxa"/>
            <w:tcBorders>
              <w:top w:val="single" w:sz="4" w:space="0" w:color="auto"/>
              <w:left w:val="nil"/>
              <w:bottom w:val="nil"/>
              <w:right w:val="nil"/>
            </w:tcBorders>
            <w:shd w:val="clear" w:color="auto" w:fill="auto"/>
            <w:noWrap/>
            <w:vAlign w:val="center"/>
            <w:hideMark/>
          </w:tcPr>
          <w:p w14:paraId="27742977" w14:textId="1516BB36" w:rsidR="00642134" w:rsidRPr="00A113DA" w:rsidRDefault="001F0129" w:rsidP="00065E12">
            <w:pPr>
              <w:widowControl/>
              <w:jc w:val="right"/>
              <w:rPr>
                <w:rFonts w:ascii="Times New Roman" w:eastAsia="游ゴシック" w:hAnsi="Times New Roman" w:cs="Times New Roman"/>
                <w:color w:val="000000"/>
                <w:sz w:val="24"/>
                <w:szCs w:val="24"/>
              </w:rPr>
            </w:pPr>
            <w:r>
              <w:rPr>
                <w:rFonts w:ascii="Times New Roman" w:eastAsia="游ゴシック" w:hAnsi="Times New Roman" w:cs="Times New Roman"/>
                <w:color w:val="000000"/>
                <w:sz w:val="24"/>
                <w:szCs w:val="24"/>
              </w:rPr>
              <w:t>0.419</w:t>
            </w:r>
          </w:p>
        </w:tc>
        <w:tc>
          <w:tcPr>
            <w:tcW w:w="2159" w:type="dxa"/>
            <w:tcBorders>
              <w:top w:val="single" w:sz="4" w:space="0" w:color="auto"/>
              <w:left w:val="nil"/>
              <w:bottom w:val="nil"/>
              <w:right w:val="nil"/>
            </w:tcBorders>
            <w:shd w:val="clear" w:color="auto" w:fill="auto"/>
            <w:noWrap/>
            <w:vAlign w:val="center"/>
            <w:hideMark/>
          </w:tcPr>
          <w:p w14:paraId="2E676EE8" w14:textId="2418C93B"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w:t>
            </w:r>
            <w:r w:rsidR="001F0129">
              <w:rPr>
                <w:rFonts w:ascii="Times New Roman" w:eastAsia="游ゴシック" w:hAnsi="Times New Roman" w:cs="Times New Roman"/>
                <w:color w:val="000000"/>
                <w:sz w:val="24"/>
                <w:szCs w:val="24"/>
              </w:rPr>
              <w:t>361</w:t>
            </w:r>
          </w:p>
        </w:tc>
        <w:tc>
          <w:tcPr>
            <w:tcW w:w="850" w:type="dxa"/>
            <w:tcBorders>
              <w:top w:val="single" w:sz="4" w:space="0" w:color="auto"/>
              <w:left w:val="nil"/>
              <w:bottom w:val="nil"/>
              <w:right w:val="nil"/>
            </w:tcBorders>
            <w:shd w:val="clear" w:color="auto" w:fill="auto"/>
            <w:noWrap/>
            <w:vAlign w:val="center"/>
            <w:hideMark/>
          </w:tcPr>
          <w:p w14:paraId="5116885B" w14:textId="77095E98" w:rsidR="00642134" w:rsidRPr="00A113DA" w:rsidRDefault="00642134" w:rsidP="00BB3014">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r w:rsidR="001F0129">
              <w:rPr>
                <w:rFonts w:ascii="Times New Roman" w:eastAsia="游ゴシック" w:hAnsi="Times New Roman" w:cs="Times New Roman"/>
                <w:color w:val="000000"/>
                <w:sz w:val="24"/>
                <w:szCs w:val="24"/>
              </w:rPr>
              <w:t>*</w:t>
            </w:r>
          </w:p>
        </w:tc>
        <w:tc>
          <w:tcPr>
            <w:tcW w:w="2030" w:type="dxa"/>
            <w:tcBorders>
              <w:top w:val="single" w:sz="4" w:space="0" w:color="auto"/>
              <w:left w:val="nil"/>
              <w:bottom w:val="nil"/>
              <w:right w:val="nil"/>
            </w:tcBorders>
            <w:shd w:val="clear" w:color="auto" w:fill="auto"/>
            <w:noWrap/>
            <w:vAlign w:val="center"/>
            <w:hideMark/>
          </w:tcPr>
          <w:p w14:paraId="5417A013" w14:textId="65ECA244"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w:t>
            </w:r>
            <w:r w:rsidR="00003475">
              <w:rPr>
                <w:rFonts w:ascii="Times New Roman" w:eastAsia="游ゴシック" w:hAnsi="Times New Roman" w:cs="Times New Roman"/>
                <w:color w:val="000000"/>
                <w:sz w:val="24"/>
                <w:szCs w:val="24"/>
              </w:rPr>
              <w:t>390</w:t>
            </w:r>
          </w:p>
        </w:tc>
        <w:tc>
          <w:tcPr>
            <w:tcW w:w="1928" w:type="dxa"/>
            <w:tcBorders>
              <w:top w:val="single" w:sz="4" w:space="0" w:color="auto"/>
              <w:left w:val="nil"/>
              <w:bottom w:val="nil"/>
              <w:right w:val="nil"/>
            </w:tcBorders>
            <w:shd w:val="clear" w:color="auto" w:fill="auto"/>
            <w:noWrap/>
            <w:vAlign w:val="center"/>
            <w:hideMark/>
          </w:tcPr>
          <w:p w14:paraId="2964D165" w14:textId="780AE706"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w:t>
            </w:r>
            <w:r w:rsidR="00897ACD">
              <w:rPr>
                <w:rFonts w:ascii="Times New Roman" w:eastAsia="游ゴシック" w:hAnsi="Times New Roman" w:cs="Times New Roman"/>
                <w:color w:val="000000"/>
                <w:sz w:val="24"/>
                <w:szCs w:val="24"/>
              </w:rPr>
              <w:t>263</w:t>
            </w:r>
          </w:p>
        </w:tc>
        <w:tc>
          <w:tcPr>
            <w:tcW w:w="850" w:type="dxa"/>
            <w:tcBorders>
              <w:top w:val="single" w:sz="4" w:space="0" w:color="auto"/>
              <w:left w:val="nil"/>
              <w:bottom w:val="nil"/>
              <w:right w:val="nil"/>
            </w:tcBorders>
            <w:shd w:val="clear" w:color="auto" w:fill="auto"/>
            <w:noWrap/>
            <w:vAlign w:val="center"/>
            <w:hideMark/>
          </w:tcPr>
          <w:p w14:paraId="1BC1D707" w14:textId="44F32B34" w:rsidR="00642134" w:rsidRPr="00A113DA" w:rsidRDefault="00642134" w:rsidP="00BB3014">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r w:rsidR="00897ACD">
              <w:rPr>
                <w:rFonts w:ascii="Times New Roman" w:eastAsia="游ゴシック" w:hAnsi="Times New Roman" w:cs="Times New Roman"/>
                <w:color w:val="000000"/>
                <w:sz w:val="24"/>
                <w:szCs w:val="24"/>
              </w:rPr>
              <w:t>*</w:t>
            </w:r>
          </w:p>
        </w:tc>
      </w:tr>
      <w:tr w:rsidR="00AE6607" w:rsidRPr="00A113DA" w14:paraId="50E86E68" w14:textId="77777777" w:rsidTr="00DD64CA">
        <w:trPr>
          <w:trHeight w:val="17"/>
        </w:trPr>
        <w:tc>
          <w:tcPr>
            <w:tcW w:w="3917" w:type="dxa"/>
            <w:tcBorders>
              <w:top w:val="nil"/>
              <w:left w:val="nil"/>
              <w:bottom w:val="nil"/>
              <w:right w:val="nil"/>
            </w:tcBorders>
            <w:shd w:val="clear" w:color="auto" w:fill="auto"/>
            <w:noWrap/>
            <w:vAlign w:val="center"/>
            <w:hideMark/>
          </w:tcPr>
          <w:p w14:paraId="490625A9"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top w:val="nil"/>
              <w:left w:val="nil"/>
              <w:bottom w:val="nil"/>
              <w:right w:val="nil"/>
            </w:tcBorders>
            <w:shd w:val="clear" w:color="auto" w:fill="auto"/>
            <w:noWrap/>
            <w:vAlign w:val="center"/>
            <w:hideMark/>
          </w:tcPr>
          <w:p w14:paraId="0BDFA954" w14:textId="554DD4D4"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w:t>
            </w:r>
            <w:r w:rsidR="001F0129">
              <w:rPr>
                <w:rFonts w:ascii="Times New Roman" w:eastAsia="游ゴシック" w:hAnsi="Times New Roman" w:cs="Times New Roman"/>
                <w:color w:val="000000"/>
                <w:sz w:val="24"/>
                <w:szCs w:val="24"/>
              </w:rPr>
              <w:t>004</w:t>
            </w:r>
            <w:r w:rsidRPr="00A113DA">
              <w:rPr>
                <w:rFonts w:ascii="Times New Roman" w:eastAsia="游ゴシック" w:hAnsi="Times New Roman" w:cs="Times New Roman"/>
                <w:color w:val="000000"/>
                <w:sz w:val="24"/>
                <w:szCs w:val="24"/>
              </w:rPr>
              <w:t>)</w:t>
            </w:r>
          </w:p>
        </w:tc>
        <w:tc>
          <w:tcPr>
            <w:tcW w:w="2159" w:type="dxa"/>
            <w:tcBorders>
              <w:top w:val="nil"/>
              <w:left w:val="nil"/>
              <w:bottom w:val="nil"/>
              <w:right w:val="nil"/>
            </w:tcBorders>
            <w:shd w:val="clear" w:color="auto" w:fill="auto"/>
            <w:noWrap/>
            <w:vAlign w:val="center"/>
            <w:hideMark/>
          </w:tcPr>
          <w:p w14:paraId="1E6FA255" w14:textId="25EAA867"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w:t>
            </w:r>
            <w:r w:rsidR="001F0129">
              <w:rPr>
                <w:rFonts w:ascii="Times New Roman" w:eastAsia="游ゴシック" w:hAnsi="Times New Roman" w:cs="Times New Roman"/>
                <w:color w:val="000000"/>
                <w:sz w:val="24"/>
                <w:szCs w:val="24"/>
              </w:rPr>
              <w:t>007</w:t>
            </w:r>
            <w:r w:rsidRPr="00A113DA">
              <w:rPr>
                <w:rFonts w:ascii="Times New Roman" w:eastAsia="游ゴシック" w:hAnsi="Times New Roman" w:cs="Times New Roman"/>
                <w:color w:val="000000"/>
                <w:sz w:val="24"/>
                <w:szCs w:val="24"/>
              </w:rPr>
              <w:t>)</w:t>
            </w:r>
          </w:p>
        </w:tc>
        <w:tc>
          <w:tcPr>
            <w:tcW w:w="850" w:type="dxa"/>
            <w:tcBorders>
              <w:top w:val="nil"/>
              <w:left w:val="nil"/>
              <w:bottom w:val="nil"/>
              <w:right w:val="nil"/>
            </w:tcBorders>
            <w:shd w:val="clear" w:color="auto" w:fill="auto"/>
            <w:noWrap/>
            <w:vAlign w:val="center"/>
            <w:hideMark/>
          </w:tcPr>
          <w:p w14:paraId="3BB34DCD" w14:textId="77777777" w:rsidR="00642134" w:rsidRPr="00A113DA" w:rsidRDefault="00642134" w:rsidP="00BB3014">
            <w:pPr>
              <w:rPr>
                <w:rFonts w:ascii="Times New Roman" w:eastAsia="游ゴシック" w:hAnsi="Times New Roman" w:cs="Times New Roman"/>
                <w:color w:val="000000"/>
                <w:sz w:val="24"/>
                <w:szCs w:val="24"/>
              </w:rPr>
            </w:pPr>
          </w:p>
        </w:tc>
        <w:tc>
          <w:tcPr>
            <w:tcW w:w="2030" w:type="dxa"/>
            <w:tcBorders>
              <w:top w:val="nil"/>
              <w:left w:val="nil"/>
              <w:bottom w:val="nil"/>
              <w:right w:val="nil"/>
            </w:tcBorders>
            <w:shd w:val="clear" w:color="auto" w:fill="auto"/>
            <w:noWrap/>
            <w:vAlign w:val="center"/>
            <w:hideMark/>
          </w:tcPr>
          <w:p w14:paraId="326552F7" w14:textId="364B33A9"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w:t>
            </w:r>
            <w:r w:rsidR="00897ACD">
              <w:rPr>
                <w:rFonts w:ascii="Times New Roman" w:eastAsia="游ゴシック" w:hAnsi="Times New Roman" w:cs="Times New Roman"/>
                <w:color w:val="000000"/>
                <w:sz w:val="24"/>
                <w:szCs w:val="24"/>
              </w:rPr>
              <w:t>004</w:t>
            </w:r>
            <w:r w:rsidRPr="00A113DA">
              <w:rPr>
                <w:rFonts w:ascii="Times New Roman" w:eastAsia="游ゴシック" w:hAnsi="Times New Roman" w:cs="Times New Roman"/>
                <w:color w:val="000000"/>
                <w:sz w:val="24"/>
                <w:szCs w:val="24"/>
              </w:rPr>
              <w:t>)</w:t>
            </w:r>
          </w:p>
        </w:tc>
        <w:tc>
          <w:tcPr>
            <w:tcW w:w="1928" w:type="dxa"/>
            <w:tcBorders>
              <w:top w:val="nil"/>
              <w:left w:val="nil"/>
              <w:bottom w:val="nil"/>
              <w:right w:val="nil"/>
            </w:tcBorders>
            <w:shd w:val="clear" w:color="auto" w:fill="auto"/>
            <w:noWrap/>
            <w:vAlign w:val="center"/>
            <w:hideMark/>
          </w:tcPr>
          <w:p w14:paraId="742CA4F2" w14:textId="7E09B5BB"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w:t>
            </w:r>
            <w:r w:rsidR="00897ACD">
              <w:rPr>
                <w:rFonts w:ascii="Times New Roman" w:eastAsia="游ゴシック" w:hAnsi="Times New Roman" w:cs="Times New Roman"/>
                <w:color w:val="000000"/>
                <w:sz w:val="24"/>
                <w:szCs w:val="24"/>
              </w:rPr>
              <w:t>030</w:t>
            </w:r>
            <w:r w:rsidRPr="00A113DA">
              <w:rPr>
                <w:rFonts w:ascii="Times New Roman" w:eastAsia="游ゴシック" w:hAnsi="Times New Roman" w:cs="Times New Roman"/>
                <w:color w:val="000000"/>
                <w:sz w:val="24"/>
                <w:szCs w:val="24"/>
              </w:rPr>
              <w:t>)</w:t>
            </w:r>
          </w:p>
        </w:tc>
        <w:tc>
          <w:tcPr>
            <w:tcW w:w="850" w:type="dxa"/>
            <w:tcBorders>
              <w:top w:val="nil"/>
              <w:left w:val="nil"/>
              <w:bottom w:val="nil"/>
              <w:right w:val="nil"/>
            </w:tcBorders>
            <w:shd w:val="clear" w:color="auto" w:fill="auto"/>
            <w:noWrap/>
            <w:vAlign w:val="center"/>
            <w:hideMark/>
          </w:tcPr>
          <w:p w14:paraId="6FC0C23C" w14:textId="77777777" w:rsidR="00642134" w:rsidRPr="00A113DA" w:rsidRDefault="00642134" w:rsidP="00BB3014">
            <w:pPr>
              <w:rPr>
                <w:rFonts w:ascii="Times New Roman" w:eastAsia="游ゴシック" w:hAnsi="Times New Roman" w:cs="Times New Roman"/>
                <w:color w:val="000000"/>
                <w:sz w:val="24"/>
                <w:szCs w:val="24"/>
              </w:rPr>
            </w:pPr>
          </w:p>
        </w:tc>
      </w:tr>
      <w:tr w:rsidR="00AE6607" w:rsidRPr="00A113DA" w14:paraId="43A0A758" w14:textId="77777777" w:rsidTr="00DD64CA">
        <w:trPr>
          <w:trHeight w:val="17"/>
        </w:trPr>
        <w:tc>
          <w:tcPr>
            <w:tcW w:w="3917" w:type="dxa"/>
            <w:tcBorders>
              <w:top w:val="nil"/>
              <w:left w:val="nil"/>
              <w:bottom w:val="nil"/>
              <w:right w:val="nil"/>
            </w:tcBorders>
            <w:shd w:val="clear" w:color="auto" w:fill="auto"/>
            <w:noWrap/>
            <w:vAlign w:val="center"/>
            <w:hideMark/>
          </w:tcPr>
          <w:p w14:paraId="7FE07A4C"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Poverty headcount</w:t>
            </w:r>
          </w:p>
        </w:tc>
        <w:tc>
          <w:tcPr>
            <w:tcW w:w="2159" w:type="dxa"/>
            <w:tcBorders>
              <w:top w:val="nil"/>
              <w:left w:val="nil"/>
              <w:bottom w:val="nil"/>
              <w:right w:val="nil"/>
            </w:tcBorders>
            <w:shd w:val="clear" w:color="auto" w:fill="auto"/>
            <w:noWrap/>
            <w:vAlign w:val="center"/>
            <w:hideMark/>
          </w:tcPr>
          <w:p w14:paraId="61C0B2BD" w14:textId="0DB5282E" w:rsidR="00642134" w:rsidRPr="00A113DA" w:rsidRDefault="00642134" w:rsidP="008A4676">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0.096</w:t>
            </w:r>
          </w:p>
        </w:tc>
        <w:tc>
          <w:tcPr>
            <w:tcW w:w="2159" w:type="dxa"/>
            <w:tcBorders>
              <w:top w:val="nil"/>
              <w:left w:val="nil"/>
              <w:bottom w:val="nil"/>
              <w:right w:val="nil"/>
            </w:tcBorders>
            <w:shd w:val="clear" w:color="auto" w:fill="auto"/>
            <w:noWrap/>
            <w:vAlign w:val="center"/>
            <w:hideMark/>
          </w:tcPr>
          <w:p w14:paraId="3895E3B0" w14:textId="38BB00E4" w:rsidR="00642134" w:rsidRPr="00A113DA" w:rsidRDefault="00642134" w:rsidP="00294816">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0.308</w:t>
            </w:r>
          </w:p>
        </w:tc>
        <w:tc>
          <w:tcPr>
            <w:tcW w:w="850" w:type="dxa"/>
            <w:tcBorders>
              <w:top w:val="nil"/>
              <w:left w:val="nil"/>
              <w:bottom w:val="nil"/>
              <w:right w:val="nil"/>
            </w:tcBorders>
            <w:shd w:val="clear" w:color="auto" w:fill="auto"/>
            <w:noWrap/>
            <w:vAlign w:val="center"/>
            <w:hideMark/>
          </w:tcPr>
          <w:p w14:paraId="694CA769" w14:textId="77777777" w:rsidR="00642134" w:rsidRPr="00A113DA" w:rsidRDefault="00642134" w:rsidP="00BB3014">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c>
          <w:tcPr>
            <w:tcW w:w="2030" w:type="dxa"/>
            <w:tcBorders>
              <w:top w:val="nil"/>
              <w:left w:val="nil"/>
              <w:bottom w:val="nil"/>
              <w:right w:val="nil"/>
            </w:tcBorders>
            <w:shd w:val="clear" w:color="auto" w:fill="auto"/>
            <w:noWrap/>
            <w:vAlign w:val="center"/>
            <w:hideMark/>
          </w:tcPr>
          <w:p w14:paraId="5AE78909" w14:textId="7706A70C" w:rsidR="00642134" w:rsidRPr="00A113DA" w:rsidRDefault="00642134" w:rsidP="00193A7C">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0.072</w:t>
            </w:r>
          </w:p>
        </w:tc>
        <w:tc>
          <w:tcPr>
            <w:tcW w:w="1928" w:type="dxa"/>
            <w:tcBorders>
              <w:top w:val="nil"/>
              <w:left w:val="nil"/>
              <w:bottom w:val="nil"/>
              <w:right w:val="nil"/>
            </w:tcBorders>
            <w:shd w:val="clear" w:color="auto" w:fill="auto"/>
            <w:noWrap/>
            <w:vAlign w:val="center"/>
            <w:hideMark/>
          </w:tcPr>
          <w:p w14:paraId="7F8115ED" w14:textId="27CEF62A"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0.078</w:t>
            </w:r>
          </w:p>
        </w:tc>
        <w:tc>
          <w:tcPr>
            <w:tcW w:w="850" w:type="dxa"/>
            <w:tcBorders>
              <w:top w:val="nil"/>
              <w:left w:val="nil"/>
              <w:bottom w:val="nil"/>
              <w:right w:val="nil"/>
            </w:tcBorders>
            <w:shd w:val="clear" w:color="auto" w:fill="auto"/>
            <w:noWrap/>
            <w:vAlign w:val="center"/>
            <w:hideMark/>
          </w:tcPr>
          <w:p w14:paraId="16332860" w14:textId="77777777" w:rsidR="00642134" w:rsidRPr="00A113DA" w:rsidRDefault="00642134" w:rsidP="00BB3014">
            <w:pPr>
              <w:rPr>
                <w:rFonts w:ascii="Times New Roman" w:eastAsia="游ゴシック" w:hAnsi="Times New Roman" w:cs="Times New Roman"/>
                <w:color w:val="000000"/>
                <w:sz w:val="24"/>
                <w:szCs w:val="24"/>
              </w:rPr>
            </w:pPr>
          </w:p>
        </w:tc>
      </w:tr>
      <w:tr w:rsidR="00AE6607" w:rsidRPr="00A113DA" w14:paraId="701085E5" w14:textId="77777777" w:rsidTr="00DD64CA">
        <w:trPr>
          <w:trHeight w:val="17"/>
        </w:trPr>
        <w:tc>
          <w:tcPr>
            <w:tcW w:w="3917" w:type="dxa"/>
            <w:tcBorders>
              <w:top w:val="nil"/>
              <w:left w:val="nil"/>
              <w:bottom w:val="nil"/>
              <w:right w:val="nil"/>
            </w:tcBorders>
            <w:shd w:val="clear" w:color="auto" w:fill="auto"/>
            <w:noWrap/>
            <w:vAlign w:val="center"/>
            <w:hideMark/>
          </w:tcPr>
          <w:p w14:paraId="0540A4DA"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top w:val="nil"/>
              <w:left w:val="nil"/>
              <w:bottom w:val="nil"/>
              <w:right w:val="nil"/>
            </w:tcBorders>
            <w:shd w:val="clear" w:color="auto" w:fill="auto"/>
            <w:noWrap/>
            <w:vAlign w:val="center"/>
            <w:hideMark/>
          </w:tcPr>
          <w:p w14:paraId="1C00F66C" w14:textId="651835BA"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(0.004)</w:t>
            </w:r>
          </w:p>
        </w:tc>
        <w:tc>
          <w:tcPr>
            <w:tcW w:w="2159" w:type="dxa"/>
            <w:tcBorders>
              <w:top w:val="nil"/>
              <w:left w:val="nil"/>
              <w:bottom w:val="nil"/>
              <w:right w:val="nil"/>
            </w:tcBorders>
            <w:shd w:val="clear" w:color="auto" w:fill="auto"/>
            <w:noWrap/>
            <w:vAlign w:val="center"/>
            <w:hideMark/>
          </w:tcPr>
          <w:p w14:paraId="6BFA3BB0" w14:textId="43230B8F"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(0.011)</w:t>
            </w:r>
          </w:p>
        </w:tc>
        <w:tc>
          <w:tcPr>
            <w:tcW w:w="850" w:type="dxa"/>
            <w:tcBorders>
              <w:top w:val="nil"/>
              <w:left w:val="nil"/>
              <w:bottom w:val="nil"/>
              <w:right w:val="nil"/>
            </w:tcBorders>
            <w:shd w:val="clear" w:color="auto" w:fill="auto"/>
            <w:noWrap/>
            <w:vAlign w:val="center"/>
            <w:hideMark/>
          </w:tcPr>
          <w:p w14:paraId="79D0C073" w14:textId="77777777" w:rsidR="00642134" w:rsidRPr="00A113DA" w:rsidRDefault="00642134" w:rsidP="00BB3014">
            <w:pPr>
              <w:rPr>
                <w:rFonts w:ascii="Times New Roman" w:eastAsia="游ゴシック" w:hAnsi="Times New Roman" w:cs="Times New Roman"/>
                <w:color w:val="000000"/>
                <w:sz w:val="24"/>
                <w:szCs w:val="24"/>
              </w:rPr>
            </w:pPr>
          </w:p>
        </w:tc>
        <w:tc>
          <w:tcPr>
            <w:tcW w:w="2030" w:type="dxa"/>
            <w:tcBorders>
              <w:top w:val="nil"/>
              <w:left w:val="nil"/>
              <w:bottom w:val="nil"/>
              <w:right w:val="nil"/>
            </w:tcBorders>
            <w:shd w:val="clear" w:color="auto" w:fill="auto"/>
            <w:noWrap/>
            <w:vAlign w:val="center"/>
            <w:hideMark/>
          </w:tcPr>
          <w:p w14:paraId="4C12BD02" w14:textId="7DCCE396"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(0.258)</w:t>
            </w:r>
          </w:p>
        </w:tc>
        <w:tc>
          <w:tcPr>
            <w:tcW w:w="1928" w:type="dxa"/>
            <w:tcBorders>
              <w:top w:val="nil"/>
              <w:left w:val="nil"/>
              <w:bottom w:val="nil"/>
              <w:right w:val="nil"/>
            </w:tcBorders>
            <w:shd w:val="clear" w:color="auto" w:fill="auto"/>
            <w:noWrap/>
            <w:vAlign w:val="center"/>
            <w:hideMark/>
          </w:tcPr>
          <w:p w14:paraId="05E9D6FD" w14:textId="4EB2ECAF" w:rsidR="00642134" w:rsidRPr="00A113DA" w:rsidRDefault="00642134" w:rsidP="00065E12">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(0.270)</w:t>
            </w:r>
          </w:p>
        </w:tc>
        <w:tc>
          <w:tcPr>
            <w:tcW w:w="850" w:type="dxa"/>
            <w:tcBorders>
              <w:top w:val="nil"/>
              <w:left w:val="nil"/>
              <w:bottom w:val="nil"/>
              <w:right w:val="nil"/>
            </w:tcBorders>
            <w:shd w:val="clear" w:color="auto" w:fill="auto"/>
            <w:noWrap/>
            <w:vAlign w:val="center"/>
            <w:hideMark/>
          </w:tcPr>
          <w:p w14:paraId="76E9528B" w14:textId="77777777" w:rsidR="00642134" w:rsidRPr="00A113DA" w:rsidRDefault="00642134" w:rsidP="00BB3014">
            <w:pPr>
              <w:rPr>
                <w:rFonts w:ascii="Times New Roman" w:eastAsia="游ゴシック" w:hAnsi="Times New Roman" w:cs="Times New Roman"/>
                <w:color w:val="000000"/>
                <w:sz w:val="24"/>
                <w:szCs w:val="24"/>
              </w:rPr>
            </w:pPr>
          </w:p>
        </w:tc>
      </w:tr>
      <w:tr w:rsidR="00AE6607" w:rsidRPr="00A113DA" w14:paraId="1AA984D7" w14:textId="77777777" w:rsidTr="00DD64CA">
        <w:trPr>
          <w:trHeight w:val="17"/>
        </w:trPr>
        <w:tc>
          <w:tcPr>
            <w:tcW w:w="3917" w:type="dxa"/>
            <w:tcBorders>
              <w:top w:val="nil"/>
              <w:left w:val="nil"/>
              <w:bottom w:val="nil"/>
              <w:right w:val="nil"/>
            </w:tcBorders>
            <w:shd w:val="clear" w:color="auto" w:fill="auto"/>
            <w:noWrap/>
            <w:vAlign w:val="center"/>
            <w:hideMark/>
          </w:tcPr>
          <w:p w14:paraId="44ED9582"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Poverty gap</w:t>
            </w:r>
          </w:p>
        </w:tc>
        <w:tc>
          <w:tcPr>
            <w:tcW w:w="2159" w:type="dxa"/>
            <w:tcBorders>
              <w:top w:val="nil"/>
              <w:left w:val="nil"/>
              <w:bottom w:val="nil"/>
              <w:right w:val="nil"/>
            </w:tcBorders>
            <w:shd w:val="clear" w:color="auto" w:fill="auto"/>
            <w:noWrap/>
            <w:vAlign w:val="center"/>
            <w:hideMark/>
          </w:tcPr>
          <w:p w14:paraId="698D64AE" w14:textId="43DC6484"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0.015</w:t>
            </w:r>
          </w:p>
        </w:tc>
        <w:tc>
          <w:tcPr>
            <w:tcW w:w="2159" w:type="dxa"/>
            <w:tcBorders>
              <w:top w:val="nil"/>
              <w:left w:val="nil"/>
              <w:bottom w:val="nil"/>
              <w:right w:val="nil"/>
            </w:tcBorders>
            <w:shd w:val="clear" w:color="auto" w:fill="auto"/>
            <w:noWrap/>
            <w:vAlign w:val="center"/>
            <w:hideMark/>
          </w:tcPr>
          <w:p w14:paraId="705C59D9" w14:textId="5B226CB3"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0.059</w:t>
            </w:r>
          </w:p>
        </w:tc>
        <w:tc>
          <w:tcPr>
            <w:tcW w:w="850" w:type="dxa"/>
            <w:tcBorders>
              <w:top w:val="nil"/>
              <w:left w:val="nil"/>
              <w:bottom w:val="nil"/>
              <w:right w:val="nil"/>
            </w:tcBorders>
            <w:shd w:val="clear" w:color="auto" w:fill="auto"/>
            <w:noWrap/>
            <w:vAlign w:val="center"/>
            <w:hideMark/>
          </w:tcPr>
          <w:p w14:paraId="21EFD697" w14:textId="77777777" w:rsidR="00642134" w:rsidRPr="00A113DA" w:rsidRDefault="00642134" w:rsidP="0070753D">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c>
          <w:tcPr>
            <w:tcW w:w="2030" w:type="dxa"/>
            <w:tcBorders>
              <w:top w:val="nil"/>
              <w:left w:val="nil"/>
              <w:bottom w:val="nil"/>
              <w:right w:val="nil"/>
            </w:tcBorders>
            <w:shd w:val="clear" w:color="auto" w:fill="auto"/>
            <w:noWrap/>
            <w:vAlign w:val="center"/>
            <w:hideMark/>
          </w:tcPr>
          <w:p w14:paraId="45E48C46" w14:textId="0420C154" w:rsidR="00642134" w:rsidRPr="00A113DA" w:rsidRDefault="00642134" w:rsidP="00193A7C">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0.010</w:t>
            </w:r>
          </w:p>
        </w:tc>
        <w:tc>
          <w:tcPr>
            <w:tcW w:w="1928" w:type="dxa"/>
            <w:tcBorders>
              <w:top w:val="nil"/>
              <w:left w:val="nil"/>
              <w:bottom w:val="nil"/>
              <w:right w:val="nil"/>
            </w:tcBorders>
            <w:shd w:val="clear" w:color="auto" w:fill="auto"/>
            <w:noWrap/>
            <w:vAlign w:val="center"/>
            <w:hideMark/>
          </w:tcPr>
          <w:p w14:paraId="6BE63D02" w14:textId="0115C96B"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0.007</w:t>
            </w:r>
          </w:p>
        </w:tc>
        <w:tc>
          <w:tcPr>
            <w:tcW w:w="850" w:type="dxa"/>
            <w:tcBorders>
              <w:top w:val="nil"/>
              <w:left w:val="nil"/>
              <w:bottom w:val="nil"/>
              <w:right w:val="nil"/>
            </w:tcBorders>
            <w:shd w:val="clear" w:color="auto" w:fill="auto"/>
            <w:noWrap/>
            <w:vAlign w:val="center"/>
            <w:hideMark/>
          </w:tcPr>
          <w:p w14:paraId="7ABF5EEC" w14:textId="77777777" w:rsidR="00642134" w:rsidRPr="00A113DA" w:rsidRDefault="00642134" w:rsidP="0070753D">
            <w:pPr>
              <w:rPr>
                <w:rFonts w:ascii="Times New Roman" w:eastAsia="游ゴシック" w:hAnsi="Times New Roman" w:cs="Times New Roman"/>
                <w:color w:val="000000"/>
                <w:sz w:val="24"/>
                <w:szCs w:val="24"/>
              </w:rPr>
            </w:pPr>
          </w:p>
        </w:tc>
      </w:tr>
      <w:tr w:rsidR="00AE6607" w:rsidRPr="00A113DA" w14:paraId="65B6A972" w14:textId="77777777" w:rsidTr="00DD64CA">
        <w:trPr>
          <w:trHeight w:val="17"/>
        </w:trPr>
        <w:tc>
          <w:tcPr>
            <w:tcW w:w="3917" w:type="dxa"/>
            <w:tcBorders>
              <w:top w:val="nil"/>
              <w:left w:val="nil"/>
              <w:bottom w:val="nil"/>
              <w:right w:val="nil"/>
            </w:tcBorders>
            <w:shd w:val="clear" w:color="auto" w:fill="auto"/>
            <w:noWrap/>
            <w:vAlign w:val="center"/>
            <w:hideMark/>
          </w:tcPr>
          <w:p w14:paraId="7459DE61"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top w:val="nil"/>
              <w:left w:val="nil"/>
              <w:bottom w:val="nil"/>
              <w:right w:val="nil"/>
            </w:tcBorders>
            <w:shd w:val="clear" w:color="auto" w:fill="auto"/>
            <w:noWrap/>
            <w:vAlign w:val="center"/>
            <w:hideMark/>
          </w:tcPr>
          <w:p w14:paraId="36B52ADF" w14:textId="67D2DE0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(0.001)</w:t>
            </w:r>
          </w:p>
        </w:tc>
        <w:tc>
          <w:tcPr>
            <w:tcW w:w="2159" w:type="dxa"/>
            <w:tcBorders>
              <w:top w:val="nil"/>
              <w:left w:val="nil"/>
              <w:bottom w:val="nil"/>
              <w:right w:val="nil"/>
            </w:tcBorders>
            <w:shd w:val="clear" w:color="auto" w:fill="auto"/>
            <w:noWrap/>
            <w:vAlign w:val="center"/>
            <w:hideMark/>
          </w:tcPr>
          <w:p w14:paraId="5F3A7BC3" w14:textId="2358CC6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(0.003)</w:t>
            </w:r>
          </w:p>
        </w:tc>
        <w:tc>
          <w:tcPr>
            <w:tcW w:w="850" w:type="dxa"/>
            <w:tcBorders>
              <w:top w:val="nil"/>
              <w:left w:val="nil"/>
              <w:bottom w:val="nil"/>
              <w:right w:val="nil"/>
            </w:tcBorders>
            <w:shd w:val="clear" w:color="auto" w:fill="auto"/>
            <w:noWrap/>
            <w:vAlign w:val="center"/>
            <w:hideMark/>
          </w:tcPr>
          <w:p w14:paraId="61AABE01" w14:textId="77777777" w:rsidR="00642134" w:rsidRPr="00A113DA" w:rsidRDefault="00642134" w:rsidP="0070753D">
            <w:pPr>
              <w:rPr>
                <w:rFonts w:ascii="Times New Roman" w:eastAsia="游ゴシック" w:hAnsi="Times New Roman" w:cs="Times New Roman"/>
                <w:color w:val="000000"/>
                <w:sz w:val="24"/>
                <w:szCs w:val="24"/>
              </w:rPr>
            </w:pPr>
          </w:p>
        </w:tc>
        <w:tc>
          <w:tcPr>
            <w:tcW w:w="2030" w:type="dxa"/>
            <w:tcBorders>
              <w:top w:val="nil"/>
              <w:left w:val="nil"/>
              <w:bottom w:val="nil"/>
              <w:right w:val="nil"/>
            </w:tcBorders>
            <w:shd w:val="clear" w:color="auto" w:fill="auto"/>
            <w:noWrap/>
            <w:vAlign w:val="center"/>
            <w:hideMark/>
          </w:tcPr>
          <w:p w14:paraId="28A036AC" w14:textId="2A37657D" w:rsidR="00642134" w:rsidRPr="00A113DA" w:rsidRDefault="00642134" w:rsidP="00172EB7">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(0.456)</w:t>
            </w:r>
          </w:p>
        </w:tc>
        <w:tc>
          <w:tcPr>
            <w:tcW w:w="1928" w:type="dxa"/>
            <w:tcBorders>
              <w:top w:val="nil"/>
              <w:left w:val="nil"/>
              <w:bottom w:val="nil"/>
              <w:right w:val="nil"/>
            </w:tcBorders>
            <w:shd w:val="clear" w:color="auto" w:fill="auto"/>
            <w:noWrap/>
            <w:vAlign w:val="center"/>
            <w:hideMark/>
          </w:tcPr>
          <w:p w14:paraId="255E3CAD" w14:textId="1343C6CA" w:rsidR="00642134" w:rsidRPr="00A113DA" w:rsidRDefault="00642134" w:rsidP="00172EB7">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(0.041)</w:t>
            </w:r>
          </w:p>
        </w:tc>
        <w:tc>
          <w:tcPr>
            <w:tcW w:w="850" w:type="dxa"/>
            <w:tcBorders>
              <w:top w:val="nil"/>
              <w:left w:val="nil"/>
              <w:bottom w:val="nil"/>
              <w:right w:val="nil"/>
            </w:tcBorders>
            <w:shd w:val="clear" w:color="auto" w:fill="auto"/>
            <w:noWrap/>
            <w:vAlign w:val="center"/>
            <w:hideMark/>
          </w:tcPr>
          <w:p w14:paraId="2B4A8AAC" w14:textId="77777777" w:rsidR="00642134" w:rsidRPr="00A113DA" w:rsidRDefault="00642134" w:rsidP="0070753D">
            <w:pPr>
              <w:rPr>
                <w:rFonts w:ascii="Times New Roman" w:eastAsia="游ゴシック" w:hAnsi="Times New Roman" w:cs="Times New Roman"/>
                <w:color w:val="000000"/>
                <w:sz w:val="24"/>
                <w:szCs w:val="24"/>
              </w:rPr>
            </w:pPr>
          </w:p>
        </w:tc>
      </w:tr>
      <w:tr w:rsidR="00AE6607" w:rsidRPr="00A113DA" w14:paraId="51CB8440" w14:textId="77777777" w:rsidTr="00DD64CA">
        <w:trPr>
          <w:trHeight w:val="17"/>
        </w:trPr>
        <w:tc>
          <w:tcPr>
            <w:tcW w:w="3917" w:type="dxa"/>
            <w:tcBorders>
              <w:top w:val="nil"/>
              <w:left w:val="nil"/>
              <w:bottom w:val="nil"/>
              <w:right w:val="nil"/>
            </w:tcBorders>
            <w:shd w:val="clear" w:color="auto" w:fill="auto"/>
            <w:vAlign w:val="center"/>
            <w:hideMark/>
          </w:tcPr>
          <w:p w14:paraId="2B8F66C3"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MPI score</w:t>
            </w:r>
          </w:p>
        </w:tc>
        <w:tc>
          <w:tcPr>
            <w:tcW w:w="2159" w:type="dxa"/>
            <w:tcBorders>
              <w:top w:val="nil"/>
              <w:left w:val="nil"/>
              <w:bottom w:val="nil"/>
              <w:right w:val="nil"/>
            </w:tcBorders>
            <w:shd w:val="clear" w:color="auto" w:fill="auto"/>
            <w:vAlign w:val="center"/>
            <w:hideMark/>
          </w:tcPr>
          <w:p w14:paraId="37661358"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0.386</w:t>
            </w:r>
          </w:p>
        </w:tc>
        <w:tc>
          <w:tcPr>
            <w:tcW w:w="2159" w:type="dxa"/>
            <w:tcBorders>
              <w:top w:val="nil"/>
              <w:left w:val="nil"/>
              <w:bottom w:val="nil"/>
              <w:right w:val="nil"/>
            </w:tcBorders>
            <w:shd w:val="clear" w:color="auto" w:fill="auto"/>
            <w:noWrap/>
            <w:vAlign w:val="center"/>
            <w:hideMark/>
          </w:tcPr>
          <w:p w14:paraId="6200DBE7"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0.568</w:t>
            </w:r>
          </w:p>
        </w:tc>
        <w:tc>
          <w:tcPr>
            <w:tcW w:w="850" w:type="dxa"/>
            <w:tcBorders>
              <w:top w:val="nil"/>
              <w:left w:val="nil"/>
              <w:bottom w:val="nil"/>
              <w:right w:val="nil"/>
            </w:tcBorders>
            <w:shd w:val="clear" w:color="auto" w:fill="auto"/>
            <w:noWrap/>
            <w:vAlign w:val="center"/>
            <w:hideMark/>
          </w:tcPr>
          <w:p w14:paraId="56010AF4" w14:textId="77777777" w:rsidR="00642134" w:rsidRPr="00A113DA" w:rsidRDefault="00642134" w:rsidP="0070753D">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c>
          <w:tcPr>
            <w:tcW w:w="2030" w:type="dxa"/>
            <w:tcBorders>
              <w:top w:val="nil"/>
              <w:left w:val="nil"/>
              <w:bottom w:val="nil"/>
              <w:right w:val="nil"/>
            </w:tcBorders>
            <w:shd w:val="clear" w:color="auto" w:fill="auto"/>
            <w:noWrap/>
            <w:vAlign w:val="center"/>
            <w:hideMark/>
          </w:tcPr>
          <w:p w14:paraId="1D520940"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0.279</w:t>
            </w:r>
          </w:p>
        </w:tc>
        <w:tc>
          <w:tcPr>
            <w:tcW w:w="1928" w:type="dxa"/>
            <w:tcBorders>
              <w:top w:val="nil"/>
              <w:left w:val="nil"/>
              <w:bottom w:val="nil"/>
              <w:right w:val="nil"/>
            </w:tcBorders>
            <w:shd w:val="clear" w:color="auto" w:fill="auto"/>
            <w:noWrap/>
            <w:vAlign w:val="center"/>
            <w:hideMark/>
          </w:tcPr>
          <w:p w14:paraId="6F398D83" w14:textId="527A03A1" w:rsidR="00642134" w:rsidRPr="00A113DA" w:rsidRDefault="00642134" w:rsidP="00EA4FF8">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0.405</w:t>
            </w:r>
          </w:p>
        </w:tc>
        <w:tc>
          <w:tcPr>
            <w:tcW w:w="850" w:type="dxa"/>
            <w:tcBorders>
              <w:top w:val="nil"/>
              <w:left w:val="nil"/>
              <w:bottom w:val="nil"/>
              <w:right w:val="nil"/>
            </w:tcBorders>
            <w:shd w:val="clear" w:color="auto" w:fill="auto"/>
            <w:noWrap/>
            <w:vAlign w:val="center"/>
            <w:hideMark/>
          </w:tcPr>
          <w:p w14:paraId="0DF6D810" w14:textId="77777777" w:rsidR="00642134" w:rsidRPr="00A113DA" w:rsidRDefault="00642134" w:rsidP="0070753D">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r>
      <w:tr w:rsidR="00AE6607" w:rsidRPr="00A113DA" w14:paraId="128AAC00" w14:textId="77777777" w:rsidTr="00DD64CA">
        <w:trPr>
          <w:trHeight w:val="17"/>
        </w:trPr>
        <w:tc>
          <w:tcPr>
            <w:tcW w:w="3917" w:type="dxa"/>
            <w:tcBorders>
              <w:top w:val="nil"/>
              <w:left w:val="nil"/>
              <w:bottom w:val="nil"/>
              <w:right w:val="nil"/>
            </w:tcBorders>
            <w:shd w:val="clear" w:color="auto" w:fill="auto"/>
            <w:vAlign w:val="center"/>
            <w:hideMark/>
          </w:tcPr>
          <w:p w14:paraId="079D6C10"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top w:val="nil"/>
              <w:left w:val="nil"/>
              <w:bottom w:val="nil"/>
              <w:right w:val="nil"/>
            </w:tcBorders>
            <w:shd w:val="clear" w:color="auto" w:fill="auto"/>
            <w:noWrap/>
            <w:vAlign w:val="center"/>
            <w:hideMark/>
          </w:tcPr>
          <w:p w14:paraId="3D474900"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(0.177)</w:t>
            </w:r>
          </w:p>
        </w:tc>
        <w:tc>
          <w:tcPr>
            <w:tcW w:w="2159" w:type="dxa"/>
            <w:tcBorders>
              <w:top w:val="nil"/>
              <w:left w:val="nil"/>
              <w:bottom w:val="nil"/>
              <w:right w:val="nil"/>
            </w:tcBorders>
            <w:shd w:val="clear" w:color="auto" w:fill="auto"/>
            <w:noWrap/>
            <w:vAlign w:val="center"/>
            <w:hideMark/>
          </w:tcPr>
          <w:p w14:paraId="72C85EC3"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(0.163)</w:t>
            </w:r>
          </w:p>
        </w:tc>
        <w:tc>
          <w:tcPr>
            <w:tcW w:w="850" w:type="dxa"/>
            <w:tcBorders>
              <w:top w:val="nil"/>
              <w:left w:val="nil"/>
              <w:bottom w:val="nil"/>
              <w:right w:val="nil"/>
            </w:tcBorders>
            <w:shd w:val="clear" w:color="auto" w:fill="auto"/>
            <w:noWrap/>
            <w:vAlign w:val="center"/>
            <w:hideMark/>
          </w:tcPr>
          <w:p w14:paraId="0BE84FE9" w14:textId="77777777" w:rsidR="00642134" w:rsidRPr="00A113DA" w:rsidRDefault="00642134" w:rsidP="0070753D">
            <w:pPr>
              <w:rPr>
                <w:rFonts w:ascii="Times New Roman" w:eastAsia="游ゴシック" w:hAnsi="Times New Roman" w:cs="Times New Roman"/>
                <w:color w:val="000000"/>
                <w:sz w:val="24"/>
                <w:szCs w:val="24"/>
              </w:rPr>
            </w:pPr>
          </w:p>
        </w:tc>
        <w:tc>
          <w:tcPr>
            <w:tcW w:w="2030" w:type="dxa"/>
            <w:tcBorders>
              <w:top w:val="nil"/>
              <w:left w:val="nil"/>
              <w:bottom w:val="nil"/>
              <w:right w:val="nil"/>
            </w:tcBorders>
            <w:shd w:val="clear" w:color="auto" w:fill="auto"/>
            <w:noWrap/>
            <w:vAlign w:val="center"/>
            <w:hideMark/>
          </w:tcPr>
          <w:p w14:paraId="0E89B359"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(0.156)</w:t>
            </w:r>
          </w:p>
        </w:tc>
        <w:tc>
          <w:tcPr>
            <w:tcW w:w="1928" w:type="dxa"/>
            <w:tcBorders>
              <w:top w:val="nil"/>
              <w:left w:val="nil"/>
              <w:bottom w:val="nil"/>
              <w:right w:val="nil"/>
            </w:tcBorders>
            <w:shd w:val="clear" w:color="auto" w:fill="auto"/>
            <w:noWrap/>
            <w:vAlign w:val="center"/>
            <w:hideMark/>
          </w:tcPr>
          <w:p w14:paraId="53B21275" w14:textId="14BBB1DC" w:rsidR="00642134" w:rsidRPr="00A113DA" w:rsidRDefault="00642134" w:rsidP="00EA4FF8">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(0.126)</w:t>
            </w:r>
          </w:p>
        </w:tc>
        <w:tc>
          <w:tcPr>
            <w:tcW w:w="850" w:type="dxa"/>
            <w:tcBorders>
              <w:top w:val="nil"/>
              <w:left w:val="nil"/>
              <w:bottom w:val="nil"/>
              <w:right w:val="nil"/>
            </w:tcBorders>
            <w:shd w:val="clear" w:color="auto" w:fill="auto"/>
            <w:noWrap/>
            <w:vAlign w:val="center"/>
            <w:hideMark/>
          </w:tcPr>
          <w:p w14:paraId="717AE406" w14:textId="77777777" w:rsidR="00642134" w:rsidRPr="00A113DA" w:rsidRDefault="00642134" w:rsidP="0070753D">
            <w:pPr>
              <w:rPr>
                <w:rFonts w:ascii="Times New Roman" w:eastAsia="游ゴシック" w:hAnsi="Times New Roman" w:cs="Times New Roman"/>
                <w:color w:val="000000"/>
                <w:sz w:val="24"/>
                <w:szCs w:val="24"/>
              </w:rPr>
            </w:pPr>
          </w:p>
        </w:tc>
      </w:tr>
      <w:tr w:rsidR="00AE6607" w:rsidRPr="00A113DA" w14:paraId="239B1134" w14:textId="77777777" w:rsidTr="00DD64CA">
        <w:trPr>
          <w:trHeight w:val="17"/>
        </w:trPr>
        <w:tc>
          <w:tcPr>
            <w:tcW w:w="3917" w:type="dxa"/>
            <w:tcBorders>
              <w:top w:val="nil"/>
              <w:left w:val="nil"/>
              <w:bottom w:val="nil"/>
              <w:right w:val="nil"/>
            </w:tcBorders>
            <w:shd w:val="clear" w:color="auto" w:fill="auto"/>
            <w:noWrap/>
            <w:vAlign w:val="center"/>
            <w:hideMark/>
          </w:tcPr>
          <w:p w14:paraId="6CF52C2D"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Total household income</w:t>
            </w:r>
          </w:p>
        </w:tc>
        <w:tc>
          <w:tcPr>
            <w:tcW w:w="2159" w:type="dxa"/>
            <w:tcBorders>
              <w:top w:val="nil"/>
              <w:left w:val="nil"/>
              <w:bottom w:val="nil"/>
              <w:right w:val="nil"/>
            </w:tcBorders>
            <w:shd w:val="clear" w:color="auto" w:fill="auto"/>
            <w:noWrap/>
            <w:vAlign w:val="center"/>
            <w:hideMark/>
          </w:tcPr>
          <w:p w14:paraId="14ACB2AF"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150729.4</w:t>
            </w:r>
          </w:p>
        </w:tc>
        <w:tc>
          <w:tcPr>
            <w:tcW w:w="2159" w:type="dxa"/>
            <w:tcBorders>
              <w:top w:val="nil"/>
              <w:left w:val="nil"/>
              <w:bottom w:val="nil"/>
              <w:right w:val="nil"/>
            </w:tcBorders>
            <w:shd w:val="clear" w:color="auto" w:fill="auto"/>
            <w:noWrap/>
            <w:vAlign w:val="center"/>
            <w:hideMark/>
          </w:tcPr>
          <w:p w14:paraId="404FB2A0"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75161.01</w:t>
            </w:r>
          </w:p>
        </w:tc>
        <w:tc>
          <w:tcPr>
            <w:tcW w:w="850" w:type="dxa"/>
            <w:tcBorders>
              <w:top w:val="nil"/>
              <w:left w:val="nil"/>
              <w:bottom w:val="nil"/>
              <w:right w:val="nil"/>
            </w:tcBorders>
            <w:shd w:val="clear" w:color="auto" w:fill="auto"/>
            <w:noWrap/>
            <w:vAlign w:val="center"/>
            <w:hideMark/>
          </w:tcPr>
          <w:p w14:paraId="4C846FCD" w14:textId="77777777" w:rsidR="00642134" w:rsidRPr="00A113DA" w:rsidRDefault="00642134" w:rsidP="0070753D">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c>
          <w:tcPr>
            <w:tcW w:w="2030" w:type="dxa"/>
            <w:tcBorders>
              <w:top w:val="nil"/>
              <w:left w:val="nil"/>
              <w:bottom w:val="nil"/>
              <w:right w:val="nil"/>
            </w:tcBorders>
            <w:shd w:val="clear" w:color="auto" w:fill="auto"/>
            <w:noWrap/>
            <w:vAlign w:val="center"/>
            <w:hideMark/>
          </w:tcPr>
          <w:p w14:paraId="64CE859C" w14:textId="75E2D719"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248420.7</w:t>
            </w:r>
          </w:p>
        </w:tc>
        <w:tc>
          <w:tcPr>
            <w:tcW w:w="1928" w:type="dxa"/>
            <w:tcBorders>
              <w:top w:val="nil"/>
              <w:left w:val="nil"/>
              <w:bottom w:val="nil"/>
              <w:right w:val="nil"/>
            </w:tcBorders>
            <w:shd w:val="clear" w:color="auto" w:fill="auto"/>
            <w:noWrap/>
            <w:vAlign w:val="center"/>
            <w:hideMark/>
          </w:tcPr>
          <w:p w14:paraId="61E8915B" w14:textId="66FDFDB9"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 xml:space="preserve">95903.27  </w:t>
            </w:r>
          </w:p>
        </w:tc>
        <w:tc>
          <w:tcPr>
            <w:tcW w:w="850" w:type="dxa"/>
            <w:tcBorders>
              <w:top w:val="nil"/>
              <w:left w:val="nil"/>
              <w:bottom w:val="nil"/>
              <w:right w:val="nil"/>
            </w:tcBorders>
            <w:shd w:val="clear" w:color="auto" w:fill="auto"/>
            <w:noWrap/>
            <w:vAlign w:val="center"/>
            <w:hideMark/>
          </w:tcPr>
          <w:p w14:paraId="321D282D" w14:textId="77777777" w:rsidR="00642134" w:rsidRPr="00A113DA" w:rsidRDefault="00642134" w:rsidP="0070753D">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r>
      <w:tr w:rsidR="00AE6607" w:rsidRPr="00A113DA" w14:paraId="4DB78C43" w14:textId="77777777" w:rsidTr="00DD64CA">
        <w:trPr>
          <w:trHeight w:val="17"/>
        </w:trPr>
        <w:tc>
          <w:tcPr>
            <w:tcW w:w="3917" w:type="dxa"/>
            <w:tcBorders>
              <w:top w:val="nil"/>
              <w:left w:val="nil"/>
              <w:bottom w:val="nil"/>
              <w:right w:val="nil"/>
            </w:tcBorders>
            <w:shd w:val="clear" w:color="auto" w:fill="auto"/>
            <w:noWrap/>
            <w:vAlign w:val="center"/>
            <w:hideMark/>
          </w:tcPr>
          <w:p w14:paraId="0EEFBCFA"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top w:val="nil"/>
              <w:left w:val="nil"/>
              <w:bottom w:val="nil"/>
              <w:right w:val="nil"/>
            </w:tcBorders>
            <w:shd w:val="clear" w:color="auto" w:fill="auto"/>
            <w:noWrap/>
            <w:vAlign w:val="center"/>
            <w:hideMark/>
          </w:tcPr>
          <w:p w14:paraId="1E31886E"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(204225.2)</w:t>
            </w:r>
          </w:p>
        </w:tc>
        <w:tc>
          <w:tcPr>
            <w:tcW w:w="2159" w:type="dxa"/>
            <w:tcBorders>
              <w:top w:val="nil"/>
              <w:left w:val="nil"/>
              <w:bottom w:val="nil"/>
              <w:right w:val="nil"/>
            </w:tcBorders>
            <w:shd w:val="clear" w:color="auto" w:fill="auto"/>
            <w:noWrap/>
            <w:vAlign w:val="center"/>
            <w:hideMark/>
          </w:tcPr>
          <w:p w14:paraId="6D4BB3FB"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(73194.83)</w:t>
            </w:r>
          </w:p>
        </w:tc>
        <w:tc>
          <w:tcPr>
            <w:tcW w:w="850" w:type="dxa"/>
            <w:tcBorders>
              <w:top w:val="nil"/>
              <w:left w:val="nil"/>
              <w:bottom w:val="nil"/>
              <w:right w:val="nil"/>
            </w:tcBorders>
            <w:shd w:val="clear" w:color="auto" w:fill="auto"/>
            <w:noWrap/>
            <w:vAlign w:val="center"/>
            <w:hideMark/>
          </w:tcPr>
          <w:p w14:paraId="0C44A417" w14:textId="77777777" w:rsidR="00642134" w:rsidRPr="00A113DA" w:rsidRDefault="00642134" w:rsidP="0070753D">
            <w:pPr>
              <w:rPr>
                <w:rFonts w:ascii="Times New Roman" w:eastAsia="游ゴシック" w:hAnsi="Times New Roman" w:cs="Times New Roman"/>
                <w:color w:val="000000"/>
                <w:sz w:val="24"/>
                <w:szCs w:val="24"/>
              </w:rPr>
            </w:pPr>
          </w:p>
        </w:tc>
        <w:tc>
          <w:tcPr>
            <w:tcW w:w="2030" w:type="dxa"/>
            <w:tcBorders>
              <w:top w:val="nil"/>
              <w:left w:val="nil"/>
              <w:bottom w:val="nil"/>
              <w:right w:val="nil"/>
            </w:tcBorders>
            <w:shd w:val="clear" w:color="auto" w:fill="auto"/>
            <w:noWrap/>
            <w:vAlign w:val="center"/>
            <w:hideMark/>
          </w:tcPr>
          <w:p w14:paraId="312B4B40" w14:textId="2244006E"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(411281.7)</w:t>
            </w:r>
          </w:p>
        </w:tc>
        <w:tc>
          <w:tcPr>
            <w:tcW w:w="1928" w:type="dxa"/>
            <w:tcBorders>
              <w:top w:val="nil"/>
              <w:left w:val="nil"/>
              <w:bottom w:val="nil"/>
              <w:right w:val="nil"/>
            </w:tcBorders>
            <w:shd w:val="clear" w:color="auto" w:fill="auto"/>
            <w:noWrap/>
            <w:vAlign w:val="center"/>
            <w:hideMark/>
          </w:tcPr>
          <w:p w14:paraId="64F2AFDD" w14:textId="12458C92"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(97486.54)</w:t>
            </w:r>
          </w:p>
        </w:tc>
        <w:tc>
          <w:tcPr>
            <w:tcW w:w="850" w:type="dxa"/>
            <w:tcBorders>
              <w:top w:val="nil"/>
              <w:left w:val="nil"/>
              <w:bottom w:val="nil"/>
              <w:right w:val="nil"/>
            </w:tcBorders>
            <w:shd w:val="clear" w:color="auto" w:fill="auto"/>
            <w:noWrap/>
            <w:vAlign w:val="center"/>
            <w:hideMark/>
          </w:tcPr>
          <w:p w14:paraId="4D51946A" w14:textId="77777777" w:rsidR="00642134" w:rsidRPr="00A113DA" w:rsidRDefault="00642134" w:rsidP="0070753D">
            <w:pPr>
              <w:rPr>
                <w:rFonts w:ascii="Times New Roman" w:eastAsia="游ゴシック" w:hAnsi="Times New Roman" w:cs="Times New Roman"/>
                <w:color w:val="000000"/>
                <w:sz w:val="24"/>
                <w:szCs w:val="24"/>
              </w:rPr>
            </w:pPr>
          </w:p>
        </w:tc>
      </w:tr>
      <w:tr w:rsidR="00AE6607" w:rsidRPr="00A113DA" w14:paraId="4300ACA9" w14:textId="77777777" w:rsidTr="00DD64CA">
        <w:trPr>
          <w:trHeight w:val="17"/>
        </w:trPr>
        <w:tc>
          <w:tcPr>
            <w:tcW w:w="3917" w:type="dxa"/>
            <w:tcBorders>
              <w:top w:val="nil"/>
              <w:left w:val="nil"/>
              <w:right w:val="nil"/>
            </w:tcBorders>
            <w:shd w:val="clear" w:color="auto" w:fill="auto"/>
            <w:noWrap/>
            <w:vAlign w:val="center"/>
            <w:hideMark/>
          </w:tcPr>
          <w:p w14:paraId="158CB372"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Per capita income (log)</w:t>
            </w:r>
          </w:p>
        </w:tc>
        <w:tc>
          <w:tcPr>
            <w:tcW w:w="2159" w:type="dxa"/>
            <w:tcBorders>
              <w:top w:val="nil"/>
              <w:left w:val="nil"/>
              <w:right w:val="nil"/>
            </w:tcBorders>
            <w:shd w:val="clear" w:color="auto" w:fill="auto"/>
            <w:vAlign w:val="center"/>
            <w:hideMark/>
          </w:tcPr>
          <w:p w14:paraId="51CCCC5E"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36409.440</w:t>
            </w:r>
          </w:p>
        </w:tc>
        <w:tc>
          <w:tcPr>
            <w:tcW w:w="2159" w:type="dxa"/>
            <w:tcBorders>
              <w:top w:val="nil"/>
              <w:left w:val="nil"/>
              <w:right w:val="nil"/>
            </w:tcBorders>
            <w:shd w:val="clear" w:color="auto" w:fill="auto"/>
            <w:noWrap/>
            <w:vAlign w:val="center"/>
            <w:hideMark/>
          </w:tcPr>
          <w:p w14:paraId="38C91594"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21335.580</w:t>
            </w:r>
          </w:p>
        </w:tc>
        <w:tc>
          <w:tcPr>
            <w:tcW w:w="850" w:type="dxa"/>
            <w:tcBorders>
              <w:top w:val="nil"/>
              <w:left w:val="nil"/>
              <w:right w:val="nil"/>
            </w:tcBorders>
            <w:shd w:val="clear" w:color="auto" w:fill="auto"/>
            <w:noWrap/>
            <w:vAlign w:val="center"/>
            <w:hideMark/>
          </w:tcPr>
          <w:p w14:paraId="154DAA08" w14:textId="77777777" w:rsidR="00642134" w:rsidRPr="00A113DA" w:rsidRDefault="00642134" w:rsidP="0070753D">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c>
          <w:tcPr>
            <w:tcW w:w="2030" w:type="dxa"/>
            <w:tcBorders>
              <w:top w:val="nil"/>
              <w:left w:val="nil"/>
              <w:right w:val="nil"/>
            </w:tcBorders>
            <w:shd w:val="clear" w:color="auto" w:fill="auto"/>
            <w:noWrap/>
            <w:vAlign w:val="center"/>
            <w:hideMark/>
          </w:tcPr>
          <w:p w14:paraId="2A614E41" w14:textId="195CE0F4"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46650.87</w:t>
            </w:r>
          </w:p>
        </w:tc>
        <w:tc>
          <w:tcPr>
            <w:tcW w:w="1928" w:type="dxa"/>
            <w:tcBorders>
              <w:top w:val="nil"/>
              <w:left w:val="nil"/>
              <w:right w:val="nil"/>
            </w:tcBorders>
            <w:shd w:val="clear" w:color="auto" w:fill="auto"/>
            <w:noWrap/>
            <w:vAlign w:val="center"/>
            <w:hideMark/>
          </w:tcPr>
          <w:p w14:paraId="7203D7B8" w14:textId="377B3DEE"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22434.57</w:t>
            </w:r>
          </w:p>
        </w:tc>
        <w:tc>
          <w:tcPr>
            <w:tcW w:w="850" w:type="dxa"/>
            <w:tcBorders>
              <w:top w:val="nil"/>
              <w:left w:val="nil"/>
              <w:right w:val="nil"/>
            </w:tcBorders>
            <w:shd w:val="clear" w:color="auto" w:fill="auto"/>
            <w:noWrap/>
            <w:vAlign w:val="center"/>
            <w:hideMark/>
          </w:tcPr>
          <w:p w14:paraId="1877B252" w14:textId="77777777" w:rsidR="00642134" w:rsidRPr="00A113DA" w:rsidRDefault="00642134" w:rsidP="0070753D">
            <w:pPr>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w:t>
            </w:r>
          </w:p>
        </w:tc>
      </w:tr>
      <w:tr w:rsidR="00AE6607" w:rsidRPr="00A113DA" w14:paraId="3421AB06" w14:textId="77777777" w:rsidTr="00DD64CA">
        <w:trPr>
          <w:trHeight w:val="17"/>
        </w:trPr>
        <w:tc>
          <w:tcPr>
            <w:tcW w:w="3917" w:type="dxa"/>
            <w:tcBorders>
              <w:top w:val="nil"/>
              <w:left w:val="nil"/>
              <w:bottom w:val="single" w:sz="4" w:space="0" w:color="auto"/>
              <w:right w:val="nil"/>
            </w:tcBorders>
            <w:shd w:val="clear" w:color="auto" w:fill="auto"/>
            <w:noWrap/>
            <w:vAlign w:val="center"/>
            <w:hideMark/>
          </w:tcPr>
          <w:p w14:paraId="0BECA411"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top w:val="nil"/>
              <w:left w:val="nil"/>
              <w:bottom w:val="single" w:sz="4" w:space="0" w:color="auto"/>
              <w:right w:val="nil"/>
            </w:tcBorders>
            <w:shd w:val="clear" w:color="auto" w:fill="auto"/>
            <w:noWrap/>
            <w:vAlign w:val="center"/>
            <w:hideMark/>
          </w:tcPr>
          <w:p w14:paraId="105EDD65"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(49155.010)</w:t>
            </w:r>
          </w:p>
        </w:tc>
        <w:tc>
          <w:tcPr>
            <w:tcW w:w="2159" w:type="dxa"/>
            <w:tcBorders>
              <w:top w:val="nil"/>
              <w:left w:val="nil"/>
              <w:bottom w:val="single" w:sz="4" w:space="0" w:color="auto"/>
              <w:right w:val="nil"/>
            </w:tcBorders>
            <w:shd w:val="clear" w:color="auto" w:fill="auto"/>
            <w:noWrap/>
            <w:vAlign w:val="center"/>
            <w:hideMark/>
          </w:tcPr>
          <w:p w14:paraId="22602E88" w14:textId="77777777"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(21938.310)</w:t>
            </w:r>
          </w:p>
        </w:tc>
        <w:tc>
          <w:tcPr>
            <w:tcW w:w="850" w:type="dxa"/>
            <w:tcBorders>
              <w:top w:val="nil"/>
              <w:left w:val="nil"/>
              <w:bottom w:val="single" w:sz="4" w:space="0" w:color="auto"/>
              <w:right w:val="nil"/>
            </w:tcBorders>
            <w:shd w:val="clear" w:color="auto" w:fill="auto"/>
            <w:noWrap/>
            <w:vAlign w:val="center"/>
            <w:hideMark/>
          </w:tcPr>
          <w:p w14:paraId="5EE5CBC8" w14:textId="77777777" w:rsidR="00642134" w:rsidRPr="00A113DA" w:rsidRDefault="00642134" w:rsidP="0070753D">
            <w:pPr>
              <w:rPr>
                <w:rFonts w:ascii="Times New Roman" w:eastAsia="游ゴシック" w:hAnsi="Times New Roman" w:cs="Times New Roman"/>
                <w:color w:val="000000"/>
                <w:sz w:val="24"/>
                <w:szCs w:val="24"/>
              </w:rPr>
            </w:pPr>
          </w:p>
        </w:tc>
        <w:tc>
          <w:tcPr>
            <w:tcW w:w="2030" w:type="dxa"/>
            <w:tcBorders>
              <w:top w:val="nil"/>
              <w:left w:val="nil"/>
              <w:bottom w:val="single" w:sz="4" w:space="0" w:color="auto"/>
              <w:right w:val="nil"/>
            </w:tcBorders>
            <w:shd w:val="clear" w:color="auto" w:fill="auto"/>
            <w:noWrap/>
            <w:vAlign w:val="center"/>
            <w:hideMark/>
          </w:tcPr>
          <w:p w14:paraId="5B59F7A2" w14:textId="1BA227DE"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(76182.71)</w:t>
            </w:r>
          </w:p>
        </w:tc>
        <w:tc>
          <w:tcPr>
            <w:tcW w:w="1928" w:type="dxa"/>
            <w:tcBorders>
              <w:top w:val="nil"/>
              <w:left w:val="nil"/>
              <w:bottom w:val="single" w:sz="4" w:space="0" w:color="auto"/>
              <w:right w:val="nil"/>
            </w:tcBorders>
            <w:shd w:val="clear" w:color="auto" w:fill="auto"/>
            <w:noWrap/>
            <w:vAlign w:val="center"/>
            <w:hideMark/>
          </w:tcPr>
          <w:p w14:paraId="257DE31C" w14:textId="001A62F6" w:rsidR="00642134" w:rsidRPr="00A113DA" w:rsidRDefault="00642134" w:rsidP="0070753D">
            <w:pPr>
              <w:jc w:val="right"/>
              <w:rPr>
                <w:rFonts w:ascii="Times New Roman" w:eastAsia="游ゴシック" w:hAnsi="Times New Roman" w:cs="Times New Roman"/>
                <w:color w:val="000000"/>
                <w:sz w:val="24"/>
                <w:szCs w:val="24"/>
              </w:rPr>
            </w:pPr>
            <w:r w:rsidRPr="00A113DA">
              <w:rPr>
                <w:rFonts w:ascii="Times New Roman" w:eastAsia="游ゴシック" w:hAnsi="Times New Roman" w:cs="Times New Roman"/>
                <w:color w:val="000000"/>
                <w:sz w:val="24"/>
                <w:szCs w:val="24"/>
              </w:rPr>
              <w:t>(25756.34)</w:t>
            </w:r>
          </w:p>
        </w:tc>
        <w:tc>
          <w:tcPr>
            <w:tcW w:w="850" w:type="dxa"/>
            <w:tcBorders>
              <w:top w:val="nil"/>
              <w:left w:val="nil"/>
              <w:bottom w:val="single" w:sz="4" w:space="0" w:color="auto"/>
              <w:right w:val="nil"/>
            </w:tcBorders>
            <w:shd w:val="clear" w:color="auto" w:fill="auto"/>
            <w:noWrap/>
            <w:vAlign w:val="center"/>
            <w:hideMark/>
          </w:tcPr>
          <w:p w14:paraId="697E7A2B" w14:textId="77777777" w:rsidR="00642134" w:rsidRPr="00A113DA" w:rsidRDefault="00642134" w:rsidP="0070753D">
            <w:pPr>
              <w:rPr>
                <w:rFonts w:ascii="Times New Roman" w:eastAsia="游ゴシック" w:hAnsi="Times New Roman" w:cs="Times New Roman"/>
                <w:color w:val="000000"/>
                <w:sz w:val="24"/>
                <w:szCs w:val="24"/>
              </w:rPr>
            </w:pPr>
          </w:p>
        </w:tc>
      </w:tr>
      <w:tr w:rsidR="00AE6607" w:rsidRPr="004C53BC" w14:paraId="2670B4D9" w14:textId="77777777" w:rsidTr="00DD64CA">
        <w:trPr>
          <w:trHeight w:val="17"/>
        </w:trPr>
        <w:tc>
          <w:tcPr>
            <w:tcW w:w="3917" w:type="dxa"/>
            <w:tcBorders>
              <w:top w:val="single" w:sz="4" w:space="0" w:color="auto"/>
              <w:left w:val="nil"/>
              <w:bottom w:val="single" w:sz="4" w:space="0" w:color="auto"/>
              <w:right w:val="nil"/>
            </w:tcBorders>
            <w:shd w:val="clear" w:color="auto" w:fill="auto"/>
            <w:noWrap/>
            <w:vAlign w:val="center"/>
          </w:tcPr>
          <w:p w14:paraId="0AAAD222" w14:textId="77777777" w:rsidR="00642134" w:rsidRPr="00A62739" w:rsidRDefault="00642134" w:rsidP="008A2C46">
            <w:pPr>
              <w:widowControl/>
              <w:jc w:val="left"/>
              <w:rPr>
                <w:rFonts w:ascii="Times New Roman" w:eastAsia="游ゴシック" w:hAnsi="Times New Roman" w:cs="Times New Roman"/>
                <w:b/>
                <w:bCs/>
                <w:color w:val="000000"/>
                <w:kern w:val="0"/>
                <w:sz w:val="24"/>
                <w:szCs w:val="24"/>
              </w:rPr>
            </w:pPr>
            <w:r w:rsidRPr="00A62739">
              <w:rPr>
                <w:rFonts w:ascii="Times New Roman" w:eastAsia="游ゴシック" w:hAnsi="Times New Roman" w:cs="Times New Roman"/>
                <w:b/>
                <w:bCs/>
                <w:color w:val="000000"/>
                <w:kern w:val="0"/>
                <w:sz w:val="24"/>
                <w:szCs w:val="24"/>
              </w:rPr>
              <w:t>Socioeconomic variable</w:t>
            </w:r>
          </w:p>
        </w:tc>
        <w:tc>
          <w:tcPr>
            <w:tcW w:w="2159" w:type="dxa"/>
            <w:tcBorders>
              <w:top w:val="single" w:sz="4" w:space="0" w:color="auto"/>
              <w:left w:val="nil"/>
              <w:bottom w:val="single" w:sz="4" w:space="0" w:color="auto"/>
              <w:right w:val="nil"/>
            </w:tcBorders>
            <w:shd w:val="clear" w:color="auto" w:fill="auto"/>
            <w:noWrap/>
            <w:vAlign w:val="center"/>
          </w:tcPr>
          <w:p w14:paraId="564C2ABB" w14:textId="77777777" w:rsidR="00642134" w:rsidRPr="00A62739" w:rsidRDefault="00642134" w:rsidP="0070753D">
            <w:pPr>
              <w:jc w:val="right"/>
              <w:rPr>
                <w:rFonts w:ascii="Times New Roman" w:eastAsia="游ゴシック" w:hAnsi="Times New Roman" w:cs="Times New Roman"/>
                <w:b/>
                <w:bCs/>
                <w:color w:val="000000"/>
                <w:sz w:val="24"/>
                <w:szCs w:val="24"/>
              </w:rPr>
            </w:pPr>
          </w:p>
        </w:tc>
        <w:tc>
          <w:tcPr>
            <w:tcW w:w="2159" w:type="dxa"/>
            <w:tcBorders>
              <w:top w:val="single" w:sz="4" w:space="0" w:color="auto"/>
              <w:left w:val="nil"/>
              <w:bottom w:val="single" w:sz="4" w:space="0" w:color="auto"/>
              <w:right w:val="nil"/>
            </w:tcBorders>
            <w:shd w:val="clear" w:color="auto" w:fill="auto"/>
            <w:noWrap/>
            <w:vAlign w:val="center"/>
          </w:tcPr>
          <w:p w14:paraId="4310339B" w14:textId="77777777" w:rsidR="00642134" w:rsidRPr="00A62739" w:rsidRDefault="00642134" w:rsidP="0070753D">
            <w:pPr>
              <w:jc w:val="right"/>
              <w:rPr>
                <w:rFonts w:ascii="Times New Roman" w:eastAsia="游ゴシック" w:hAnsi="Times New Roman" w:cs="Times New Roman"/>
                <w:b/>
                <w:bCs/>
                <w:color w:val="000000"/>
                <w:sz w:val="24"/>
                <w:szCs w:val="24"/>
              </w:rPr>
            </w:pPr>
          </w:p>
        </w:tc>
        <w:tc>
          <w:tcPr>
            <w:tcW w:w="850" w:type="dxa"/>
            <w:tcBorders>
              <w:top w:val="single" w:sz="4" w:space="0" w:color="auto"/>
              <w:left w:val="nil"/>
              <w:bottom w:val="single" w:sz="4" w:space="0" w:color="auto"/>
              <w:right w:val="nil"/>
            </w:tcBorders>
            <w:shd w:val="clear" w:color="auto" w:fill="auto"/>
            <w:noWrap/>
            <w:vAlign w:val="center"/>
          </w:tcPr>
          <w:p w14:paraId="5F989BD2" w14:textId="77777777" w:rsidR="00642134" w:rsidRPr="00A62739" w:rsidRDefault="00642134" w:rsidP="0070753D">
            <w:pPr>
              <w:rPr>
                <w:rFonts w:ascii="Times New Roman" w:eastAsia="游ゴシック" w:hAnsi="Times New Roman" w:cs="Times New Roman"/>
                <w:b/>
                <w:bCs/>
                <w:color w:val="000000"/>
                <w:sz w:val="24"/>
                <w:szCs w:val="24"/>
              </w:rPr>
            </w:pPr>
          </w:p>
        </w:tc>
        <w:tc>
          <w:tcPr>
            <w:tcW w:w="2030" w:type="dxa"/>
            <w:tcBorders>
              <w:top w:val="single" w:sz="4" w:space="0" w:color="auto"/>
              <w:left w:val="nil"/>
              <w:bottom w:val="single" w:sz="4" w:space="0" w:color="auto"/>
              <w:right w:val="nil"/>
            </w:tcBorders>
            <w:shd w:val="clear" w:color="auto" w:fill="auto"/>
            <w:noWrap/>
            <w:vAlign w:val="center"/>
          </w:tcPr>
          <w:p w14:paraId="55C494DC" w14:textId="77777777" w:rsidR="00642134" w:rsidRPr="00A62739" w:rsidRDefault="00642134" w:rsidP="0070753D">
            <w:pPr>
              <w:jc w:val="right"/>
              <w:rPr>
                <w:rFonts w:ascii="Times New Roman" w:eastAsia="游ゴシック" w:hAnsi="Times New Roman" w:cs="Times New Roman"/>
                <w:b/>
                <w:bCs/>
                <w:color w:val="000000"/>
                <w:sz w:val="24"/>
                <w:szCs w:val="24"/>
              </w:rPr>
            </w:pPr>
          </w:p>
        </w:tc>
        <w:tc>
          <w:tcPr>
            <w:tcW w:w="1928" w:type="dxa"/>
            <w:tcBorders>
              <w:top w:val="single" w:sz="4" w:space="0" w:color="auto"/>
              <w:left w:val="nil"/>
              <w:bottom w:val="single" w:sz="4" w:space="0" w:color="auto"/>
              <w:right w:val="nil"/>
            </w:tcBorders>
            <w:shd w:val="clear" w:color="auto" w:fill="auto"/>
            <w:noWrap/>
            <w:vAlign w:val="center"/>
          </w:tcPr>
          <w:p w14:paraId="718F8CFE" w14:textId="77777777" w:rsidR="00642134" w:rsidRPr="00A62739" w:rsidRDefault="00642134" w:rsidP="0070753D">
            <w:pPr>
              <w:jc w:val="right"/>
              <w:rPr>
                <w:rFonts w:ascii="Times New Roman" w:eastAsia="游ゴシック" w:hAnsi="Times New Roman" w:cs="Times New Roman"/>
                <w:b/>
                <w:bCs/>
                <w:color w:val="000000"/>
                <w:sz w:val="24"/>
                <w:szCs w:val="24"/>
              </w:rPr>
            </w:pPr>
          </w:p>
        </w:tc>
        <w:tc>
          <w:tcPr>
            <w:tcW w:w="850" w:type="dxa"/>
            <w:tcBorders>
              <w:top w:val="single" w:sz="4" w:space="0" w:color="auto"/>
              <w:left w:val="nil"/>
              <w:bottom w:val="single" w:sz="4" w:space="0" w:color="auto"/>
              <w:right w:val="nil"/>
            </w:tcBorders>
            <w:shd w:val="clear" w:color="auto" w:fill="auto"/>
            <w:noWrap/>
            <w:vAlign w:val="center"/>
          </w:tcPr>
          <w:p w14:paraId="2B20DAA5" w14:textId="77777777" w:rsidR="00642134" w:rsidRPr="00A62739" w:rsidRDefault="00642134" w:rsidP="0070753D">
            <w:pPr>
              <w:rPr>
                <w:rFonts w:ascii="Times New Roman" w:eastAsia="游ゴシック" w:hAnsi="Times New Roman" w:cs="Times New Roman"/>
                <w:b/>
                <w:bCs/>
                <w:color w:val="000000"/>
                <w:sz w:val="24"/>
                <w:szCs w:val="24"/>
              </w:rPr>
            </w:pPr>
          </w:p>
        </w:tc>
      </w:tr>
      <w:tr w:rsidR="00AE6607" w:rsidRPr="00A113DA" w14:paraId="07D4E173" w14:textId="77777777" w:rsidTr="00DD64CA">
        <w:trPr>
          <w:trHeight w:val="17"/>
        </w:trPr>
        <w:tc>
          <w:tcPr>
            <w:tcW w:w="3917" w:type="dxa"/>
            <w:tcBorders>
              <w:top w:val="single" w:sz="4" w:space="0" w:color="auto"/>
              <w:left w:val="nil"/>
              <w:right w:val="nil"/>
            </w:tcBorders>
            <w:shd w:val="clear" w:color="auto" w:fill="auto"/>
            <w:noWrap/>
            <w:vAlign w:val="center"/>
          </w:tcPr>
          <w:p w14:paraId="4CD6B88E" w14:textId="7014E04F"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Female household head</w:t>
            </w:r>
          </w:p>
        </w:tc>
        <w:tc>
          <w:tcPr>
            <w:tcW w:w="2159" w:type="dxa"/>
            <w:tcBorders>
              <w:top w:val="single" w:sz="4" w:space="0" w:color="auto"/>
              <w:left w:val="nil"/>
              <w:right w:val="nil"/>
            </w:tcBorders>
            <w:shd w:val="clear" w:color="auto" w:fill="auto"/>
            <w:noWrap/>
            <w:vAlign w:val="center"/>
          </w:tcPr>
          <w:p w14:paraId="6473039D" w14:textId="4B31A9CE"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0.166</w:t>
            </w:r>
          </w:p>
        </w:tc>
        <w:tc>
          <w:tcPr>
            <w:tcW w:w="2159" w:type="dxa"/>
            <w:tcBorders>
              <w:top w:val="single" w:sz="4" w:space="0" w:color="auto"/>
              <w:left w:val="nil"/>
              <w:right w:val="nil"/>
            </w:tcBorders>
            <w:shd w:val="clear" w:color="auto" w:fill="auto"/>
            <w:noWrap/>
            <w:vAlign w:val="center"/>
          </w:tcPr>
          <w:p w14:paraId="2B5E8AAF" w14:textId="296BBF19"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0.207</w:t>
            </w:r>
          </w:p>
        </w:tc>
        <w:tc>
          <w:tcPr>
            <w:tcW w:w="850" w:type="dxa"/>
            <w:tcBorders>
              <w:top w:val="single" w:sz="4" w:space="0" w:color="auto"/>
              <w:left w:val="nil"/>
              <w:right w:val="nil"/>
            </w:tcBorders>
            <w:shd w:val="clear" w:color="auto" w:fill="auto"/>
            <w:noWrap/>
            <w:vAlign w:val="center"/>
          </w:tcPr>
          <w:p w14:paraId="64FB1D96"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c>
          <w:tcPr>
            <w:tcW w:w="2030" w:type="dxa"/>
            <w:tcBorders>
              <w:top w:val="single" w:sz="4" w:space="0" w:color="auto"/>
              <w:left w:val="nil"/>
              <w:right w:val="nil"/>
            </w:tcBorders>
            <w:shd w:val="clear" w:color="auto" w:fill="auto"/>
            <w:noWrap/>
            <w:vAlign w:val="center"/>
          </w:tcPr>
          <w:p w14:paraId="3A5D08E6" w14:textId="1A564189"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0.198</w:t>
            </w:r>
          </w:p>
        </w:tc>
        <w:tc>
          <w:tcPr>
            <w:tcW w:w="1928" w:type="dxa"/>
            <w:tcBorders>
              <w:top w:val="single" w:sz="4" w:space="0" w:color="auto"/>
              <w:left w:val="nil"/>
              <w:right w:val="nil"/>
            </w:tcBorders>
            <w:shd w:val="clear" w:color="auto" w:fill="auto"/>
            <w:noWrap/>
            <w:vAlign w:val="center"/>
          </w:tcPr>
          <w:p w14:paraId="1E2B23F7" w14:textId="01694DAE"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0.494</w:t>
            </w:r>
          </w:p>
        </w:tc>
        <w:tc>
          <w:tcPr>
            <w:tcW w:w="850" w:type="dxa"/>
            <w:tcBorders>
              <w:top w:val="single" w:sz="4" w:space="0" w:color="auto"/>
              <w:left w:val="nil"/>
              <w:right w:val="nil"/>
            </w:tcBorders>
            <w:shd w:val="clear" w:color="auto" w:fill="auto"/>
            <w:noWrap/>
            <w:vAlign w:val="center"/>
          </w:tcPr>
          <w:p w14:paraId="780F8E59"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r>
      <w:tr w:rsidR="00AE6607" w:rsidRPr="00A113DA" w14:paraId="2463F434" w14:textId="77777777" w:rsidTr="00DD64CA">
        <w:trPr>
          <w:trHeight w:val="17"/>
        </w:trPr>
        <w:tc>
          <w:tcPr>
            <w:tcW w:w="3917" w:type="dxa"/>
            <w:tcBorders>
              <w:left w:val="nil"/>
              <w:right w:val="nil"/>
            </w:tcBorders>
            <w:shd w:val="clear" w:color="auto" w:fill="auto"/>
            <w:noWrap/>
            <w:vAlign w:val="center"/>
          </w:tcPr>
          <w:p w14:paraId="0CD9A8A9"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left w:val="nil"/>
              <w:right w:val="nil"/>
            </w:tcBorders>
            <w:shd w:val="clear" w:color="auto" w:fill="auto"/>
            <w:noWrap/>
            <w:vAlign w:val="center"/>
          </w:tcPr>
          <w:p w14:paraId="1528117F" w14:textId="7C8C92C8" w:rsidR="00642134" w:rsidRPr="00A113DA" w:rsidRDefault="00642134" w:rsidP="002E2652">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(0.372)</w:t>
            </w:r>
          </w:p>
        </w:tc>
        <w:tc>
          <w:tcPr>
            <w:tcW w:w="2159" w:type="dxa"/>
            <w:tcBorders>
              <w:left w:val="nil"/>
              <w:right w:val="nil"/>
            </w:tcBorders>
            <w:shd w:val="clear" w:color="auto" w:fill="auto"/>
            <w:noWrap/>
            <w:vAlign w:val="center"/>
          </w:tcPr>
          <w:p w14:paraId="3D33EE28" w14:textId="50048E9E" w:rsidR="00642134" w:rsidRPr="00A113DA" w:rsidRDefault="00642134" w:rsidP="002E2652">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(0.406</w:t>
            </w:r>
          </w:p>
        </w:tc>
        <w:tc>
          <w:tcPr>
            <w:tcW w:w="850" w:type="dxa"/>
            <w:tcBorders>
              <w:left w:val="nil"/>
              <w:right w:val="nil"/>
            </w:tcBorders>
            <w:shd w:val="clear" w:color="auto" w:fill="auto"/>
            <w:noWrap/>
            <w:vAlign w:val="center"/>
          </w:tcPr>
          <w:p w14:paraId="0C445724"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c>
          <w:tcPr>
            <w:tcW w:w="2030" w:type="dxa"/>
            <w:tcBorders>
              <w:left w:val="nil"/>
              <w:right w:val="nil"/>
            </w:tcBorders>
            <w:shd w:val="clear" w:color="auto" w:fill="auto"/>
            <w:noWrap/>
            <w:vAlign w:val="center"/>
          </w:tcPr>
          <w:p w14:paraId="0A82F16F" w14:textId="50C1E2D1"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(0.398)</w:t>
            </w:r>
          </w:p>
        </w:tc>
        <w:tc>
          <w:tcPr>
            <w:tcW w:w="1928" w:type="dxa"/>
            <w:tcBorders>
              <w:left w:val="nil"/>
              <w:right w:val="nil"/>
            </w:tcBorders>
            <w:shd w:val="clear" w:color="auto" w:fill="auto"/>
            <w:noWrap/>
            <w:vAlign w:val="center"/>
          </w:tcPr>
          <w:p w14:paraId="5C74DB02" w14:textId="0078028D" w:rsidR="00642134" w:rsidRPr="00A113DA" w:rsidRDefault="00642134" w:rsidP="00393C3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(0.503)</w:t>
            </w:r>
          </w:p>
        </w:tc>
        <w:tc>
          <w:tcPr>
            <w:tcW w:w="850" w:type="dxa"/>
            <w:tcBorders>
              <w:left w:val="nil"/>
              <w:right w:val="nil"/>
            </w:tcBorders>
            <w:shd w:val="clear" w:color="auto" w:fill="auto"/>
            <w:noWrap/>
            <w:vAlign w:val="center"/>
          </w:tcPr>
          <w:p w14:paraId="0A02B199"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r>
      <w:tr w:rsidR="00AE6607" w:rsidRPr="00A113DA" w14:paraId="33B594F1" w14:textId="77777777" w:rsidTr="00DD64CA">
        <w:trPr>
          <w:trHeight w:val="17"/>
        </w:trPr>
        <w:tc>
          <w:tcPr>
            <w:tcW w:w="3917" w:type="dxa"/>
            <w:tcBorders>
              <w:left w:val="nil"/>
              <w:right w:val="nil"/>
            </w:tcBorders>
            <w:shd w:val="clear" w:color="auto" w:fill="auto"/>
            <w:noWrap/>
            <w:vAlign w:val="center"/>
          </w:tcPr>
          <w:p w14:paraId="299C3C85"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Age of HH</w:t>
            </w:r>
          </w:p>
        </w:tc>
        <w:tc>
          <w:tcPr>
            <w:tcW w:w="2159" w:type="dxa"/>
            <w:tcBorders>
              <w:left w:val="nil"/>
              <w:right w:val="nil"/>
            </w:tcBorders>
            <w:shd w:val="clear" w:color="auto" w:fill="auto"/>
            <w:noWrap/>
            <w:vAlign w:val="center"/>
          </w:tcPr>
          <w:p w14:paraId="69CA74AF"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43.822</w:t>
            </w:r>
          </w:p>
        </w:tc>
        <w:tc>
          <w:tcPr>
            <w:tcW w:w="2159" w:type="dxa"/>
            <w:tcBorders>
              <w:left w:val="nil"/>
              <w:right w:val="nil"/>
            </w:tcBorders>
            <w:shd w:val="clear" w:color="auto" w:fill="auto"/>
            <w:noWrap/>
            <w:vAlign w:val="center"/>
          </w:tcPr>
          <w:p w14:paraId="16EB4A86"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45.103</w:t>
            </w:r>
          </w:p>
        </w:tc>
        <w:tc>
          <w:tcPr>
            <w:tcW w:w="850" w:type="dxa"/>
            <w:tcBorders>
              <w:left w:val="nil"/>
              <w:right w:val="nil"/>
            </w:tcBorders>
            <w:shd w:val="clear" w:color="auto" w:fill="auto"/>
            <w:noWrap/>
            <w:vAlign w:val="center"/>
          </w:tcPr>
          <w:p w14:paraId="5B96AE33"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c>
          <w:tcPr>
            <w:tcW w:w="2030" w:type="dxa"/>
            <w:tcBorders>
              <w:left w:val="nil"/>
              <w:right w:val="nil"/>
            </w:tcBorders>
            <w:shd w:val="clear" w:color="auto" w:fill="auto"/>
            <w:noWrap/>
            <w:vAlign w:val="center"/>
          </w:tcPr>
          <w:p w14:paraId="03B8BF6F"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47.147</w:t>
            </w:r>
          </w:p>
        </w:tc>
        <w:tc>
          <w:tcPr>
            <w:tcW w:w="1928" w:type="dxa"/>
            <w:tcBorders>
              <w:left w:val="nil"/>
              <w:right w:val="nil"/>
            </w:tcBorders>
            <w:shd w:val="clear" w:color="auto" w:fill="auto"/>
            <w:noWrap/>
            <w:vAlign w:val="center"/>
          </w:tcPr>
          <w:p w14:paraId="6194B8B9"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56.142</w:t>
            </w:r>
          </w:p>
        </w:tc>
        <w:tc>
          <w:tcPr>
            <w:tcW w:w="850" w:type="dxa"/>
            <w:tcBorders>
              <w:left w:val="nil"/>
              <w:right w:val="nil"/>
            </w:tcBorders>
            <w:shd w:val="clear" w:color="auto" w:fill="auto"/>
            <w:noWrap/>
            <w:vAlign w:val="center"/>
          </w:tcPr>
          <w:p w14:paraId="217F8247"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r>
      <w:tr w:rsidR="00AE6607" w:rsidRPr="00A113DA" w14:paraId="2835B4C7" w14:textId="77777777" w:rsidTr="00DD64CA">
        <w:trPr>
          <w:trHeight w:val="17"/>
        </w:trPr>
        <w:tc>
          <w:tcPr>
            <w:tcW w:w="3917" w:type="dxa"/>
            <w:tcBorders>
              <w:left w:val="nil"/>
              <w:right w:val="nil"/>
            </w:tcBorders>
            <w:shd w:val="clear" w:color="auto" w:fill="auto"/>
            <w:noWrap/>
            <w:vAlign w:val="center"/>
          </w:tcPr>
          <w:p w14:paraId="581FAF66"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left w:val="nil"/>
              <w:right w:val="nil"/>
            </w:tcBorders>
            <w:shd w:val="clear" w:color="auto" w:fill="auto"/>
            <w:noWrap/>
            <w:vAlign w:val="center"/>
          </w:tcPr>
          <w:p w14:paraId="5298D1B1"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(13.544)</w:t>
            </w:r>
          </w:p>
        </w:tc>
        <w:tc>
          <w:tcPr>
            <w:tcW w:w="2159" w:type="dxa"/>
            <w:tcBorders>
              <w:left w:val="nil"/>
              <w:right w:val="nil"/>
            </w:tcBorders>
            <w:shd w:val="clear" w:color="auto" w:fill="auto"/>
            <w:noWrap/>
            <w:vAlign w:val="center"/>
          </w:tcPr>
          <w:p w14:paraId="4BB153E2"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(15.047)</w:t>
            </w:r>
          </w:p>
        </w:tc>
        <w:tc>
          <w:tcPr>
            <w:tcW w:w="850" w:type="dxa"/>
            <w:tcBorders>
              <w:left w:val="nil"/>
              <w:right w:val="nil"/>
            </w:tcBorders>
            <w:shd w:val="clear" w:color="auto" w:fill="auto"/>
            <w:noWrap/>
            <w:vAlign w:val="center"/>
          </w:tcPr>
          <w:p w14:paraId="6CEBE41C"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c>
          <w:tcPr>
            <w:tcW w:w="2030" w:type="dxa"/>
            <w:tcBorders>
              <w:left w:val="nil"/>
              <w:right w:val="nil"/>
            </w:tcBorders>
            <w:shd w:val="clear" w:color="auto" w:fill="auto"/>
            <w:noWrap/>
            <w:vAlign w:val="center"/>
          </w:tcPr>
          <w:p w14:paraId="19D8BECE"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(12.936)</w:t>
            </w:r>
          </w:p>
        </w:tc>
        <w:tc>
          <w:tcPr>
            <w:tcW w:w="1928" w:type="dxa"/>
            <w:tcBorders>
              <w:left w:val="nil"/>
              <w:right w:val="nil"/>
            </w:tcBorders>
            <w:shd w:val="clear" w:color="auto" w:fill="auto"/>
            <w:noWrap/>
            <w:vAlign w:val="center"/>
          </w:tcPr>
          <w:p w14:paraId="2B1CAEDE"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(15.631)</w:t>
            </w:r>
          </w:p>
        </w:tc>
        <w:tc>
          <w:tcPr>
            <w:tcW w:w="850" w:type="dxa"/>
            <w:tcBorders>
              <w:left w:val="nil"/>
              <w:right w:val="nil"/>
            </w:tcBorders>
            <w:shd w:val="clear" w:color="auto" w:fill="auto"/>
            <w:noWrap/>
            <w:vAlign w:val="center"/>
          </w:tcPr>
          <w:p w14:paraId="066D3FD0"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r>
      <w:tr w:rsidR="00AE6607" w:rsidRPr="00A113DA" w14:paraId="13DB3DBC" w14:textId="77777777" w:rsidTr="00DD64CA">
        <w:trPr>
          <w:trHeight w:val="17"/>
        </w:trPr>
        <w:tc>
          <w:tcPr>
            <w:tcW w:w="3917" w:type="dxa"/>
            <w:tcBorders>
              <w:top w:val="nil"/>
              <w:left w:val="nil"/>
              <w:right w:val="nil"/>
            </w:tcBorders>
            <w:shd w:val="clear" w:color="auto" w:fill="auto"/>
            <w:noWrap/>
            <w:vAlign w:val="center"/>
          </w:tcPr>
          <w:p w14:paraId="2F650232"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Household size</w:t>
            </w:r>
          </w:p>
        </w:tc>
        <w:tc>
          <w:tcPr>
            <w:tcW w:w="2159" w:type="dxa"/>
            <w:tcBorders>
              <w:top w:val="nil"/>
              <w:left w:val="nil"/>
              <w:right w:val="nil"/>
            </w:tcBorders>
            <w:shd w:val="clear" w:color="auto" w:fill="auto"/>
            <w:noWrap/>
            <w:vAlign w:val="center"/>
          </w:tcPr>
          <w:p w14:paraId="51121214"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4.381</w:t>
            </w:r>
          </w:p>
        </w:tc>
        <w:tc>
          <w:tcPr>
            <w:tcW w:w="2159" w:type="dxa"/>
            <w:tcBorders>
              <w:top w:val="nil"/>
              <w:left w:val="nil"/>
              <w:right w:val="nil"/>
            </w:tcBorders>
            <w:shd w:val="clear" w:color="auto" w:fill="auto"/>
            <w:noWrap/>
            <w:vAlign w:val="center"/>
          </w:tcPr>
          <w:p w14:paraId="3D4C61E8"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3.701</w:t>
            </w:r>
          </w:p>
        </w:tc>
        <w:tc>
          <w:tcPr>
            <w:tcW w:w="850" w:type="dxa"/>
            <w:tcBorders>
              <w:top w:val="nil"/>
              <w:left w:val="nil"/>
              <w:right w:val="nil"/>
            </w:tcBorders>
            <w:shd w:val="clear" w:color="auto" w:fill="auto"/>
            <w:noWrap/>
            <w:vAlign w:val="center"/>
          </w:tcPr>
          <w:p w14:paraId="3654D68D"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c>
          <w:tcPr>
            <w:tcW w:w="2030" w:type="dxa"/>
            <w:tcBorders>
              <w:top w:val="nil"/>
              <w:left w:val="nil"/>
              <w:right w:val="nil"/>
            </w:tcBorders>
            <w:shd w:val="clear" w:color="auto" w:fill="auto"/>
            <w:noWrap/>
            <w:vAlign w:val="center"/>
          </w:tcPr>
          <w:p w14:paraId="66D15A92"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5.582</w:t>
            </w:r>
          </w:p>
        </w:tc>
        <w:tc>
          <w:tcPr>
            <w:tcW w:w="1928" w:type="dxa"/>
            <w:tcBorders>
              <w:top w:val="nil"/>
              <w:left w:val="nil"/>
              <w:right w:val="nil"/>
            </w:tcBorders>
            <w:shd w:val="clear" w:color="auto" w:fill="auto"/>
            <w:noWrap/>
            <w:vAlign w:val="center"/>
          </w:tcPr>
          <w:p w14:paraId="088C835C"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4.792</w:t>
            </w:r>
          </w:p>
        </w:tc>
        <w:tc>
          <w:tcPr>
            <w:tcW w:w="850" w:type="dxa"/>
            <w:tcBorders>
              <w:top w:val="nil"/>
              <w:left w:val="nil"/>
              <w:right w:val="nil"/>
            </w:tcBorders>
            <w:shd w:val="clear" w:color="auto" w:fill="auto"/>
            <w:noWrap/>
            <w:vAlign w:val="center"/>
          </w:tcPr>
          <w:p w14:paraId="11981E9E"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r>
      <w:tr w:rsidR="00AE6607" w:rsidRPr="00A113DA" w14:paraId="3CC2116D" w14:textId="77777777" w:rsidTr="00DD64CA">
        <w:trPr>
          <w:trHeight w:val="17"/>
        </w:trPr>
        <w:tc>
          <w:tcPr>
            <w:tcW w:w="3917" w:type="dxa"/>
            <w:tcBorders>
              <w:left w:val="nil"/>
              <w:right w:val="nil"/>
            </w:tcBorders>
            <w:shd w:val="clear" w:color="auto" w:fill="auto"/>
            <w:noWrap/>
            <w:vAlign w:val="center"/>
          </w:tcPr>
          <w:p w14:paraId="5CDC20D3"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left w:val="nil"/>
              <w:right w:val="nil"/>
            </w:tcBorders>
            <w:shd w:val="clear" w:color="auto" w:fill="auto"/>
            <w:noWrap/>
            <w:vAlign w:val="center"/>
          </w:tcPr>
          <w:p w14:paraId="03E41C18"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(1.634)</w:t>
            </w:r>
          </w:p>
        </w:tc>
        <w:tc>
          <w:tcPr>
            <w:tcW w:w="2159" w:type="dxa"/>
            <w:tcBorders>
              <w:left w:val="nil"/>
              <w:right w:val="nil"/>
            </w:tcBorders>
            <w:shd w:val="clear" w:color="auto" w:fill="auto"/>
            <w:noWrap/>
            <w:vAlign w:val="center"/>
          </w:tcPr>
          <w:p w14:paraId="6116653C"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(1.506)</w:t>
            </w:r>
          </w:p>
        </w:tc>
        <w:tc>
          <w:tcPr>
            <w:tcW w:w="850" w:type="dxa"/>
            <w:tcBorders>
              <w:left w:val="nil"/>
              <w:right w:val="nil"/>
            </w:tcBorders>
            <w:shd w:val="clear" w:color="auto" w:fill="auto"/>
            <w:noWrap/>
            <w:vAlign w:val="center"/>
          </w:tcPr>
          <w:p w14:paraId="3336A88E"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c>
          <w:tcPr>
            <w:tcW w:w="2030" w:type="dxa"/>
            <w:tcBorders>
              <w:left w:val="nil"/>
              <w:right w:val="nil"/>
            </w:tcBorders>
            <w:shd w:val="clear" w:color="auto" w:fill="auto"/>
            <w:noWrap/>
            <w:vAlign w:val="center"/>
          </w:tcPr>
          <w:p w14:paraId="1659D41E"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(2.135)</w:t>
            </w:r>
          </w:p>
        </w:tc>
        <w:tc>
          <w:tcPr>
            <w:tcW w:w="1928" w:type="dxa"/>
            <w:tcBorders>
              <w:left w:val="nil"/>
              <w:right w:val="nil"/>
            </w:tcBorders>
            <w:shd w:val="clear" w:color="auto" w:fill="auto"/>
            <w:noWrap/>
            <w:vAlign w:val="center"/>
          </w:tcPr>
          <w:p w14:paraId="0F2B3DCC"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(2.086)</w:t>
            </w:r>
          </w:p>
        </w:tc>
        <w:tc>
          <w:tcPr>
            <w:tcW w:w="850" w:type="dxa"/>
            <w:tcBorders>
              <w:left w:val="nil"/>
              <w:right w:val="nil"/>
            </w:tcBorders>
            <w:shd w:val="clear" w:color="auto" w:fill="auto"/>
            <w:noWrap/>
            <w:vAlign w:val="center"/>
          </w:tcPr>
          <w:p w14:paraId="08EE65BF"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r>
      <w:tr w:rsidR="00AE6607" w:rsidRPr="00A113DA" w14:paraId="6AC0F08A" w14:textId="77777777" w:rsidTr="00DD64CA">
        <w:trPr>
          <w:trHeight w:val="17"/>
        </w:trPr>
        <w:tc>
          <w:tcPr>
            <w:tcW w:w="3917" w:type="dxa"/>
            <w:tcBorders>
              <w:left w:val="nil"/>
              <w:right w:val="nil"/>
            </w:tcBorders>
            <w:shd w:val="clear" w:color="auto" w:fill="auto"/>
            <w:noWrap/>
            <w:vAlign w:val="center"/>
          </w:tcPr>
          <w:p w14:paraId="7C234F8C"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Schooling year of HH</w:t>
            </w:r>
          </w:p>
        </w:tc>
        <w:tc>
          <w:tcPr>
            <w:tcW w:w="2159" w:type="dxa"/>
            <w:tcBorders>
              <w:left w:val="nil"/>
              <w:right w:val="nil"/>
            </w:tcBorders>
            <w:shd w:val="clear" w:color="auto" w:fill="auto"/>
            <w:noWrap/>
            <w:vAlign w:val="center"/>
          </w:tcPr>
          <w:p w14:paraId="71AF9C9A"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3.993</w:t>
            </w:r>
          </w:p>
        </w:tc>
        <w:tc>
          <w:tcPr>
            <w:tcW w:w="2159" w:type="dxa"/>
            <w:tcBorders>
              <w:left w:val="nil"/>
              <w:right w:val="nil"/>
            </w:tcBorders>
            <w:shd w:val="clear" w:color="auto" w:fill="auto"/>
            <w:noWrap/>
            <w:vAlign w:val="center"/>
          </w:tcPr>
          <w:p w14:paraId="7917ABC4"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1.565</w:t>
            </w:r>
          </w:p>
        </w:tc>
        <w:tc>
          <w:tcPr>
            <w:tcW w:w="850" w:type="dxa"/>
            <w:tcBorders>
              <w:left w:val="nil"/>
              <w:right w:val="nil"/>
            </w:tcBorders>
            <w:shd w:val="clear" w:color="auto" w:fill="auto"/>
            <w:noWrap/>
            <w:vAlign w:val="center"/>
          </w:tcPr>
          <w:p w14:paraId="1C2566BB"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c>
          <w:tcPr>
            <w:tcW w:w="2030" w:type="dxa"/>
            <w:tcBorders>
              <w:left w:val="nil"/>
              <w:right w:val="nil"/>
            </w:tcBorders>
            <w:shd w:val="clear" w:color="auto" w:fill="auto"/>
            <w:noWrap/>
            <w:vAlign w:val="center"/>
          </w:tcPr>
          <w:p w14:paraId="468ED134"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3.752</w:t>
            </w:r>
          </w:p>
        </w:tc>
        <w:tc>
          <w:tcPr>
            <w:tcW w:w="1928" w:type="dxa"/>
            <w:tcBorders>
              <w:left w:val="nil"/>
              <w:right w:val="nil"/>
            </w:tcBorders>
            <w:shd w:val="clear" w:color="auto" w:fill="auto"/>
            <w:noWrap/>
            <w:vAlign w:val="center"/>
          </w:tcPr>
          <w:p w14:paraId="6FFC9C38"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1.299</w:t>
            </w:r>
          </w:p>
        </w:tc>
        <w:tc>
          <w:tcPr>
            <w:tcW w:w="850" w:type="dxa"/>
            <w:tcBorders>
              <w:left w:val="nil"/>
              <w:right w:val="nil"/>
            </w:tcBorders>
            <w:shd w:val="clear" w:color="auto" w:fill="auto"/>
            <w:noWrap/>
            <w:vAlign w:val="center"/>
          </w:tcPr>
          <w:p w14:paraId="4901F280"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r>
      <w:tr w:rsidR="00AE6607" w:rsidRPr="00A113DA" w14:paraId="25ED3F50" w14:textId="77777777" w:rsidTr="00DD64CA">
        <w:trPr>
          <w:trHeight w:val="17"/>
        </w:trPr>
        <w:tc>
          <w:tcPr>
            <w:tcW w:w="3917" w:type="dxa"/>
            <w:tcBorders>
              <w:left w:val="nil"/>
              <w:right w:val="nil"/>
            </w:tcBorders>
            <w:shd w:val="clear" w:color="auto" w:fill="auto"/>
            <w:noWrap/>
            <w:vAlign w:val="center"/>
          </w:tcPr>
          <w:p w14:paraId="06D8C863"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left w:val="nil"/>
              <w:right w:val="nil"/>
            </w:tcBorders>
            <w:shd w:val="clear" w:color="auto" w:fill="auto"/>
            <w:noWrap/>
            <w:vAlign w:val="center"/>
          </w:tcPr>
          <w:p w14:paraId="458C20CE"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(4.105)</w:t>
            </w:r>
          </w:p>
        </w:tc>
        <w:tc>
          <w:tcPr>
            <w:tcW w:w="2159" w:type="dxa"/>
            <w:tcBorders>
              <w:left w:val="nil"/>
              <w:right w:val="nil"/>
            </w:tcBorders>
            <w:shd w:val="clear" w:color="auto" w:fill="auto"/>
            <w:noWrap/>
            <w:vAlign w:val="center"/>
          </w:tcPr>
          <w:p w14:paraId="2BD36A6F"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(2.764)</w:t>
            </w:r>
          </w:p>
        </w:tc>
        <w:tc>
          <w:tcPr>
            <w:tcW w:w="850" w:type="dxa"/>
            <w:tcBorders>
              <w:left w:val="nil"/>
              <w:right w:val="nil"/>
            </w:tcBorders>
            <w:shd w:val="clear" w:color="auto" w:fill="auto"/>
            <w:noWrap/>
            <w:vAlign w:val="center"/>
          </w:tcPr>
          <w:p w14:paraId="68A6F7DE"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c>
          <w:tcPr>
            <w:tcW w:w="2030" w:type="dxa"/>
            <w:tcBorders>
              <w:left w:val="nil"/>
              <w:right w:val="nil"/>
            </w:tcBorders>
            <w:shd w:val="clear" w:color="auto" w:fill="auto"/>
            <w:noWrap/>
            <w:vAlign w:val="center"/>
          </w:tcPr>
          <w:p w14:paraId="5E6609FD"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(4.049)</w:t>
            </w:r>
          </w:p>
        </w:tc>
        <w:tc>
          <w:tcPr>
            <w:tcW w:w="1928" w:type="dxa"/>
            <w:tcBorders>
              <w:left w:val="nil"/>
              <w:right w:val="nil"/>
            </w:tcBorders>
            <w:shd w:val="clear" w:color="auto" w:fill="auto"/>
            <w:noWrap/>
            <w:vAlign w:val="center"/>
          </w:tcPr>
          <w:p w14:paraId="0B9A25C0"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(2.417)</w:t>
            </w:r>
          </w:p>
        </w:tc>
        <w:tc>
          <w:tcPr>
            <w:tcW w:w="850" w:type="dxa"/>
            <w:tcBorders>
              <w:left w:val="nil"/>
              <w:right w:val="nil"/>
            </w:tcBorders>
            <w:shd w:val="clear" w:color="auto" w:fill="auto"/>
            <w:noWrap/>
            <w:vAlign w:val="center"/>
          </w:tcPr>
          <w:p w14:paraId="33A6ED60"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r>
      <w:tr w:rsidR="00AE6607" w:rsidRPr="00A113DA" w14:paraId="55116001" w14:textId="77777777" w:rsidTr="00DD64CA">
        <w:trPr>
          <w:trHeight w:val="17"/>
        </w:trPr>
        <w:tc>
          <w:tcPr>
            <w:tcW w:w="3917" w:type="dxa"/>
            <w:tcBorders>
              <w:left w:val="nil"/>
              <w:right w:val="nil"/>
            </w:tcBorders>
            <w:shd w:val="clear" w:color="auto" w:fill="auto"/>
            <w:noWrap/>
            <w:vAlign w:val="center"/>
          </w:tcPr>
          <w:p w14:paraId="101E70CC"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lastRenderedPageBreak/>
              <w:t>Farm Size(decimal)</w:t>
            </w:r>
          </w:p>
        </w:tc>
        <w:tc>
          <w:tcPr>
            <w:tcW w:w="2159" w:type="dxa"/>
            <w:tcBorders>
              <w:left w:val="nil"/>
              <w:right w:val="nil"/>
            </w:tcBorders>
            <w:shd w:val="clear" w:color="auto" w:fill="auto"/>
            <w:noWrap/>
            <w:vAlign w:val="center"/>
          </w:tcPr>
          <w:p w14:paraId="7AD9F595"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105.317</w:t>
            </w:r>
          </w:p>
        </w:tc>
        <w:tc>
          <w:tcPr>
            <w:tcW w:w="2159" w:type="dxa"/>
            <w:tcBorders>
              <w:left w:val="nil"/>
              <w:right w:val="nil"/>
            </w:tcBorders>
            <w:shd w:val="clear" w:color="auto" w:fill="auto"/>
            <w:noWrap/>
            <w:vAlign w:val="center"/>
          </w:tcPr>
          <w:p w14:paraId="16AF4D2B"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54.005</w:t>
            </w:r>
          </w:p>
        </w:tc>
        <w:tc>
          <w:tcPr>
            <w:tcW w:w="850" w:type="dxa"/>
            <w:tcBorders>
              <w:left w:val="nil"/>
              <w:right w:val="nil"/>
            </w:tcBorders>
            <w:shd w:val="clear" w:color="auto" w:fill="auto"/>
            <w:noWrap/>
            <w:vAlign w:val="center"/>
          </w:tcPr>
          <w:p w14:paraId="5E301DCC"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c>
          <w:tcPr>
            <w:tcW w:w="2030" w:type="dxa"/>
            <w:tcBorders>
              <w:left w:val="nil"/>
              <w:right w:val="nil"/>
            </w:tcBorders>
            <w:shd w:val="clear" w:color="auto" w:fill="auto"/>
            <w:noWrap/>
            <w:vAlign w:val="center"/>
          </w:tcPr>
          <w:p w14:paraId="6ED87280"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94.840</w:t>
            </w:r>
          </w:p>
        </w:tc>
        <w:tc>
          <w:tcPr>
            <w:tcW w:w="1928" w:type="dxa"/>
            <w:tcBorders>
              <w:left w:val="nil"/>
              <w:right w:val="nil"/>
            </w:tcBorders>
            <w:shd w:val="clear" w:color="auto" w:fill="auto"/>
            <w:noWrap/>
            <w:vAlign w:val="center"/>
          </w:tcPr>
          <w:p w14:paraId="00AD8C6B"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64.840</w:t>
            </w:r>
          </w:p>
        </w:tc>
        <w:tc>
          <w:tcPr>
            <w:tcW w:w="850" w:type="dxa"/>
            <w:tcBorders>
              <w:left w:val="nil"/>
              <w:right w:val="nil"/>
            </w:tcBorders>
            <w:shd w:val="clear" w:color="auto" w:fill="auto"/>
            <w:noWrap/>
            <w:vAlign w:val="center"/>
          </w:tcPr>
          <w:p w14:paraId="1CF09859"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r>
      <w:tr w:rsidR="00AE6607" w:rsidRPr="00A113DA" w14:paraId="07168DB8" w14:textId="77777777" w:rsidTr="00DD64CA">
        <w:trPr>
          <w:trHeight w:val="17"/>
        </w:trPr>
        <w:tc>
          <w:tcPr>
            <w:tcW w:w="3917" w:type="dxa"/>
            <w:tcBorders>
              <w:left w:val="nil"/>
              <w:right w:val="nil"/>
            </w:tcBorders>
            <w:shd w:val="clear" w:color="auto" w:fill="auto"/>
            <w:noWrap/>
            <w:vAlign w:val="center"/>
          </w:tcPr>
          <w:p w14:paraId="169CEB42"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left w:val="nil"/>
              <w:right w:val="nil"/>
            </w:tcBorders>
            <w:shd w:val="clear" w:color="auto" w:fill="auto"/>
            <w:noWrap/>
            <w:vAlign w:val="center"/>
          </w:tcPr>
          <w:p w14:paraId="1CF9F987"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(158.663)</w:t>
            </w:r>
          </w:p>
        </w:tc>
        <w:tc>
          <w:tcPr>
            <w:tcW w:w="2159" w:type="dxa"/>
            <w:tcBorders>
              <w:left w:val="nil"/>
              <w:right w:val="nil"/>
            </w:tcBorders>
            <w:shd w:val="clear" w:color="auto" w:fill="auto"/>
            <w:noWrap/>
            <w:vAlign w:val="center"/>
          </w:tcPr>
          <w:p w14:paraId="3CE66C83"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(92.290)</w:t>
            </w:r>
          </w:p>
        </w:tc>
        <w:tc>
          <w:tcPr>
            <w:tcW w:w="850" w:type="dxa"/>
            <w:tcBorders>
              <w:left w:val="nil"/>
              <w:right w:val="nil"/>
            </w:tcBorders>
            <w:shd w:val="clear" w:color="auto" w:fill="auto"/>
            <w:noWrap/>
            <w:vAlign w:val="center"/>
          </w:tcPr>
          <w:p w14:paraId="6EDDA777"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c>
          <w:tcPr>
            <w:tcW w:w="2030" w:type="dxa"/>
            <w:tcBorders>
              <w:left w:val="nil"/>
              <w:right w:val="nil"/>
            </w:tcBorders>
            <w:shd w:val="clear" w:color="auto" w:fill="auto"/>
            <w:noWrap/>
            <w:vAlign w:val="center"/>
          </w:tcPr>
          <w:p w14:paraId="375789CC"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(136.446)</w:t>
            </w:r>
          </w:p>
        </w:tc>
        <w:tc>
          <w:tcPr>
            <w:tcW w:w="1928" w:type="dxa"/>
            <w:tcBorders>
              <w:left w:val="nil"/>
              <w:right w:val="nil"/>
            </w:tcBorders>
            <w:shd w:val="clear" w:color="auto" w:fill="auto"/>
            <w:noWrap/>
            <w:vAlign w:val="center"/>
          </w:tcPr>
          <w:p w14:paraId="344E32F9"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(110.680)</w:t>
            </w:r>
          </w:p>
        </w:tc>
        <w:tc>
          <w:tcPr>
            <w:tcW w:w="850" w:type="dxa"/>
            <w:tcBorders>
              <w:left w:val="nil"/>
              <w:right w:val="nil"/>
            </w:tcBorders>
            <w:shd w:val="clear" w:color="auto" w:fill="auto"/>
            <w:noWrap/>
            <w:vAlign w:val="center"/>
          </w:tcPr>
          <w:p w14:paraId="37064875"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r>
      <w:tr w:rsidR="00AE6607" w:rsidRPr="00A113DA" w14:paraId="5D814537" w14:textId="77777777" w:rsidTr="00DD64CA">
        <w:trPr>
          <w:trHeight w:val="17"/>
        </w:trPr>
        <w:tc>
          <w:tcPr>
            <w:tcW w:w="3917" w:type="dxa"/>
            <w:tcBorders>
              <w:left w:val="nil"/>
              <w:right w:val="nil"/>
            </w:tcBorders>
            <w:shd w:val="clear" w:color="auto" w:fill="auto"/>
            <w:noWrap/>
            <w:vAlign w:val="center"/>
          </w:tcPr>
          <w:p w14:paraId="07477DD3"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Periodic bazaar access (minute)</w:t>
            </w:r>
          </w:p>
        </w:tc>
        <w:tc>
          <w:tcPr>
            <w:tcW w:w="2159" w:type="dxa"/>
            <w:tcBorders>
              <w:left w:val="nil"/>
              <w:right w:val="nil"/>
            </w:tcBorders>
            <w:shd w:val="clear" w:color="auto" w:fill="auto"/>
            <w:noWrap/>
            <w:vAlign w:val="center"/>
          </w:tcPr>
          <w:p w14:paraId="5CB2C10C"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17.214</w:t>
            </w:r>
          </w:p>
        </w:tc>
        <w:tc>
          <w:tcPr>
            <w:tcW w:w="2159" w:type="dxa"/>
            <w:tcBorders>
              <w:left w:val="nil"/>
              <w:right w:val="nil"/>
            </w:tcBorders>
            <w:shd w:val="clear" w:color="auto" w:fill="auto"/>
            <w:noWrap/>
            <w:vAlign w:val="center"/>
          </w:tcPr>
          <w:p w14:paraId="50A4C871"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18.066</w:t>
            </w:r>
          </w:p>
        </w:tc>
        <w:tc>
          <w:tcPr>
            <w:tcW w:w="850" w:type="dxa"/>
            <w:tcBorders>
              <w:left w:val="nil"/>
              <w:right w:val="nil"/>
            </w:tcBorders>
            <w:shd w:val="clear" w:color="auto" w:fill="auto"/>
            <w:noWrap/>
            <w:vAlign w:val="center"/>
          </w:tcPr>
          <w:p w14:paraId="5CAA8425"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c>
          <w:tcPr>
            <w:tcW w:w="2030" w:type="dxa"/>
            <w:tcBorders>
              <w:left w:val="nil"/>
              <w:right w:val="nil"/>
            </w:tcBorders>
            <w:shd w:val="clear" w:color="auto" w:fill="auto"/>
            <w:noWrap/>
            <w:vAlign w:val="center"/>
          </w:tcPr>
          <w:p w14:paraId="70DE6AAB"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13.218</w:t>
            </w:r>
          </w:p>
        </w:tc>
        <w:tc>
          <w:tcPr>
            <w:tcW w:w="1928" w:type="dxa"/>
            <w:tcBorders>
              <w:left w:val="nil"/>
              <w:right w:val="nil"/>
            </w:tcBorders>
            <w:shd w:val="clear" w:color="auto" w:fill="auto"/>
            <w:noWrap/>
            <w:vAlign w:val="center"/>
          </w:tcPr>
          <w:p w14:paraId="1FAF130A"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12.213</w:t>
            </w:r>
          </w:p>
        </w:tc>
        <w:tc>
          <w:tcPr>
            <w:tcW w:w="850" w:type="dxa"/>
            <w:tcBorders>
              <w:left w:val="nil"/>
              <w:right w:val="nil"/>
            </w:tcBorders>
            <w:shd w:val="clear" w:color="auto" w:fill="auto"/>
            <w:noWrap/>
            <w:vAlign w:val="center"/>
          </w:tcPr>
          <w:p w14:paraId="1A7A3649"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r>
      <w:tr w:rsidR="00AE6607" w:rsidRPr="00A113DA" w14:paraId="68846FD8" w14:textId="77777777" w:rsidTr="00DD64CA">
        <w:trPr>
          <w:trHeight w:val="17"/>
        </w:trPr>
        <w:tc>
          <w:tcPr>
            <w:tcW w:w="3917" w:type="dxa"/>
            <w:tcBorders>
              <w:left w:val="nil"/>
              <w:right w:val="nil"/>
            </w:tcBorders>
            <w:shd w:val="clear" w:color="auto" w:fill="auto"/>
            <w:noWrap/>
            <w:vAlign w:val="center"/>
          </w:tcPr>
          <w:p w14:paraId="43493FBF"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p>
        </w:tc>
        <w:tc>
          <w:tcPr>
            <w:tcW w:w="2159" w:type="dxa"/>
            <w:tcBorders>
              <w:left w:val="nil"/>
              <w:right w:val="nil"/>
            </w:tcBorders>
            <w:shd w:val="clear" w:color="auto" w:fill="auto"/>
            <w:noWrap/>
            <w:vAlign w:val="center"/>
          </w:tcPr>
          <w:p w14:paraId="6C1F6A63"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(10.462)</w:t>
            </w:r>
          </w:p>
        </w:tc>
        <w:tc>
          <w:tcPr>
            <w:tcW w:w="2159" w:type="dxa"/>
            <w:tcBorders>
              <w:left w:val="nil"/>
              <w:right w:val="nil"/>
            </w:tcBorders>
            <w:shd w:val="clear" w:color="auto" w:fill="auto"/>
            <w:noWrap/>
            <w:vAlign w:val="center"/>
          </w:tcPr>
          <w:p w14:paraId="0C41364E"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(11.374)</w:t>
            </w:r>
          </w:p>
        </w:tc>
        <w:tc>
          <w:tcPr>
            <w:tcW w:w="850" w:type="dxa"/>
            <w:tcBorders>
              <w:left w:val="nil"/>
              <w:right w:val="nil"/>
            </w:tcBorders>
            <w:shd w:val="clear" w:color="auto" w:fill="auto"/>
            <w:noWrap/>
            <w:vAlign w:val="center"/>
          </w:tcPr>
          <w:p w14:paraId="3CCCF5D3"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c>
          <w:tcPr>
            <w:tcW w:w="2030" w:type="dxa"/>
            <w:tcBorders>
              <w:left w:val="nil"/>
              <w:right w:val="nil"/>
            </w:tcBorders>
            <w:shd w:val="clear" w:color="auto" w:fill="auto"/>
            <w:noWrap/>
            <w:vAlign w:val="center"/>
          </w:tcPr>
          <w:p w14:paraId="3CE6DE79"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(8.443)</w:t>
            </w:r>
          </w:p>
        </w:tc>
        <w:tc>
          <w:tcPr>
            <w:tcW w:w="1928" w:type="dxa"/>
            <w:tcBorders>
              <w:left w:val="nil"/>
              <w:right w:val="nil"/>
            </w:tcBorders>
            <w:shd w:val="clear" w:color="auto" w:fill="auto"/>
            <w:noWrap/>
            <w:vAlign w:val="center"/>
          </w:tcPr>
          <w:p w14:paraId="7FF19188"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(7.700)</w:t>
            </w:r>
          </w:p>
        </w:tc>
        <w:tc>
          <w:tcPr>
            <w:tcW w:w="850" w:type="dxa"/>
            <w:tcBorders>
              <w:left w:val="nil"/>
              <w:right w:val="nil"/>
            </w:tcBorders>
            <w:shd w:val="clear" w:color="auto" w:fill="auto"/>
            <w:noWrap/>
            <w:vAlign w:val="center"/>
          </w:tcPr>
          <w:p w14:paraId="71691CD8"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p>
        </w:tc>
      </w:tr>
      <w:tr w:rsidR="00AE6607" w:rsidRPr="00A113DA" w14:paraId="653503A2" w14:textId="77777777" w:rsidTr="00DD64CA">
        <w:trPr>
          <w:trHeight w:val="17"/>
        </w:trPr>
        <w:tc>
          <w:tcPr>
            <w:tcW w:w="3917" w:type="dxa"/>
            <w:tcBorders>
              <w:left w:val="nil"/>
              <w:right w:val="nil"/>
            </w:tcBorders>
            <w:shd w:val="clear" w:color="auto" w:fill="auto"/>
            <w:noWrap/>
            <w:vAlign w:val="center"/>
          </w:tcPr>
          <w:p w14:paraId="3BC3A888" w14:textId="77777777" w:rsidR="00642134" w:rsidRPr="00A113DA" w:rsidRDefault="00642134" w:rsidP="008A2C46">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Road access (minute)</w:t>
            </w:r>
          </w:p>
        </w:tc>
        <w:tc>
          <w:tcPr>
            <w:tcW w:w="2159" w:type="dxa"/>
            <w:tcBorders>
              <w:left w:val="nil"/>
              <w:right w:val="nil"/>
            </w:tcBorders>
            <w:shd w:val="clear" w:color="auto" w:fill="auto"/>
            <w:noWrap/>
            <w:vAlign w:val="center"/>
          </w:tcPr>
          <w:p w14:paraId="5C2534EF"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14.403</w:t>
            </w:r>
          </w:p>
        </w:tc>
        <w:tc>
          <w:tcPr>
            <w:tcW w:w="2159" w:type="dxa"/>
            <w:tcBorders>
              <w:left w:val="nil"/>
              <w:right w:val="nil"/>
            </w:tcBorders>
            <w:shd w:val="clear" w:color="auto" w:fill="auto"/>
            <w:noWrap/>
            <w:vAlign w:val="center"/>
          </w:tcPr>
          <w:p w14:paraId="1A6C9243"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15.340</w:t>
            </w:r>
          </w:p>
        </w:tc>
        <w:tc>
          <w:tcPr>
            <w:tcW w:w="850" w:type="dxa"/>
            <w:tcBorders>
              <w:left w:val="nil"/>
              <w:right w:val="nil"/>
            </w:tcBorders>
            <w:shd w:val="clear" w:color="auto" w:fill="auto"/>
            <w:noWrap/>
            <w:vAlign w:val="center"/>
          </w:tcPr>
          <w:p w14:paraId="5233DB39" w14:textId="77777777" w:rsidR="00642134" w:rsidRPr="00A113DA" w:rsidRDefault="00642134" w:rsidP="0070753D">
            <w:pPr>
              <w:widowControl/>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w:t>
            </w:r>
          </w:p>
        </w:tc>
        <w:tc>
          <w:tcPr>
            <w:tcW w:w="2030" w:type="dxa"/>
            <w:tcBorders>
              <w:left w:val="nil"/>
              <w:right w:val="nil"/>
            </w:tcBorders>
            <w:shd w:val="clear" w:color="auto" w:fill="auto"/>
            <w:noWrap/>
            <w:vAlign w:val="center"/>
          </w:tcPr>
          <w:p w14:paraId="41596BE6"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12.127</w:t>
            </w:r>
          </w:p>
        </w:tc>
        <w:tc>
          <w:tcPr>
            <w:tcW w:w="1928" w:type="dxa"/>
            <w:tcBorders>
              <w:left w:val="nil"/>
              <w:right w:val="nil"/>
            </w:tcBorders>
            <w:shd w:val="clear" w:color="auto" w:fill="auto"/>
            <w:noWrap/>
            <w:vAlign w:val="center"/>
          </w:tcPr>
          <w:p w14:paraId="1E8D1E43"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10.481</w:t>
            </w:r>
          </w:p>
        </w:tc>
        <w:tc>
          <w:tcPr>
            <w:tcW w:w="850" w:type="dxa"/>
            <w:tcBorders>
              <w:left w:val="nil"/>
              <w:right w:val="nil"/>
            </w:tcBorders>
            <w:shd w:val="clear" w:color="auto" w:fill="auto"/>
            <w:noWrap/>
            <w:vAlign w:val="center"/>
          </w:tcPr>
          <w:p w14:paraId="26CEC3A9"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p>
        </w:tc>
      </w:tr>
      <w:tr w:rsidR="00AE6607" w:rsidRPr="00A113DA" w14:paraId="2D1159A4" w14:textId="77777777" w:rsidTr="00DD64CA">
        <w:trPr>
          <w:trHeight w:val="17"/>
        </w:trPr>
        <w:tc>
          <w:tcPr>
            <w:tcW w:w="3917" w:type="dxa"/>
            <w:tcBorders>
              <w:left w:val="nil"/>
              <w:bottom w:val="single" w:sz="4" w:space="0" w:color="auto"/>
              <w:right w:val="nil"/>
            </w:tcBorders>
            <w:shd w:val="clear" w:color="auto" w:fill="auto"/>
            <w:noWrap/>
            <w:vAlign w:val="center"/>
          </w:tcPr>
          <w:p w14:paraId="3DD94481" w14:textId="77777777" w:rsidR="00642134" w:rsidRPr="00A113DA" w:rsidRDefault="00642134" w:rsidP="008A2C46">
            <w:pPr>
              <w:widowControl/>
              <w:jc w:val="left"/>
              <w:rPr>
                <w:rFonts w:ascii="Times New Roman" w:eastAsia="Times New Roman" w:hAnsi="Times New Roman" w:cs="Times New Roman"/>
                <w:kern w:val="0"/>
                <w:sz w:val="24"/>
                <w:szCs w:val="24"/>
              </w:rPr>
            </w:pPr>
          </w:p>
        </w:tc>
        <w:tc>
          <w:tcPr>
            <w:tcW w:w="2159" w:type="dxa"/>
            <w:tcBorders>
              <w:left w:val="nil"/>
              <w:bottom w:val="single" w:sz="4" w:space="0" w:color="auto"/>
              <w:right w:val="nil"/>
            </w:tcBorders>
            <w:shd w:val="clear" w:color="auto" w:fill="auto"/>
            <w:noWrap/>
            <w:vAlign w:val="center"/>
          </w:tcPr>
          <w:p w14:paraId="5325DCDB" w14:textId="540BB5D0"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(11.131)</w:t>
            </w:r>
          </w:p>
        </w:tc>
        <w:tc>
          <w:tcPr>
            <w:tcW w:w="2159" w:type="dxa"/>
            <w:tcBorders>
              <w:left w:val="nil"/>
              <w:bottom w:val="single" w:sz="4" w:space="0" w:color="auto"/>
              <w:right w:val="nil"/>
            </w:tcBorders>
            <w:shd w:val="clear" w:color="auto" w:fill="auto"/>
            <w:noWrap/>
            <w:vAlign w:val="center"/>
          </w:tcPr>
          <w:p w14:paraId="6E96AF26"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(12.390)</w:t>
            </w:r>
          </w:p>
        </w:tc>
        <w:tc>
          <w:tcPr>
            <w:tcW w:w="850" w:type="dxa"/>
            <w:tcBorders>
              <w:left w:val="nil"/>
              <w:bottom w:val="single" w:sz="4" w:space="0" w:color="auto"/>
              <w:right w:val="nil"/>
            </w:tcBorders>
            <w:shd w:val="clear" w:color="auto" w:fill="auto"/>
            <w:noWrap/>
            <w:vAlign w:val="center"/>
          </w:tcPr>
          <w:p w14:paraId="25CA2CBB" w14:textId="77777777" w:rsidR="00642134" w:rsidRPr="00A113DA" w:rsidRDefault="00642134" w:rsidP="0070753D">
            <w:pPr>
              <w:widowControl/>
              <w:rPr>
                <w:rFonts w:ascii="Times New Roman" w:eastAsia="游ゴシック" w:hAnsi="Times New Roman" w:cs="Times New Roman"/>
                <w:color w:val="000000"/>
                <w:kern w:val="0"/>
                <w:sz w:val="24"/>
                <w:szCs w:val="24"/>
              </w:rPr>
            </w:pPr>
          </w:p>
        </w:tc>
        <w:tc>
          <w:tcPr>
            <w:tcW w:w="2030" w:type="dxa"/>
            <w:tcBorders>
              <w:left w:val="nil"/>
              <w:bottom w:val="single" w:sz="4" w:space="0" w:color="auto"/>
              <w:right w:val="nil"/>
            </w:tcBorders>
            <w:shd w:val="clear" w:color="auto" w:fill="auto"/>
            <w:noWrap/>
            <w:vAlign w:val="center"/>
          </w:tcPr>
          <w:p w14:paraId="4D362FFA"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(11.228)</w:t>
            </w:r>
          </w:p>
        </w:tc>
        <w:tc>
          <w:tcPr>
            <w:tcW w:w="1928" w:type="dxa"/>
            <w:tcBorders>
              <w:left w:val="nil"/>
              <w:bottom w:val="single" w:sz="4" w:space="0" w:color="auto"/>
              <w:right w:val="nil"/>
            </w:tcBorders>
            <w:shd w:val="clear" w:color="auto" w:fill="auto"/>
            <w:noWrap/>
            <w:vAlign w:val="center"/>
          </w:tcPr>
          <w:p w14:paraId="32DB798A"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(9.609)</w:t>
            </w:r>
          </w:p>
        </w:tc>
        <w:tc>
          <w:tcPr>
            <w:tcW w:w="850" w:type="dxa"/>
            <w:tcBorders>
              <w:left w:val="nil"/>
              <w:bottom w:val="single" w:sz="4" w:space="0" w:color="auto"/>
              <w:right w:val="nil"/>
            </w:tcBorders>
            <w:shd w:val="clear" w:color="auto" w:fill="auto"/>
            <w:noWrap/>
            <w:vAlign w:val="center"/>
          </w:tcPr>
          <w:p w14:paraId="28D2764E" w14:textId="77777777" w:rsidR="00642134" w:rsidRPr="00A113DA" w:rsidRDefault="00642134" w:rsidP="0070753D">
            <w:pPr>
              <w:widowControl/>
              <w:jc w:val="right"/>
              <w:rPr>
                <w:rFonts w:ascii="Times New Roman" w:eastAsia="游ゴシック" w:hAnsi="Times New Roman" w:cs="Times New Roman"/>
                <w:color w:val="000000"/>
                <w:kern w:val="0"/>
                <w:sz w:val="24"/>
                <w:szCs w:val="24"/>
              </w:rPr>
            </w:pPr>
          </w:p>
        </w:tc>
      </w:tr>
    </w:tbl>
    <w:p w14:paraId="0DA8B11D" w14:textId="37C7A1F2" w:rsidR="00BC1767" w:rsidRPr="00A113DA" w:rsidRDefault="00D05F0F" w:rsidP="00944322">
      <w:pPr>
        <w:autoSpaceDE w:val="0"/>
        <w:autoSpaceDN w:val="0"/>
        <w:adjustRightInd w:val="0"/>
        <w:jc w:val="left"/>
        <w:rPr>
          <w:rFonts w:ascii="Times New Roman" w:hAnsi="Times New Roman" w:cs="Times New Roman"/>
          <w:kern w:val="0"/>
          <w:sz w:val="24"/>
          <w:szCs w:val="24"/>
        </w:rPr>
        <w:sectPr w:rsidR="00BC1767" w:rsidRPr="00A113DA" w:rsidSect="00AE6607">
          <w:footnotePr>
            <w:numFmt w:val="chicago"/>
          </w:footnotePr>
          <w:pgSz w:w="16838" w:h="11906" w:orient="landscape" w:code="9"/>
          <w:pgMar w:top="1440" w:right="1440" w:bottom="1440" w:left="1440" w:header="851" w:footer="992" w:gutter="0"/>
          <w:cols w:space="425"/>
          <w:docGrid w:type="lines" w:linePitch="360"/>
        </w:sectPr>
      </w:pPr>
      <w:r w:rsidRPr="00A113DA">
        <w:rPr>
          <w:rFonts w:ascii="Times New Roman" w:hAnsi="Times New Roman" w:cs="Times New Roman"/>
          <w:kern w:val="0"/>
          <w:sz w:val="24"/>
          <w:szCs w:val="24"/>
        </w:rPr>
        <w:t>Source: Bangladesh Integrated Household Survey 2011/12</w:t>
      </w:r>
      <w:r w:rsidR="00696AA4">
        <w:rPr>
          <w:rFonts w:ascii="Times New Roman" w:hAnsi="Times New Roman" w:cs="Times New Roman"/>
          <w:kern w:val="0"/>
          <w:sz w:val="24"/>
          <w:szCs w:val="24"/>
        </w:rPr>
        <w:t>,</w:t>
      </w:r>
      <w:r w:rsidRPr="00A113DA">
        <w:rPr>
          <w:rFonts w:ascii="Times New Roman" w:hAnsi="Times New Roman" w:cs="Times New Roman"/>
          <w:kern w:val="0"/>
          <w:sz w:val="24"/>
          <w:szCs w:val="24"/>
        </w:rPr>
        <w:t xml:space="preserve"> 2019</w:t>
      </w:r>
      <w:r w:rsidR="005A5120" w:rsidRPr="00A113DA">
        <w:rPr>
          <w:rFonts w:ascii="Times New Roman" w:hAnsi="Times New Roman" w:cs="Times New Roman"/>
          <w:kern w:val="0"/>
          <w:sz w:val="24"/>
          <w:szCs w:val="24"/>
        </w:rPr>
        <w:t>.</w:t>
      </w:r>
      <w:r w:rsidR="005A5120" w:rsidRPr="00A113DA">
        <w:rPr>
          <w:rFonts w:ascii="Times New Roman" w:hAnsi="Times New Roman" w:cs="Times New Roman"/>
          <w:kern w:val="0"/>
          <w:sz w:val="24"/>
          <w:szCs w:val="24"/>
        </w:rPr>
        <w:br/>
        <w:t>Note:</w:t>
      </w:r>
      <w:r w:rsidR="0083692B" w:rsidRPr="00A113DA">
        <w:rPr>
          <w:rFonts w:ascii="Times New Roman" w:hAnsi="Times New Roman" w:cs="Times New Roman"/>
          <w:kern w:val="0"/>
          <w:sz w:val="24"/>
          <w:szCs w:val="24"/>
        </w:rPr>
        <w:t xml:space="preserve"> Mean values are shown with standard deviations in parentheses</w:t>
      </w:r>
      <w:r w:rsidR="005A5120" w:rsidRPr="00A113DA">
        <w:rPr>
          <w:rFonts w:ascii="Times New Roman" w:hAnsi="Times New Roman" w:cs="Times New Roman"/>
          <w:kern w:val="0"/>
          <w:sz w:val="24"/>
          <w:szCs w:val="24"/>
        </w:rPr>
        <w:t xml:space="preserve"> </w:t>
      </w:r>
      <w:r w:rsidR="0048037D" w:rsidRPr="00A113DA">
        <w:rPr>
          <w:rFonts w:ascii="Times New Roman" w:hAnsi="Times New Roman" w:cs="Times New Roman"/>
          <w:kern w:val="0"/>
          <w:sz w:val="24"/>
          <w:szCs w:val="24"/>
        </w:rPr>
        <w:t>Asterisks (*, **, and ***) denote significance at 10, 5, and 1 per cent levels of t</w:t>
      </w:r>
      <w:r w:rsidR="00150ED3" w:rsidRPr="00A113DA">
        <w:rPr>
          <w:rFonts w:ascii="Times New Roman" w:hAnsi="Times New Roman" w:cs="Times New Roman"/>
          <w:kern w:val="0"/>
          <w:sz w:val="24"/>
          <w:szCs w:val="24"/>
        </w:rPr>
        <w:t>he results of t-test detecting the difference between ownership</w:t>
      </w:r>
      <w:r w:rsidR="0048037D" w:rsidRPr="00A113DA">
        <w:rPr>
          <w:rFonts w:ascii="Times New Roman" w:hAnsi="Times New Roman" w:cs="Times New Roman"/>
          <w:kern w:val="0"/>
          <w:sz w:val="24"/>
          <w:szCs w:val="24"/>
        </w:rPr>
        <w:t xml:space="preserve"> and non-ownersh</w:t>
      </w:r>
      <w:r w:rsidR="00835B35" w:rsidRPr="00A113DA">
        <w:rPr>
          <w:rFonts w:ascii="Times New Roman" w:hAnsi="Times New Roman" w:cs="Times New Roman"/>
          <w:kern w:val="0"/>
          <w:sz w:val="24"/>
          <w:szCs w:val="24"/>
        </w:rPr>
        <w:t>i</w:t>
      </w:r>
      <w:r w:rsidR="0048037D" w:rsidRPr="00A113DA">
        <w:rPr>
          <w:rFonts w:ascii="Times New Roman" w:hAnsi="Times New Roman" w:cs="Times New Roman"/>
          <w:kern w:val="0"/>
          <w:sz w:val="24"/>
          <w:szCs w:val="24"/>
        </w:rPr>
        <w:t>p.</w:t>
      </w:r>
      <w:r w:rsidR="00835B35" w:rsidRPr="00A113DA">
        <w:rPr>
          <w:rFonts w:ascii="Times New Roman" w:hAnsi="Times New Roman" w:cs="Times New Roman"/>
          <w:kern w:val="0"/>
          <w:sz w:val="24"/>
          <w:szCs w:val="24"/>
        </w:rPr>
        <w:t xml:space="preserve"> </w:t>
      </w:r>
      <w:r w:rsidR="00CD0EDF" w:rsidRPr="00A113DA">
        <w:rPr>
          <w:rFonts w:ascii="Times New Roman" w:hAnsi="Times New Roman" w:cs="Times New Roman"/>
          <w:kern w:val="0"/>
          <w:sz w:val="24"/>
          <w:szCs w:val="24"/>
        </w:rPr>
        <w:t xml:space="preserve">100 decimals are equal to 0.4 </w:t>
      </w:r>
      <w:proofErr w:type="gramStart"/>
      <w:r w:rsidR="00CD0EDF" w:rsidRPr="00A113DA">
        <w:rPr>
          <w:rFonts w:ascii="Times New Roman" w:hAnsi="Times New Roman" w:cs="Times New Roman"/>
          <w:kern w:val="0"/>
          <w:sz w:val="24"/>
          <w:szCs w:val="24"/>
        </w:rPr>
        <w:t>ha.</w:t>
      </w:r>
      <w:r w:rsidR="00472F33">
        <w:rPr>
          <w:rFonts w:ascii="Times New Roman" w:hAnsi="Times New Roman" w:cs="Times New Roman"/>
          <w:noProof/>
          <w:sz w:val="24"/>
          <w:szCs w:val="24"/>
        </w:rPr>
        <w:t>.</w:t>
      </w:r>
      <w:proofErr w:type="gramEnd"/>
      <w:r w:rsidRPr="00A113DA">
        <w:rPr>
          <w:rFonts w:ascii="Times New Roman" w:hAnsi="Times New Roman" w:cs="Times New Roman"/>
          <w:sz w:val="24"/>
          <w:szCs w:val="24"/>
        </w:rPr>
        <w:br/>
        <w:t xml:space="preserve"> </w:t>
      </w:r>
    </w:p>
    <w:p w14:paraId="1B9F526B" w14:textId="77777777" w:rsidR="006911B9" w:rsidRPr="00A113DA" w:rsidRDefault="00F36299" w:rsidP="00CF7DC0">
      <w:pPr>
        <w:pStyle w:val="a9"/>
        <w:numPr>
          <w:ilvl w:val="1"/>
          <w:numId w:val="3"/>
        </w:numPr>
        <w:spacing w:line="480" w:lineRule="auto"/>
        <w:ind w:leftChars="0" w:left="0" w:firstLine="0"/>
        <w:rPr>
          <w:rFonts w:ascii="Times New Roman" w:hAnsi="Times New Roman" w:cs="Times New Roman"/>
          <w:b/>
          <w:sz w:val="24"/>
          <w:szCs w:val="24"/>
        </w:rPr>
      </w:pPr>
      <w:r w:rsidRPr="00A113DA">
        <w:rPr>
          <w:rFonts w:ascii="Times New Roman" w:hAnsi="Times New Roman" w:cs="Times New Roman"/>
          <w:b/>
          <w:sz w:val="24"/>
          <w:szCs w:val="24"/>
        </w:rPr>
        <w:lastRenderedPageBreak/>
        <w:t>Determinants of mobile phone ownership</w:t>
      </w:r>
    </w:p>
    <w:p w14:paraId="4A29A524" w14:textId="1D2A5BAD" w:rsidR="00AD0D9F" w:rsidRPr="00A113DA" w:rsidRDefault="00241AF5" w:rsidP="00446FBC">
      <w:pPr>
        <w:pStyle w:val="a9"/>
        <w:spacing w:line="480" w:lineRule="auto"/>
        <w:ind w:leftChars="0" w:left="0" w:firstLineChars="100" w:firstLine="240"/>
        <w:rPr>
          <w:rFonts w:ascii="Times New Roman" w:hAnsi="Times New Roman" w:cs="Times New Roman"/>
          <w:kern w:val="0"/>
          <w:sz w:val="24"/>
          <w:szCs w:val="24"/>
        </w:rPr>
      </w:pP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_Ref102688910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19"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3</w:t>
        </w:r>
      </w:ins>
      <w:del w:id="20"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3</w:delText>
        </w:r>
      </w:del>
      <w:r w:rsidRPr="00A113DA">
        <w:rPr>
          <w:rFonts w:ascii="Times New Roman" w:hAnsi="Times New Roman" w:cs="Times New Roman"/>
          <w:sz w:val="24"/>
          <w:szCs w:val="24"/>
        </w:rPr>
        <w:fldChar w:fldCharType="end"/>
      </w:r>
      <w:r w:rsidR="004126AD" w:rsidRPr="00A113DA">
        <w:rPr>
          <w:rFonts w:ascii="Times New Roman" w:hAnsi="Times New Roman" w:cs="Times New Roman"/>
          <w:sz w:val="24"/>
          <w:szCs w:val="24"/>
        </w:rPr>
        <w:t xml:space="preserve"> </w:t>
      </w:r>
      <w:r w:rsidR="005A2B4D" w:rsidRPr="00A113DA">
        <w:rPr>
          <w:rFonts w:ascii="Times New Roman" w:hAnsi="Times New Roman" w:cs="Times New Roman"/>
          <w:sz w:val="24"/>
          <w:szCs w:val="24"/>
        </w:rPr>
        <w:t>shows the determinants of mobile phone ownership</w:t>
      </w:r>
      <w:r w:rsidR="00095996" w:rsidRPr="00A113DA">
        <w:rPr>
          <w:rFonts w:ascii="Times New Roman" w:hAnsi="Times New Roman" w:cs="Times New Roman"/>
          <w:sz w:val="24"/>
          <w:szCs w:val="24"/>
        </w:rPr>
        <w:t>.</w:t>
      </w:r>
      <w:r w:rsidR="00596AF9" w:rsidRPr="00A113DA">
        <w:rPr>
          <w:rFonts w:ascii="Times New Roman" w:hAnsi="Times New Roman" w:cs="Times New Roman"/>
          <w:sz w:val="24"/>
          <w:szCs w:val="24"/>
        </w:rPr>
        <w:t xml:space="preserve"> </w:t>
      </w:r>
      <w:r w:rsidR="00CF0CC5" w:rsidRPr="00A113DA">
        <w:rPr>
          <w:rFonts w:ascii="Times New Roman" w:hAnsi="Times New Roman" w:cs="Times New Roman"/>
          <w:sz w:val="24"/>
          <w:szCs w:val="24"/>
        </w:rPr>
        <w:t xml:space="preserve">The coefficient of </w:t>
      </w:r>
      <w:r w:rsidR="001141BC" w:rsidRPr="00A113DA">
        <w:rPr>
          <w:rFonts w:ascii="Times New Roman" w:hAnsi="Times New Roman" w:cs="Times New Roman"/>
          <w:sz w:val="24"/>
          <w:szCs w:val="24"/>
        </w:rPr>
        <w:t>the s</w:t>
      </w:r>
      <w:r w:rsidR="00CF0CC5" w:rsidRPr="00A113DA">
        <w:rPr>
          <w:rFonts w:ascii="Times New Roman" w:hAnsi="Times New Roman" w:cs="Times New Roman"/>
          <w:kern w:val="0"/>
          <w:sz w:val="24"/>
          <w:szCs w:val="24"/>
        </w:rPr>
        <w:t>hare of households adopting mobile phone in the village is positively significant</w:t>
      </w:r>
      <w:r w:rsidR="00773EB2" w:rsidRPr="00A113DA">
        <w:rPr>
          <w:rFonts w:ascii="Times New Roman" w:hAnsi="Times New Roman" w:cs="Times New Roman"/>
          <w:kern w:val="0"/>
          <w:sz w:val="24"/>
          <w:szCs w:val="24"/>
        </w:rPr>
        <w:t xml:space="preserve"> both in Column (1) and (2)</w:t>
      </w:r>
      <w:r w:rsidR="00CF0CC5" w:rsidRPr="00A113DA">
        <w:rPr>
          <w:rFonts w:ascii="Times New Roman" w:hAnsi="Times New Roman" w:cs="Times New Roman"/>
          <w:kern w:val="0"/>
          <w:sz w:val="24"/>
          <w:szCs w:val="24"/>
        </w:rPr>
        <w:t>.</w:t>
      </w:r>
      <w:r w:rsidR="00CB0D2B" w:rsidRPr="00A113DA">
        <w:rPr>
          <w:rFonts w:ascii="Times New Roman" w:hAnsi="Times New Roman" w:cs="Times New Roman"/>
          <w:kern w:val="0"/>
          <w:sz w:val="24"/>
          <w:szCs w:val="24"/>
        </w:rPr>
        <w:t xml:space="preserve"> It indicates that h</w:t>
      </w:r>
      <w:r w:rsidR="00703F59" w:rsidRPr="00A113DA">
        <w:rPr>
          <w:rFonts w:ascii="Times New Roman" w:hAnsi="Times New Roman" w:cs="Times New Roman"/>
          <w:sz w:val="24"/>
          <w:szCs w:val="24"/>
        </w:rPr>
        <w:t>igher s</w:t>
      </w:r>
      <w:r w:rsidR="00596AF9" w:rsidRPr="00A113DA">
        <w:rPr>
          <w:rFonts w:ascii="Times New Roman" w:hAnsi="Times New Roman" w:cs="Times New Roman"/>
          <w:kern w:val="0"/>
          <w:sz w:val="24"/>
          <w:szCs w:val="24"/>
        </w:rPr>
        <w:t>hare of households adopting mobile phone in the village</w:t>
      </w:r>
      <w:r w:rsidR="00703F59" w:rsidRPr="00A113DA">
        <w:rPr>
          <w:rFonts w:ascii="Times New Roman" w:hAnsi="Times New Roman" w:cs="Times New Roman"/>
          <w:kern w:val="0"/>
          <w:sz w:val="24"/>
          <w:szCs w:val="24"/>
        </w:rPr>
        <w:t xml:space="preserve"> increase </w:t>
      </w:r>
      <w:r w:rsidR="00205BA2" w:rsidRPr="00A113DA">
        <w:rPr>
          <w:rFonts w:ascii="Times New Roman" w:hAnsi="Times New Roman" w:cs="Times New Roman"/>
          <w:kern w:val="0"/>
          <w:sz w:val="24"/>
          <w:szCs w:val="24"/>
        </w:rPr>
        <w:t>a households’ mobile phone ownership</w:t>
      </w:r>
      <w:r w:rsidR="004B11F6" w:rsidRPr="00A113DA">
        <w:rPr>
          <w:rFonts w:ascii="Times New Roman" w:hAnsi="Times New Roman" w:cs="Times New Roman"/>
          <w:kern w:val="0"/>
          <w:sz w:val="24"/>
          <w:szCs w:val="24"/>
        </w:rPr>
        <w:t>.</w:t>
      </w:r>
      <w:r w:rsidR="002E3E11" w:rsidRPr="00A113DA">
        <w:rPr>
          <w:rFonts w:ascii="Times New Roman" w:hAnsi="Times New Roman" w:cs="Times New Roman"/>
          <w:kern w:val="0"/>
          <w:sz w:val="24"/>
          <w:szCs w:val="24"/>
        </w:rPr>
        <w:t xml:space="preserve"> </w:t>
      </w:r>
      <w:r w:rsidR="00210412" w:rsidRPr="00A113DA">
        <w:rPr>
          <w:rFonts w:ascii="Times New Roman" w:hAnsi="Times New Roman" w:cs="Times New Roman"/>
          <w:kern w:val="0"/>
          <w:sz w:val="24"/>
          <w:szCs w:val="24"/>
        </w:rPr>
        <w:t xml:space="preserve">This result is consistent with </w:t>
      </w:r>
      <w:r w:rsidR="008C4CD5" w:rsidRPr="00A113DA">
        <w:rPr>
          <w:rFonts w:ascii="Times New Roman" w:hAnsi="Times New Roman" w:cs="Times New Roman"/>
          <w:noProof/>
          <w:kern w:val="0"/>
          <w:sz w:val="24"/>
          <w:szCs w:val="24"/>
        </w:rPr>
        <w:t>Miyajima (2022)</w:t>
      </w:r>
      <w:r w:rsidR="00877A52" w:rsidRPr="00A113DA">
        <w:rPr>
          <w:rFonts w:ascii="Times New Roman" w:hAnsi="Times New Roman" w:cs="Times New Roman"/>
          <w:kern w:val="0"/>
          <w:sz w:val="24"/>
          <w:szCs w:val="24"/>
        </w:rPr>
        <w:t xml:space="preserve">. </w:t>
      </w:r>
      <w:r w:rsidR="0036643A" w:rsidRPr="00A113DA">
        <w:rPr>
          <w:rFonts w:ascii="Times New Roman" w:hAnsi="Times New Roman" w:cs="Times New Roman"/>
          <w:kern w:val="0"/>
          <w:sz w:val="24"/>
          <w:szCs w:val="24"/>
        </w:rPr>
        <w:t>Furthermore, the coefficient of the instrumental variable is signifi</w:t>
      </w:r>
      <w:r w:rsidR="00642902" w:rsidRPr="00A113DA">
        <w:rPr>
          <w:rFonts w:ascii="Times New Roman" w:hAnsi="Times New Roman" w:cs="Times New Roman"/>
          <w:kern w:val="0"/>
          <w:sz w:val="24"/>
          <w:szCs w:val="24"/>
        </w:rPr>
        <w:t>cant</w:t>
      </w:r>
      <w:r w:rsidR="00653C3E" w:rsidRPr="00A113DA">
        <w:rPr>
          <w:rFonts w:ascii="Times New Roman" w:hAnsi="Times New Roman" w:cs="Times New Roman"/>
          <w:kern w:val="0"/>
          <w:sz w:val="24"/>
          <w:szCs w:val="24"/>
        </w:rPr>
        <w:t xml:space="preserve"> for mobile phone ownership</w:t>
      </w:r>
      <w:r w:rsidR="00642902" w:rsidRPr="00A113DA">
        <w:rPr>
          <w:rFonts w:ascii="Times New Roman" w:hAnsi="Times New Roman" w:cs="Times New Roman"/>
          <w:kern w:val="0"/>
          <w:sz w:val="24"/>
          <w:szCs w:val="24"/>
        </w:rPr>
        <w:t xml:space="preserve"> so that we can reject the null hypothesis of </w:t>
      </w:r>
      <w:proofErr w:type="gramStart"/>
      <w:r w:rsidR="00FC29B8" w:rsidRPr="00A113DA">
        <w:rPr>
          <w:rFonts w:ascii="Times New Roman" w:hAnsi="Times New Roman" w:cs="Times New Roman"/>
          <w:kern w:val="0"/>
          <w:sz w:val="24"/>
          <w:szCs w:val="24"/>
        </w:rPr>
        <w:t>an</w:t>
      </w:r>
      <w:proofErr w:type="gramEnd"/>
      <w:r w:rsidR="00FC29B8" w:rsidRPr="00A113DA">
        <w:rPr>
          <w:rFonts w:ascii="Times New Roman" w:hAnsi="Times New Roman" w:cs="Times New Roman"/>
          <w:kern w:val="0"/>
          <w:sz w:val="24"/>
          <w:szCs w:val="24"/>
        </w:rPr>
        <w:t xml:space="preserve"> </w:t>
      </w:r>
      <w:r w:rsidR="00642902" w:rsidRPr="00A113DA">
        <w:rPr>
          <w:rFonts w:ascii="Times New Roman" w:hAnsi="Times New Roman" w:cs="Times New Roman"/>
          <w:kern w:val="0"/>
          <w:sz w:val="24"/>
          <w:szCs w:val="24"/>
        </w:rPr>
        <w:t>weak instrumental variable</w:t>
      </w:r>
      <w:r w:rsidR="00BE0CCC" w:rsidRPr="00A113DA">
        <w:rPr>
          <w:rStyle w:val="a8"/>
          <w:rFonts w:ascii="Times New Roman" w:hAnsi="Times New Roman" w:cs="Times New Roman"/>
          <w:kern w:val="0"/>
          <w:sz w:val="24"/>
          <w:szCs w:val="24"/>
        </w:rPr>
        <w:footnoteReference w:id="9"/>
      </w:r>
      <w:r w:rsidR="00642902" w:rsidRPr="00A113DA">
        <w:rPr>
          <w:rFonts w:ascii="Times New Roman" w:hAnsi="Times New Roman" w:cs="Times New Roman"/>
          <w:kern w:val="0"/>
          <w:sz w:val="24"/>
          <w:szCs w:val="24"/>
        </w:rPr>
        <w:t>.</w:t>
      </w:r>
    </w:p>
    <w:p w14:paraId="3AB140DA" w14:textId="4B36D2A5" w:rsidR="00095996" w:rsidRPr="00A113DA" w:rsidRDefault="002674C9" w:rsidP="00446FBC">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kern w:val="0"/>
          <w:sz w:val="24"/>
          <w:szCs w:val="24"/>
        </w:rPr>
        <w:t>Regarding socioeconomic characteristics,</w:t>
      </w:r>
      <w:r w:rsidR="0002016C" w:rsidRPr="00A113DA">
        <w:rPr>
          <w:rFonts w:ascii="Times New Roman" w:hAnsi="Times New Roman" w:cs="Times New Roman"/>
          <w:kern w:val="0"/>
          <w:sz w:val="24"/>
          <w:szCs w:val="24"/>
        </w:rPr>
        <w:t xml:space="preserve"> </w:t>
      </w:r>
      <w:r w:rsidR="002E5320" w:rsidRPr="00A113DA">
        <w:rPr>
          <w:rFonts w:ascii="Times New Roman" w:hAnsi="Times New Roman" w:cs="Times New Roman"/>
          <w:kern w:val="0"/>
          <w:sz w:val="24"/>
          <w:szCs w:val="24"/>
        </w:rPr>
        <w:t xml:space="preserve">male headed </w:t>
      </w:r>
      <w:r w:rsidR="006A6B81" w:rsidRPr="00A113DA">
        <w:rPr>
          <w:rFonts w:ascii="Times New Roman" w:hAnsi="Times New Roman" w:cs="Times New Roman"/>
          <w:kern w:val="0"/>
          <w:sz w:val="24"/>
          <w:szCs w:val="24"/>
        </w:rPr>
        <w:t xml:space="preserve">households are more likely to own mobile phones. Moreover, </w:t>
      </w:r>
      <w:r w:rsidR="0002016C" w:rsidRPr="00A113DA">
        <w:rPr>
          <w:rFonts w:ascii="Times New Roman" w:hAnsi="Times New Roman" w:cs="Times New Roman"/>
          <w:kern w:val="0"/>
          <w:sz w:val="24"/>
          <w:szCs w:val="24"/>
        </w:rPr>
        <w:t>a</w:t>
      </w:r>
      <w:r w:rsidRPr="00A113DA">
        <w:rPr>
          <w:rFonts w:ascii="Times New Roman" w:hAnsi="Times New Roman" w:cs="Times New Roman"/>
          <w:kern w:val="0"/>
          <w:sz w:val="24"/>
          <w:szCs w:val="24"/>
        </w:rPr>
        <w:t xml:space="preserve"> </w:t>
      </w:r>
      <w:r w:rsidR="0002016C" w:rsidRPr="00A113DA">
        <w:rPr>
          <w:rFonts w:ascii="Times New Roman" w:hAnsi="Times New Roman" w:cs="Times New Roman"/>
          <w:kern w:val="0"/>
          <w:sz w:val="24"/>
          <w:szCs w:val="24"/>
        </w:rPr>
        <w:t>younger household head is more likely to own</w:t>
      </w:r>
      <w:r w:rsidR="009C712E" w:rsidRPr="00A113DA">
        <w:rPr>
          <w:rFonts w:ascii="Times New Roman" w:hAnsi="Times New Roman" w:cs="Times New Roman"/>
          <w:kern w:val="0"/>
          <w:sz w:val="24"/>
          <w:szCs w:val="24"/>
        </w:rPr>
        <w:t xml:space="preserve"> a</w:t>
      </w:r>
      <w:r w:rsidR="0002016C" w:rsidRPr="00A113DA">
        <w:rPr>
          <w:rFonts w:ascii="Times New Roman" w:hAnsi="Times New Roman" w:cs="Times New Roman"/>
          <w:kern w:val="0"/>
          <w:sz w:val="24"/>
          <w:szCs w:val="24"/>
        </w:rPr>
        <w:t xml:space="preserve"> mobile phone</w:t>
      </w:r>
      <w:r w:rsidR="007A133A" w:rsidRPr="00A113DA">
        <w:rPr>
          <w:rFonts w:ascii="Times New Roman" w:hAnsi="Times New Roman" w:cs="Times New Roman"/>
          <w:kern w:val="0"/>
          <w:sz w:val="24"/>
          <w:szCs w:val="24"/>
        </w:rPr>
        <w:t>.</w:t>
      </w:r>
      <w:r w:rsidR="00A57EFC" w:rsidRPr="00A113DA">
        <w:rPr>
          <w:rFonts w:ascii="Times New Roman" w:hAnsi="Times New Roman" w:cs="Times New Roman"/>
          <w:kern w:val="0"/>
          <w:sz w:val="24"/>
          <w:szCs w:val="24"/>
        </w:rPr>
        <w:t xml:space="preserve"> </w:t>
      </w:r>
      <w:r w:rsidR="009D1FAF" w:rsidRPr="00A113DA">
        <w:rPr>
          <w:rFonts w:ascii="Times New Roman" w:hAnsi="Times New Roman" w:cs="Times New Roman"/>
          <w:kern w:val="0"/>
          <w:sz w:val="24"/>
          <w:szCs w:val="24"/>
        </w:rPr>
        <w:t xml:space="preserve">In terms </w:t>
      </w:r>
      <w:r w:rsidR="002948C2" w:rsidRPr="00A113DA">
        <w:rPr>
          <w:rFonts w:ascii="Times New Roman" w:hAnsi="Times New Roman" w:cs="Times New Roman"/>
          <w:kern w:val="0"/>
          <w:sz w:val="24"/>
          <w:szCs w:val="24"/>
        </w:rPr>
        <w:t xml:space="preserve">of schooling year of household head, </w:t>
      </w:r>
      <w:r w:rsidR="00032322" w:rsidRPr="00A113DA">
        <w:rPr>
          <w:rFonts w:ascii="Times New Roman" w:hAnsi="Times New Roman" w:cs="Times New Roman"/>
          <w:kern w:val="0"/>
          <w:sz w:val="24"/>
          <w:szCs w:val="24"/>
        </w:rPr>
        <w:t>the coefficient is positively significant</w:t>
      </w:r>
      <w:r w:rsidR="00394A69">
        <w:rPr>
          <w:rFonts w:ascii="Times New Roman" w:hAnsi="Times New Roman" w:cs="Times New Roman"/>
          <w:kern w:val="0"/>
          <w:sz w:val="24"/>
          <w:szCs w:val="24"/>
        </w:rPr>
        <w:t xml:space="preserve"> in column (1)</w:t>
      </w:r>
      <w:r w:rsidR="0000653C" w:rsidRPr="00A113DA">
        <w:rPr>
          <w:rFonts w:ascii="Times New Roman" w:hAnsi="Times New Roman" w:cs="Times New Roman"/>
          <w:kern w:val="0"/>
          <w:sz w:val="24"/>
          <w:szCs w:val="24"/>
        </w:rPr>
        <w:t>.</w:t>
      </w:r>
      <w:r w:rsidR="007237FD" w:rsidRPr="00A113DA">
        <w:rPr>
          <w:rFonts w:ascii="Times New Roman" w:hAnsi="Times New Roman" w:cs="Times New Roman"/>
          <w:kern w:val="0"/>
          <w:sz w:val="24"/>
          <w:szCs w:val="24"/>
        </w:rPr>
        <w:t xml:space="preserve"> It indicates that better educated household heads are more likely to own a mobile phone. </w:t>
      </w:r>
      <w:r w:rsidR="000E418D" w:rsidRPr="00A113DA">
        <w:rPr>
          <w:rFonts w:ascii="Times New Roman" w:hAnsi="Times New Roman" w:cs="Times New Roman"/>
          <w:kern w:val="0"/>
          <w:sz w:val="24"/>
          <w:szCs w:val="24"/>
        </w:rPr>
        <w:t xml:space="preserve">This result is consistent with </w:t>
      </w:r>
      <w:r w:rsidR="00035C03">
        <w:rPr>
          <w:rFonts w:ascii="Times New Roman" w:hAnsi="Times New Roman" w:cs="Times New Roman"/>
          <w:noProof/>
          <w:kern w:val="0"/>
          <w:sz w:val="24"/>
          <w:szCs w:val="24"/>
        </w:rPr>
        <w:t>Tadesse &amp; Bahigwa (2015)</w:t>
      </w:r>
      <w:r w:rsidR="00646C4D">
        <w:rPr>
          <w:rFonts w:ascii="Times New Roman" w:hAnsi="Times New Roman" w:cs="Times New Roman"/>
          <w:noProof/>
          <w:kern w:val="0"/>
          <w:sz w:val="24"/>
          <w:szCs w:val="24"/>
        </w:rPr>
        <w:t xml:space="preserve">, </w:t>
      </w:r>
      <w:r w:rsidR="005E5B4F">
        <w:rPr>
          <w:rFonts w:ascii="Times New Roman" w:hAnsi="Times New Roman" w:cs="Times New Roman"/>
          <w:noProof/>
          <w:kern w:val="0"/>
          <w:sz w:val="24"/>
          <w:szCs w:val="24"/>
        </w:rPr>
        <w:t>and</w:t>
      </w:r>
      <w:r w:rsidR="000E418D" w:rsidRPr="00A113DA">
        <w:rPr>
          <w:rFonts w:ascii="Times New Roman" w:hAnsi="Times New Roman" w:cs="Times New Roman"/>
          <w:noProof/>
          <w:kern w:val="0"/>
          <w:sz w:val="24"/>
          <w:szCs w:val="24"/>
        </w:rPr>
        <w:t xml:space="preserve"> Munyegera &amp; Matsumoto (2016)</w:t>
      </w:r>
      <w:r w:rsidR="000D6196" w:rsidRPr="00A113DA">
        <w:rPr>
          <w:rFonts w:ascii="Times New Roman" w:hAnsi="Times New Roman" w:cs="Times New Roman"/>
          <w:noProof/>
          <w:kern w:val="0"/>
          <w:sz w:val="24"/>
          <w:szCs w:val="24"/>
        </w:rPr>
        <w:t xml:space="preserve">. </w:t>
      </w:r>
      <w:r w:rsidR="00E63BE8" w:rsidRPr="00A113DA">
        <w:rPr>
          <w:rFonts w:ascii="Times New Roman" w:hAnsi="Times New Roman" w:cs="Times New Roman"/>
          <w:kern w:val="0"/>
          <w:sz w:val="24"/>
          <w:szCs w:val="24"/>
        </w:rPr>
        <w:t xml:space="preserve">This could partly capture the literacy effect of educated household heads who could be more able to operate mobile handsets </w:t>
      </w:r>
      <w:sdt>
        <w:sdtPr>
          <w:rPr>
            <w:rFonts w:ascii="Times New Roman" w:hAnsi="Times New Roman" w:cs="Times New Roman"/>
            <w:kern w:val="0"/>
            <w:sz w:val="24"/>
            <w:szCs w:val="24"/>
          </w:rPr>
          <w:id w:val="-1222131615"/>
          <w:citation/>
        </w:sdtPr>
        <w:sdtContent>
          <w:r w:rsidR="00E63BE8" w:rsidRPr="00A113DA">
            <w:rPr>
              <w:rFonts w:ascii="Times New Roman" w:hAnsi="Times New Roman" w:cs="Times New Roman"/>
              <w:kern w:val="0"/>
              <w:sz w:val="24"/>
              <w:szCs w:val="24"/>
            </w:rPr>
            <w:fldChar w:fldCharType="begin"/>
          </w:r>
          <w:r w:rsidR="00E63BE8" w:rsidRPr="00A113DA">
            <w:rPr>
              <w:rFonts w:ascii="Times New Roman" w:hAnsi="Times New Roman" w:cs="Times New Roman"/>
              <w:kern w:val="0"/>
              <w:sz w:val="24"/>
              <w:szCs w:val="24"/>
            </w:rPr>
            <w:instrText xml:space="preserve"> CITATION Mun16 \l 1041 </w:instrText>
          </w:r>
          <w:r w:rsidR="00E63BE8" w:rsidRPr="00A113DA">
            <w:rPr>
              <w:rFonts w:ascii="Times New Roman" w:hAnsi="Times New Roman" w:cs="Times New Roman"/>
              <w:kern w:val="0"/>
              <w:sz w:val="24"/>
              <w:szCs w:val="24"/>
            </w:rPr>
            <w:fldChar w:fldCharType="separate"/>
          </w:r>
          <w:r w:rsidR="003742B7" w:rsidRPr="003742B7">
            <w:rPr>
              <w:rFonts w:ascii="Times New Roman" w:hAnsi="Times New Roman" w:cs="Times New Roman"/>
              <w:noProof/>
              <w:kern w:val="0"/>
              <w:sz w:val="24"/>
              <w:szCs w:val="24"/>
            </w:rPr>
            <w:t>(Munyegera &amp; Matsumoto , 2016)</w:t>
          </w:r>
          <w:r w:rsidR="00E63BE8" w:rsidRPr="00A113DA">
            <w:rPr>
              <w:rFonts w:ascii="Times New Roman" w:hAnsi="Times New Roman" w:cs="Times New Roman"/>
              <w:kern w:val="0"/>
              <w:sz w:val="24"/>
              <w:szCs w:val="24"/>
            </w:rPr>
            <w:fldChar w:fldCharType="end"/>
          </w:r>
        </w:sdtContent>
      </w:sdt>
      <w:r w:rsidR="00E63BE8" w:rsidRPr="00A113DA">
        <w:rPr>
          <w:rFonts w:ascii="Times New Roman" w:hAnsi="Times New Roman" w:cs="Times New Roman"/>
          <w:kern w:val="0"/>
          <w:sz w:val="24"/>
          <w:szCs w:val="24"/>
        </w:rPr>
        <w:t xml:space="preserve">. </w:t>
      </w:r>
      <w:r w:rsidR="00020360">
        <w:rPr>
          <w:rFonts w:ascii="Times New Roman" w:hAnsi="Times New Roman" w:cs="Times New Roman"/>
          <w:kern w:val="0"/>
          <w:sz w:val="24"/>
          <w:szCs w:val="24"/>
        </w:rPr>
        <w:t xml:space="preserve">Moreover, a better access to periodic bazaars </w:t>
      </w:r>
      <w:r w:rsidR="00FC18A8">
        <w:rPr>
          <w:rFonts w:ascii="Times New Roman" w:hAnsi="Times New Roman" w:cs="Times New Roman"/>
          <w:kern w:val="0"/>
          <w:sz w:val="24"/>
          <w:szCs w:val="24"/>
        </w:rPr>
        <w:t>is associated with higher propensity of</w:t>
      </w:r>
      <w:r w:rsidR="00020360">
        <w:rPr>
          <w:rFonts w:ascii="Times New Roman" w:hAnsi="Times New Roman" w:cs="Times New Roman"/>
          <w:kern w:val="0"/>
          <w:sz w:val="24"/>
          <w:szCs w:val="24"/>
        </w:rPr>
        <w:t xml:space="preserve"> mobile phone ownership</w:t>
      </w:r>
      <w:r w:rsidR="00752F23">
        <w:rPr>
          <w:rFonts w:ascii="Times New Roman" w:hAnsi="Times New Roman" w:cs="Times New Roman"/>
          <w:kern w:val="0"/>
          <w:sz w:val="24"/>
          <w:szCs w:val="24"/>
        </w:rPr>
        <w:t xml:space="preserve">. </w:t>
      </w:r>
      <w:r w:rsidR="00B90937">
        <w:rPr>
          <w:rFonts w:ascii="Times New Roman" w:hAnsi="Times New Roman" w:cs="Times New Roman"/>
          <w:kern w:val="0"/>
          <w:sz w:val="24"/>
          <w:szCs w:val="24"/>
        </w:rPr>
        <w:t>It indicates that improving infrastructures</w:t>
      </w:r>
      <w:r w:rsidR="001622AA">
        <w:rPr>
          <w:rFonts w:ascii="Times New Roman" w:hAnsi="Times New Roman" w:cs="Times New Roman"/>
          <w:kern w:val="0"/>
          <w:sz w:val="24"/>
          <w:szCs w:val="24"/>
        </w:rPr>
        <w:t xml:space="preserve"> disseminates ICT in rural areas</w:t>
      </w:r>
      <w:r w:rsidR="00B90937">
        <w:rPr>
          <w:rFonts w:ascii="Times New Roman" w:hAnsi="Times New Roman" w:cs="Times New Roman"/>
          <w:kern w:val="0"/>
          <w:sz w:val="24"/>
          <w:szCs w:val="24"/>
        </w:rPr>
        <w:t xml:space="preserve">. </w:t>
      </w:r>
      <w:r w:rsidR="00C84C28">
        <w:rPr>
          <w:rFonts w:ascii="Times New Roman" w:hAnsi="Times New Roman" w:cs="Times New Roman"/>
          <w:kern w:val="0"/>
          <w:sz w:val="24"/>
          <w:szCs w:val="24"/>
        </w:rPr>
        <w:t>In addition, village-level average access to agricultural extension service is negatively correlated to households’ mobile phone ownership.</w:t>
      </w:r>
      <w:r w:rsidR="000A3FFC">
        <w:rPr>
          <w:rStyle w:val="a8"/>
          <w:rFonts w:ascii="Times New Roman" w:hAnsi="Times New Roman" w:cs="Times New Roman"/>
          <w:kern w:val="0"/>
          <w:sz w:val="24"/>
          <w:szCs w:val="24"/>
        </w:rPr>
        <w:footnoteReference w:id="10"/>
      </w:r>
      <w:r w:rsidR="00C84C28">
        <w:rPr>
          <w:rFonts w:ascii="Times New Roman" w:hAnsi="Times New Roman" w:cs="Times New Roman"/>
          <w:kern w:val="0"/>
          <w:sz w:val="24"/>
          <w:szCs w:val="24"/>
        </w:rPr>
        <w:t xml:space="preserve"> </w:t>
      </w:r>
      <w:r w:rsidR="00095996" w:rsidRPr="00A113DA">
        <w:rPr>
          <w:rFonts w:ascii="Times New Roman" w:hAnsi="Times New Roman" w:cs="Times New Roman"/>
          <w:sz w:val="24"/>
          <w:szCs w:val="24"/>
        </w:rPr>
        <w:br w:type="page"/>
      </w:r>
    </w:p>
    <w:p w14:paraId="3D11BED1" w14:textId="1A93CD06" w:rsidR="003D4B85" w:rsidRPr="00A113DA" w:rsidRDefault="003D4B85" w:rsidP="003D4B85">
      <w:pPr>
        <w:pStyle w:val="ab"/>
        <w:keepNext/>
        <w:jc w:val="center"/>
        <w:rPr>
          <w:rFonts w:ascii="Times New Roman" w:hAnsi="Times New Roman" w:cs="Times New Roman"/>
          <w:sz w:val="24"/>
          <w:szCs w:val="24"/>
        </w:rPr>
      </w:pPr>
      <w:bookmarkStart w:id="21" w:name="_Ref102688910"/>
      <w:r w:rsidRPr="00A113DA">
        <w:rPr>
          <w:rFonts w:ascii="Times New Roman" w:hAnsi="Times New Roman" w:cs="Times New Roman"/>
          <w:sz w:val="24"/>
          <w:szCs w:val="24"/>
        </w:rPr>
        <w:lastRenderedPageBreak/>
        <w:t xml:space="preserve">Table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SEQ Table \* ARABIC </w:instrText>
      </w:r>
      <w:r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3</w:t>
      </w:r>
      <w:r w:rsidRPr="00A113DA">
        <w:rPr>
          <w:rFonts w:ascii="Times New Roman" w:hAnsi="Times New Roman" w:cs="Times New Roman"/>
          <w:sz w:val="24"/>
          <w:szCs w:val="24"/>
        </w:rPr>
        <w:fldChar w:fldCharType="end"/>
      </w:r>
      <w:bookmarkEnd w:id="21"/>
      <w:r w:rsidRPr="00A113DA">
        <w:rPr>
          <w:rFonts w:ascii="Times New Roman" w:hAnsi="Times New Roman" w:cs="Times New Roman"/>
          <w:sz w:val="24"/>
          <w:szCs w:val="24"/>
        </w:rPr>
        <w:t xml:space="preserve"> Determinants of mobile phone ownership</w:t>
      </w:r>
    </w:p>
    <w:tbl>
      <w:tblPr>
        <w:tblW w:w="9005" w:type="dxa"/>
        <w:tblLayout w:type="fixed"/>
        <w:tblLook w:val="0000" w:firstRow="0" w:lastRow="0" w:firstColumn="0" w:lastColumn="0" w:noHBand="0" w:noVBand="0"/>
      </w:tblPr>
      <w:tblGrid>
        <w:gridCol w:w="3073"/>
        <w:gridCol w:w="1483"/>
        <w:gridCol w:w="1483"/>
        <w:gridCol w:w="1483"/>
        <w:gridCol w:w="1483"/>
      </w:tblGrid>
      <w:tr w:rsidR="00132D93" w:rsidRPr="00E57BF2" w14:paraId="3B31E9C9" w14:textId="77777777" w:rsidTr="00F21A05">
        <w:trPr>
          <w:trHeight w:val="20"/>
        </w:trPr>
        <w:tc>
          <w:tcPr>
            <w:tcW w:w="3073" w:type="dxa"/>
            <w:tcBorders>
              <w:top w:val="single" w:sz="4" w:space="0" w:color="auto"/>
              <w:left w:val="nil"/>
              <w:bottom w:val="nil"/>
              <w:right w:val="nil"/>
            </w:tcBorders>
            <w:vAlign w:val="center"/>
          </w:tcPr>
          <w:p w14:paraId="6CD226AC" w14:textId="77777777" w:rsidR="00132D93" w:rsidRPr="00E57BF2" w:rsidRDefault="00132D93" w:rsidP="004D2E9F">
            <w:pPr>
              <w:autoSpaceDE w:val="0"/>
              <w:autoSpaceDN w:val="0"/>
              <w:adjustRightInd w:val="0"/>
              <w:rPr>
                <w:rFonts w:ascii="Times New Roman" w:hAnsi="Times New Roman" w:cs="Times New Roman"/>
                <w:kern w:val="0"/>
                <w:sz w:val="24"/>
                <w:szCs w:val="24"/>
              </w:rPr>
            </w:pPr>
          </w:p>
        </w:tc>
        <w:tc>
          <w:tcPr>
            <w:tcW w:w="1483" w:type="dxa"/>
            <w:tcBorders>
              <w:top w:val="single" w:sz="4" w:space="0" w:color="auto"/>
              <w:left w:val="nil"/>
              <w:bottom w:val="nil"/>
              <w:right w:val="nil"/>
            </w:tcBorders>
            <w:vAlign w:val="center"/>
          </w:tcPr>
          <w:p w14:paraId="55229104" w14:textId="77777777" w:rsidR="00132D93" w:rsidRPr="00E57BF2" w:rsidRDefault="00132D93" w:rsidP="003B1B64">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(1)</w:t>
            </w:r>
          </w:p>
        </w:tc>
        <w:tc>
          <w:tcPr>
            <w:tcW w:w="1483" w:type="dxa"/>
            <w:tcBorders>
              <w:top w:val="single" w:sz="4" w:space="0" w:color="auto"/>
              <w:left w:val="nil"/>
              <w:bottom w:val="nil"/>
              <w:right w:val="nil"/>
            </w:tcBorders>
            <w:vAlign w:val="center"/>
          </w:tcPr>
          <w:p w14:paraId="2A221C19" w14:textId="77777777" w:rsidR="00132D93" w:rsidRPr="00E57BF2" w:rsidRDefault="00132D93" w:rsidP="003B1B64">
            <w:pPr>
              <w:autoSpaceDE w:val="0"/>
              <w:autoSpaceDN w:val="0"/>
              <w:adjustRightInd w:val="0"/>
              <w:jc w:val="center"/>
              <w:rPr>
                <w:rFonts w:ascii="Times New Roman" w:hAnsi="Times New Roman" w:cs="Times New Roman"/>
                <w:kern w:val="0"/>
                <w:sz w:val="24"/>
                <w:szCs w:val="24"/>
              </w:rPr>
            </w:pPr>
          </w:p>
        </w:tc>
        <w:tc>
          <w:tcPr>
            <w:tcW w:w="1483" w:type="dxa"/>
            <w:tcBorders>
              <w:top w:val="single" w:sz="4" w:space="0" w:color="auto"/>
              <w:left w:val="nil"/>
              <w:bottom w:val="nil"/>
              <w:right w:val="nil"/>
            </w:tcBorders>
            <w:vAlign w:val="center"/>
          </w:tcPr>
          <w:p w14:paraId="799CB628" w14:textId="77777777" w:rsidR="00132D93" w:rsidRPr="00E57BF2" w:rsidRDefault="00132D93" w:rsidP="003B1B64">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(2)</w:t>
            </w:r>
          </w:p>
        </w:tc>
        <w:tc>
          <w:tcPr>
            <w:tcW w:w="1483" w:type="dxa"/>
            <w:tcBorders>
              <w:top w:val="single" w:sz="4" w:space="0" w:color="auto"/>
              <w:left w:val="nil"/>
              <w:bottom w:val="nil"/>
              <w:right w:val="nil"/>
            </w:tcBorders>
            <w:vAlign w:val="center"/>
          </w:tcPr>
          <w:p w14:paraId="0C051CE3" w14:textId="77777777" w:rsidR="00132D93" w:rsidRPr="00E57BF2" w:rsidRDefault="00132D93" w:rsidP="003B1B64">
            <w:pPr>
              <w:autoSpaceDE w:val="0"/>
              <w:autoSpaceDN w:val="0"/>
              <w:adjustRightInd w:val="0"/>
              <w:jc w:val="center"/>
              <w:rPr>
                <w:rFonts w:ascii="Times New Roman" w:hAnsi="Times New Roman" w:cs="Times New Roman"/>
                <w:kern w:val="0"/>
                <w:sz w:val="24"/>
                <w:szCs w:val="24"/>
              </w:rPr>
            </w:pPr>
          </w:p>
        </w:tc>
      </w:tr>
      <w:tr w:rsidR="00132D93" w:rsidRPr="00E57BF2" w14:paraId="756DA6D3" w14:textId="77777777" w:rsidTr="00F21A05">
        <w:trPr>
          <w:trHeight w:val="20"/>
        </w:trPr>
        <w:tc>
          <w:tcPr>
            <w:tcW w:w="3073" w:type="dxa"/>
            <w:tcBorders>
              <w:top w:val="nil"/>
              <w:left w:val="nil"/>
              <w:bottom w:val="single" w:sz="4" w:space="0" w:color="auto"/>
              <w:right w:val="nil"/>
            </w:tcBorders>
            <w:vAlign w:val="center"/>
          </w:tcPr>
          <w:p w14:paraId="04E29C24" w14:textId="77777777" w:rsidR="00132D93" w:rsidRPr="00E57BF2" w:rsidRDefault="00132D93" w:rsidP="004D2E9F">
            <w:pPr>
              <w:autoSpaceDE w:val="0"/>
              <w:autoSpaceDN w:val="0"/>
              <w:adjustRightInd w:val="0"/>
              <w:rPr>
                <w:rFonts w:ascii="Times New Roman" w:hAnsi="Times New Roman" w:cs="Times New Roman"/>
                <w:kern w:val="0"/>
                <w:sz w:val="24"/>
                <w:szCs w:val="24"/>
              </w:rPr>
            </w:pPr>
          </w:p>
        </w:tc>
        <w:tc>
          <w:tcPr>
            <w:tcW w:w="1483" w:type="dxa"/>
            <w:tcBorders>
              <w:top w:val="nil"/>
              <w:left w:val="nil"/>
              <w:bottom w:val="single" w:sz="4" w:space="0" w:color="auto"/>
              <w:right w:val="nil"/>
            </w:tcBorders>
            <w:vAlign w:val="center"/>
          </w:tcPr>
          <w:p w14:paraId="048CB592" w14:textId="77777777" w:rsidR="00132D93" w:rsidRPr="00E57BF2" w:rsidRDefault="00132D93" w:rsidP="00F21A05">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RE Probit</w:t>
            </w:r>
          </w:p>
        </w:tc>
        <w:tc>
          <w:tcPr>
            <w:tcW w:w="1483" w:type="dxa"/>
            <w:tcBorders>
              <w:top w:val="nil"/>
              <w:left w:val="nil"/>
              <w:bottom w:val="single" w:sz="4" w:space="0" w:color="auto"/>
              <w:right w:val="nil"/>
            </w:tcBorders>
            <w:vAlign w:val="center"/>
          </w:tcPr>
          <w:p w14:paraId="251E6720" w14:textId="77777777" w:rsidR="00132D93" w:rsidRPr="00E57BF2" w:rsidRDefault="00132D93" w:rsidP="00F21A05">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single" w:sz="4" w:space="0" w:color="auto"/>
              <w:right w:val="nil"/>
            </w:tcBorders>
            <w:vAlign w:val="center"/>
          </w:tcPr>
          <w:p w14:paraId="1A66FC3C" w14:textId="77777777" w:rsidR="00132D93" w:rsidRPr="00E57BF2" w:rsidRDefault="00132D93" w:rsidP="00F21A05">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MK Probit</w:t>
            </w:r>
          </w:p>
        </w:tc>
        <w:tc>
          <w:tcPr>
            <w:tcW w:w="1483" w:type="dxa"/>
            <w:tcBorders>
              <w:top w:val="nil"/>
              <w:left w:val="nil"/>
              <w:bottom w:val="single" w:sz="4" w:space="0" w:color="auto"/>
              <w:right w:val="nil"/>
            </w:tcBorders>
            <w:vAlign w:val="center"/>
          </w:tcPr>
          <w:p w14:paraId="7BE759D1" w14:textId="77777777" w:rsidR="00132D93" w:rsidRPr="00E57BF2" w:rsidRDefault="00132D93" w:rsidP="00F21A05">
            <w:pPr>
              <w:autoSpaceDE w:val="0"/>
              <w:autoSpaceDN w:val="0"/>
              <w:adjustRightInd w:val="0"/>
              <w:jc w:val="center"/>
              <w:rPr>
                <w:rFonts w:ascii="Times New Roman" w:hAnsi="Times New Roman" w:cs="Times New Roman"/>
                <w:kern w:val="0"/>
                <w:sz w:val="24"/>
                <w:szCs w:val="24"/>
              </w:rPr>
            </w:pPr>
          </w:p>
        </w:tc>
      </w:tr>
      <w:tr w:rsidR="00A2184C" w:rsidRPr="00E57BF2" w14:paraId="3E2F2400" w14:textId="77777777" w:rsidTr="00DD64CA">
        <w:trPr>
          <w:trHeight w:val="20"/>
        </w:trPr>
        <w:tc>
          <w:tcPr>
            <w:tcW w:w="3073" w:type="dxa"/>
            <w:tcBorders>
              <w:top w:val="single" w:sz="4" w:space="0" w:color="auto"/>
              <w:left w:val="nil"/>
              <w:bottom w:val="nil"/>
              <w:right w:val="nil"/>
            </w:tcBorders>
            <w:vAlign w:val="center"/>
          </w:tcPr>
          <w:p w14:paraId="0AA5EF42" w14:textId="359B9DF3" w:rsidR="00A2184C" w:rsidRPr="000730EE" w:rsidRDefault="00A2184C" w:rsidP="00DD64CA">
            <w:pPr>
              <w:autoSpaceDE w:val="0"/>
              <w:autoSpaceDN w:val="0"/>
              <w:adjustRightInd w:val="0"/>
              <w:rPr>
                <w:rFonts w:ascii="Times New Roman" w:hAnsi="Times New Roman" w:cs="Times New Roman"/>
                <w:kern w:val="0"/>
                <w:sz w:val="24"/>
                <w:szCs w:val="24"/>
              </w:rPr>
            </w:pPr>
            <w:r w:rsidRPr="000730EE">
              <w:rPr>
                <w:rFonts w:ascii="Times New Roman" w:hAnsi="Times New Roman" w:cs="Times New Roman"/>
                <w:kern w:val="0"/>
                <w:sz w:val="24"/>
                <w:szCs w:val="24"/>
              </w:rPr>
              <w:t>Share of households adopting mobile phone in the village</w:t>
            </w:r>
          </w:p>
        </w:tc>
        <w:tc>
          <w:tcPr>
            <w:tcW w:w="1483" w:type="dxa"/>
            <w:tcBorders>
              <w:top w:val="single" w:sz="4" w:space="0" w:color="auto"/>
              <w:left w:val="nil"/>
              <w:bottom w:val="nil"/>
              <w:right w:val="nil"/>
            </w:tcBorders>
            <w:vAlign w:val="center"/>
          </w:tcPr>
          <w:p w14:paraId="1AD85B2B" w14:textId="383E22A0" w:rsidR="00A2184C" w:rsidRPr="00E57BF2" w:rsidRDefault="00A2184C"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1.314</w:t>
            </w:r>
            <w:r w:rsidRPr="00E57BF2">
              <w:rPr>
                <w:rFonts w:ascii="Times New Roman" w:hAnsi="Times New Roman" w:cs="Shonar Bangla"/>
                <w:kern w:val="0"/>
                <w:sz w:val="24"/>
                <w:szCs w:val="24"/>
                <w:vertAlign w:val="superscript"/>
              </w:rPr>
              <w:t>***</w:t>
            </w:r>
          </w:p>
        </w:tc>
        <w:tc>
          <w:tcPr>
            <w:tcW w:w="1483" w:type="dxa"/>
            <w:tcBorders>
              <w:top w:val="single" w:sz="4" w:space="0" w:color="auto"/>
              <w:left w:val="nil"/>
              <w:bottom w:val="nil"/>
              <w:right w:val="nil"/>
            </w:tcBorders>
            <w:vAlign w:val="center"/>
          </w:tcPr>
          <w:p w14:paraId="792E5031" w14:textId="52D02509" w:rsidR="00A2184C" w:rsidRPr="00E57BF2" w:rsidRDefault="00A2184C"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(0.189)</w:t>
            </w:r>
          </w:p>
        </w:tc>
        <w:tc>
          <w:tcPr>
            <w:tcW w:w="1483" w:type="dxa"/>
            <w:tcBorders>
              <w:top w:val="single" w:sz="4" w:space="0" w:color="auto"/>
              <w:left w:val="nil"/>
              <w:bottom w:val="nil"/>
              <w:right w:val="nil"/>
            </w:tcBorders>
            <w:vAlign w:val="center"/>
          </w:tcPr>
          <w:p w14:paraId="00C76443" w14:textId="78C92A0B" w:rsidR="00A2184C" w:rsidRPr="00E57BF2" w:rsidRDefault="00A2184C"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1.344</w:t>
            </w:r>
            <w:r w:rsidRPr="00E57BF2">
              <w:rPr>
                <w:rFonts w:ascii="Times New Roman" w:hAnsi="Times New Roman" w:cs="Shonar Bangla"/>
                <w:kern w:val="0"/>
                <w:sz w:val="24"/>
                <w:szCs w:val="24"/>
                <w:vertAlign w:val="superscript"/>
              </w:rPr>
              <w:t>***</w:t>
            </w:r>
          </w:p>
        </w:tc>
        <w:tc>
          <w:tcPr>
            <w:tcW w:w="1483" w:type="dxa"/>
            <w:tcBorders>
              <w:top w:val="single" w:sz="4" w:space="0" w:color="auto"/>
              <w:left w:val="nil"/>
              <w:bottom w:val="nil"/>
              <w:right w:val="nil"/>
            </w:tcBorders>
            <w:vAlign w:val="center"/>
          </w:tcPr>
          <w:p w14:paraId="7C5E0693" w14:textId="49EAF646" w:rsidR="00A2184C" w:rsidRPr="00E57BF2" w:rsidRDefault="00A2184C"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(0.195)</w:t>
            </w:r>
          </w:p>
        </w:tc>
      </w:tr>
      <w:tr w:rsidR="000C0C5A" w:rsidRPr="00E57BF2" w14:paraId="08FC0FAE" w14:textId="77777777" w:rsidTr="00DD64CA">
        <w:trPr>
          <w:trHeight w:val="20"/>
        </w:trPr>
        <w:tc>
          <w:tcPr>
            <w:tcW w:w="3073" w:type="dxa"/>
            <w:tcBorders>
              <w:top w:val="nil"/>
              <w:left w:val="nil"/>
              <w:bottom w:val="nil"/>
              <w:right w:val="nil"/>
            </w:tcBorders>
            <w:vAlign w:val="center"/>
          </w:tcPr>
          <w:p w14:paraId="3184D6EA" w14:textId="55F6BDE2" w:rsidR="000C0C5A" w:rsidRPr="000730EE" w:rsidRDefault="000C0C5A" w:rsidP="00DD64CA">
            <w:pPr>
              <w:autoSpaceDE w:val="0"/>
              <w:autoSpaceDN w:val="0"/>
              <w:adjustRightInd w:val="0"/>
              <w:rPr>
                <w:rFonts w:ascii="Times New Roman" w:hAnsi="Times New Roman" w:cs="Times New Roman"/>
                <w:kern w:val="0"/>
                <w:sz w:val="24"/>
                <w:szCs w:val="24"/>
              </w:rPr>
            </w:pPr>
            <w:r w:rsidRPr="000730EE">
              <w:rPr>
                <w:rFonts w:ascii="Times New Roman" w:hAnsi="Times New Roman" w:cs="Times New Roman"/>
                <w:kern w:val="0"/>
                <w:sz w:val="24"/>
                <w:szCs w:val="24"/>
              </w:rPr>
              <w:t>Flood shock in Kharif</w:t>
            </w:r>
          </w:p>
        </w:tc>
        <w:tc>
          <w:tcPr>
            <w:tcW w:w="1483" w:type="dxa"/>
            <w:tcBorders>
              <w:top w:val="nil"/>
              <w:left w:val="nil"/>
              <w:bottom w:val="nil"/>
              <w:right w:val="nil"/>
            </w:tcBorders>
            <w:vAlign w:val="center"/>
          </w:tcPr>
          <w:p w14:paraId="50358A5A" w14:textId="60C3B544"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0.117</w:t>
            </w:r>
          </w:p>
        </w:tc>
        <w:tc>
          <w:tcPr>
            <w:tcW w:w="1483" w:type="dxa"/>
            <w:tcBorders>
              <w:top w:val="nil"/>
              <w:left w:val="nil"/>
              <w:bottom w:val="nil"/>
              <w:right w:val="nil"/>
            </w:tcBorders>
            <w:vAlign w:val="center"/>
          </w:tcPr>
          <w:p w14:paraId="31097324" w14:textId="5FB6801F"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(0.073)</w:t>
            </w:r>
          </w:p>
        </w:tc>
        <w:tc>
          <w:tcPr>
            <w:tcW w:w="1483" w:type="dxa"/>
            <w:tcBorders>
              <w:top w:val="nil"/>
              <w:left w:val="nil"/>
              <w:bottom w:val="nil"/>
              <w:right w:val="nil"/>
            </w:tcBorders>
            <w:vAlign w:val="center"/>
          </w:tcPr>
          <w:p w14:paraId="5292FAC1" w14:textId="78DD37A4"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0.117</w:t>
            </w:r>
          </w:p>
        </w:tc>
        <w:tc>
          <w:tcPr>
            <w:tcW w:w="1483" w:type="dxa"/>
            <w:tcBorders>
              <w:top w:val="nil"/>
              <w:left w:val="nil"/>
              <w:bottom w:val="nil"/>
              <w:right w:val="nil"/>
            </w:tcBorders>
            <w:vAlign w:val="center"/>
          </w:tcPr>
          <w:p w14:paraId="6BAA8D4F" w14:textId="4B3668A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(0.075)</w:t>
            </w:r>
          </w:p>
        </w:tc>
      </w:tr>
      <w:tr w:rsidR="000C0C5A" w:rsidRPr="00E57BF2" w14:paraId="0723072C" w14:textId="77777777" w:rsidTr="00DD64CA">
        <w:trPr>
          <w:trHeight w:val="20"/>
        </w:trPr>
        <w:tc>
          <w:tcPr>
            <w:tcW w:w="3073" w:type="dxa"/>
            <w:tcBorders>
              <w:top w:val="nil"/>
              <w:left w:val="nil"/>
              <w:bottom w:val="nil"/>
              <w:right w:val="nil"/>
            </w:tcBorders>
            <w:vAlign w:val="center"/>
          </w:tcPr>
          <w:p w14:paraId="70D6BD95" w14:textId="015AB6C7" w:rsidR="000C0C5A" w:rsidRPr="000730EE" w:rsidRDefault="000C0C5A" w:rsidP="00DD64CA">
            <w:pPr>
              <w:autoSpaceDE w:val="0"/>
              <w:autoSpaceDN w:val="0"/>
              <w:adjustRightInd w:val="0"/>
              <w:rPr>
                <w:rFonts w:ascii="Times New Roman" w:hAnsi="Times New Roman" w:cs="Times New Roman"/>
                <w:kern w:val="0"/>
                <w:sz w:val="24"/>
                <w:szCs w:val="24"/>
              </w:rPr>
            </w:pPr>
            <w:r w:rsidRPr="000730EE">
              <w:rPr>
                <w:rFonts w:ascii="Times New Roman" w:hAnsi="Times New Roman" w:cs="Times New Roman"/>
                <w:kern w:val="0"/>
                <w:sz w:val="24"/>
                <w:szCs w:val="24"/>
              </w:rPr>
              <w:t>Drought shock in Kharif</w:t>
            </w:r>
          </w:p>
        </w:tc>
        <w:tc>
          <w:tcPr>
            <w:tcW w:w="1483" w:type="dxa"/>
            <w:tcBorders>
              <w:top w:val="nil"/>
              <w:left w:val="nil"/>
              <w:bottom w:val="nil"/>
              <w:right w:val="nil"/>
            </w:tcBorders>
            <w:vAlign w:val="center"/>
          </w:tcPr>
          <w:p w14:paraId="7933FB4E" w14:textId="5BF72D05"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0.204</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5A3CDB0B" w14:textId="37899F11"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(0.063)</w:t>
            </w:r>
          </w:p>
        </w:tc>
        <w:tc>
          <w:tcPr>
            <w:tcW w:w="1483" w:type="dxa"/>
            <w:tcBorders>
              <w:top w:val="nil"/>
              <w:left w:val="nil"/>
              <w:bottom w:val="nil"/>
              <w:right w:val="nil"/>
            </w:tcBorders>
            <w:vAlign w:val="center"/>
          </w:tcPr>
          <w:p w14:paraId="6BAC0AA3" w14:textId="2D6234F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0.095</w:t>
            </w:r>
          </w:p>
        </w:tc>
        <w:tc>
          <w:tcPr>
            <w:tcW w:w="1483" w:type="dxa"/>
            <w:tcBorders>
              <w:top w:val="nil"/>
              <w:left w:val="nil"/>
              <w:bottom w:val="nil"/>
              <w:right w:val="nil"/>
            </w:tcBorders>
            <w:vAlign w:val="center"/>
          </w:tcPr>
          <w:p w14:paraId="422100A8" w14:textId="72BAF18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(0.090)</w:t>
            </w:r>
          </w:p>
        </w:tc>
      </w:tr>
      <w:tr w:rsidR="000C0C5A" w:rsidRPr="00E57BF2" w14:paraId="07BB09D4" w14:textId="77777777" w:rsidTr="00DD64CA">
        <w:trPr>
          <w:trHeight w:val="20"/>
        </w:trPr>
        <w:tc>
          <w:tcPr>
            <w:tcW w:w="3073" w:type="dxa"/>
            <w:tcBorders>
              <w:top w:val="nil"/>
              <w:left w:val="nil"/>
              <w:bottom w:val="nil"/>
              <w:right w:val="nil"/>
            </w:tcBorders>
            <w:vAlign w:val="center"/>
          </w:tcPr>
          <w:p w14:paraId="65D6EA2A" w14:textId="08D19D6C" w:rsidR="000C0C5A" w:rsidRPr="000730EE" w:rsidRDefault="000C0C5A" w:rsidP="00DD64CA">
            <w:pPr>
              <w:autoSpaceDE w:val="0"/>
              <w:autoSpaceDN w:val="0"/>
              <w:adjustRightInd w:val="0"/>
              <w:rPr>
                <w:rFonts w:ascii="Times New Roman" w:hAnsi="Times New Roman" w:cs="Times New Roman"/>
                <w:kern w:val="0"/>
                <w:sz w:val="24"/>
                <w:szCs w:val="24"/>
              </w:rPr>
            </w:pPr>
            <w:r w:rsidRPr="000730EE">
              <w:rPr>
                <w:rFonts w:ascii="Times New Roman" w:hAnsi="Times New Roman" w:cs="Times New Roman"/>
                <w:kern w:val="0"/>
                <w:sz w:val="24"/>
                <w:szCs w:val="24"/>
              </w:rPr>
              <w:t>Female household head</w:t>
            </w:r>
          </w:p>
        </w:tc>
        <w:tc>
          <w:tcPr>
            <w:tcW w:w="1483" w:type="dxa"/>
            <w:tcBorders>
              <w:top w:val="nil"/>
              <w:left w:val="nil"/>
              <w:bottom w:val="nil"/>
              <w:right w:val="nil"/>
            </w:tcBorders>
            <w:vAlign w:val="center"/>
          </w:tcPr>
          <w:p w14:paraId="00E23C88" w14:textId="45B6ADDA"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-0.137</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0238D6C5" w14:textId="6887FBEF"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(0.057)</w:t>
            </w:r>
          </w:p>
        </w:tc>
        <w:tc>
          <w:tcPr>
            <w:tcW w:w="1483" w:type="dxa"/>
            <w:tcBorders>
              <w:top w:val="nil"/>
              <w:left w:val="nil"/>
              <w:bottom w:val="nil"/>
              <w:right w:val="nil"/>
            </w:tcBorders>
            <w:vAlign w:val="center"/>
          </w:tcPr>
          <w:p w14:paraId="5994013B" w14:textId="3BC36871"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-0.328</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1E002C95" w14:textId="256D1477"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(0.121)</w:t>
            </w:r>
          </w:p>
        </w:tc>
      </w:tr>
      <w:tr w:rsidR="000C0C5A" w:rsidRPr="00E57BF2" w14:paraId="198C0918" w14:textId="77777777" w:rsidTr="00DD64CA">
        <w:trPr>
          <w:trHeight w:val="20"/>
        </w:trPr>
        <w:tc>
          <w:tcPr>
            <w:tcW w:w="3073" w:type="dxa"/>
            <w:tcBorders>
              <w:top w:val="nil"/>
              <w:left w:val="nil"/>
              <w:bottom w:val="nil"/>
              <w:right w:val="nil"/>
            </w:tcBorders>
            <w:vAlign w:val="center"/>
          </w:tcPr>
          <w:p w14:paraId="2D74B83F" w14:textId="64B6D3AC"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Age of HH</w:t>
            </w:r>
          </w:p>
        </w:tc>
        <w:tc>
          <w:tcPr>
            <w:tcW w:w="1483" w:type="dxa"/>
            <w:tcBorders>
              <w:top w:val="nil"/>
              <w:left w:val="nil"/>
              <w:bottom w:val="nil"/>
              <w:right w:val="nil"/>
            </w:tcBorders>
            <w:vAlign w:val="center"/>
          </w:tcPr>
          <w:p w14:paraId="71CD257F" w14:textId="377C7EC9"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-0.008</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66246675" w14:textId="5492E449"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(0.002)</w:t>
            </w:r>
          </w:p>
        </w:tc>
        <w:tc>
          <w:tcPr>
            <w:tcW w:w="1483" w:type="dxa"/>
            <w:tcBorders>
              <w:top w:val="nil"/>
              <w:left w:val="nil"/>
              <w:bottom w:val="nil"/>
              <w:right w:val="nil"/>
            </w:tcBorders>
            <w:vAlign w:val="center"/>
          </w:tcPr>
          <w:p w14:paraId="1D7B70F2" w14:textId="5C0C65B8"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-0.011</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23A8B09C" w14:textId="43580FA6"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(0.005)</w:t>
            </w:r>
          </w:p>
        </w:tc>
      </w:tr>
      <w:tr w:rsidR="000C0C5A" w:rsidRPr="00E57BF2" w14:paraId="18F5DA27" w14:textId="77777777" w:rsidTr="00DD64CA">
        <w:trPr>
          <w:trHeight w:val="20"/>
        </w:trPr>
        <w:tc>
          <w:tcPr>
            <w:tcW w:w="3073" w:type="dxa"/>
            <w:tcBorders>
              <w:top w:val="nil"/>
              <w:left w:val="nil"/>
              <w:bottom w:val="nil"/>
              <w:right w:val="nil"/>
            </w:tcBorders>
            <w:vAlign w:val="center"/>
          </w:tcPr>
          <w:p w14:paraId="2C45AEF1" w14:textId="245D1D56"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Household size</w:t>
            </w:r>
          </w:p>
        </w:tc>
        <w:tc>
          <w:tcPr>
            <w:tcW w:w="1483" w:type="dxa"/>
            <w:tcBorders>
              <w:top w:val="nil"/>
              <w:left w:val="nil"/>
              <w:bottom w:val="nil"/>
              <w:right w:val="nil"/>
            </w:tcBorders>
            <w:vAlign w:val="center"/>
          </w:tcPr>
          <w:p w14:paraId="0855297F" w14:textId="061E8A0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0.152</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4625ADBA" w14:textId="6BB92044"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(0.016)</w:t>
            </w:r>
          </w:p>
        </w:tc>
        <w:tc>
          <w:tcPr>
            <w:tcW w:w="1483" w:type="dxa"/>
            <w:tcBorders>
              <w:top w:val="nil"/>
              <w:left w:val="nil"/>
              <w:bottom w:val="nil"/>
              <w:right w:val="nil"/>
            </w:tcBorders>
            <w:vAlign w:val="center"/>
          </w:tcPr>
          <w:p w14:paraId="2E868214" w14:textId="0306F96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0.030</w:t>
            </w:r>
          </w:p>
        </w:tc>
        <w:tc>
          <w:tcPr>
            <w:tcW w:w="1483" w:type="dxa"/>
            <w:tcBorders>
              <w:top w:val="nil"/>
              <w:left w:val="nil"/>
              <w:bottom w:val="nil"/>
              <w:right w:val="nil"/>
            </w:tcBorders>
            <w:vAlign w:val="center"/>
          </w:tcPr>
          <w:p w14:paraId="7938F402" w14:textId="18A0FB9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(0.034)</w:t>
            </w:r>
          </w:p>
        </w:tc>
      </w:tr>
      <w:tr w:rsidR="000C0C5A" w:rsidRPr="00E57BF2" w14:paraId="51476D54" w14:textId="77777777" w:rsidTr="00DD64CA">
        <w:trPr>
          <w:trHeight w:val="20"/>
        </w:trPr>
        <w:tc>
          <w:tcPr>
            <w:tcW w:w="3073" w:type="dxa"/>
            <w:tcBorders>
              <w:top w:val="nil"/>
              <w:left w:val="nil"/>
              <w:bottom w:val="nil"/>
              <w:right w:val="nil"/>
            </w:tcBorders>
            <w:vAlign w:val="center"/>
          </w:tcPr>
          <w:p w14:paraId="2ABED386" w14:textId="72E169F5"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Schooling year of HH</w:t>
            </w:r>
          </w:p>
        </w:tc>
        <w:tc>
          <w:tcPr>
            <w:tcW w:w="1483" w:type="dxa"/>
            <w:tcBorders>
              <w:top w:val="nil"/>
              <w:left w:val="nil"/>
              <w:bottom w:val="nil"/>
              <w:right w:val="nil"/>
            </w:tcBorders>
            <w:vAlign w:val="center"/>
          </w:tcPr>
          <w:p w14:paraId="75C58ED9" w14:textId="7D7433DC"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0.101</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37060C80" w14:textId="211C46F8"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(0.007)</w:t>
            </w:r>
          </w:p>
        </w:tc>
        <w:tc>
          <w:tcPr>
            <w:tcW w:w="1483" w:type="dxa"/>
            <w:tcBorders>
              <w:top w:val="nil"/>
              <w:left w:val="nil"/>
              <w:bottom w:val="nil"/>
              <w:right w:val="nil"/>
            </w:tcBorders>
            <w:vAlign w:val="center"/>
          </w:tcPr>
          <w:p w14:paraId="7E1A531A" w14:textId="7C8FEA77"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-0.020</w:t>
            </w:r>
          </w:p>
        </w:tc>
        <w:tc>
          <w:tcPr>
            <w:tcW w:w="1483" w:type="dxa"/>
            <w:tcBorders>
              <w:top w:val="nil"/>
              <w:left w:val="nil"/>
              <w:bottom w:val="nil"/>
              <w:right w:val="nil"/>
            </w:tcBorders>
            <w:vAlign w:val="center"/>
          </w:tcPr>
          <w:p w14:paraId="52F30D05" w14:textId="2B8750E2"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(0.021)</w:t>
            </w:r>
          </w:p>
        </w:tc>
      </w:tr>
      <w:tr w:rsidR="000C0C5A" w:rsidRPr="00E57BF2" w14:paraId="0915D1A4" w14:textId="77777777" w:rsidTr="00DD64CA">
        <w:trPr>
          <w:trHeight w:val="20"/>
        </w:trPr>
        <w:tc>
          <w:tcPr>
            <w:tcW w:w="3073" w:type="dxa"/>
            <w:tcBorders>
              <w:top w:val="nil"/>
              <w:left w:val="nil"/>
              <w:bottom w:val="nil"/>
              <w:right w:val="nil"/>
            </w:tcBorders>
            <w:vAlign w:val="center"/>
          </w:tcPr>
          <w:p w14:paraId="3C3A1AAA" w14:textId="0136BB6F" w:rsidR="000C0C5A" w:rsidRPr="00E57BF2" w:rsidRDefault="000C0C5A" w:rsidP="00DD64CA">
            <w:pPr>
              <w:autoSpaceDE w:val="0"/>
              <w:autoSpaceDN w:val="0"/>
              <w:adjustRightInd w:val="0"/>
              <w:rPr>
                <w:rFonts w:ascii="Times New Roman" w:hAnsi="Times New Roman" w:cs="Times New Roman"/>
                <w:kern w:val="0"/>
                <w:sz w:val="24"/>
                <w:szCs w:val="24"/>
              </w:rPr>
            </w:pPr>
            <w:proofErr w:type="spellStart"/>
            <w:r w:rsidRPr="00E57BF2">
              <w:rPr>
                <w:rFonts w:ascii="Times New Roman" w:hAnsi="Times New Roman" w:cs="Times New Roman"/>
                <w:kern w:val="0"/>
                <w:sz w:val="24"/>
                <w:szCs w:val="24"/>
              </w:rPr>
              <w:t>Farmsize</w:t>
            </w:r>
            <w:proofErr w:type="spellEnd"/>
            <w:r w:rsidRPr="00E57BF2">
              <w:rPr>
                <w:rFonts w:ascii="Times New Roman" w:hAnsi="Times New Roman" w:cs="Times New Roman"/>
                <w:kern w:val="0"/>
                <w:sz w:val="24"/>
                <w:szCs w:val="24"/>
              </w:rPr>
              <w:t xml:space="preserve"> (log)</w:t>
            </w:r>
          </w:p>
        </w:tc>
        <w:tc>
          <w:tcPr>
            <w:tcW w:w="1483" w:type="dxa"/>
            <w:tcBorders>
              <w:top w:val="nil"/>
              <w:left w:val="nil"/>
              <w:bottom w:val="nil"/>
              <w:right w:val="nil"/>
            </w:tcBorders>
            <w:vAlign w:val="center"/>
          </w:tcPr>
          <w:p w14:paraId="1C1DBBDC" w14:textId="65EC3EFA"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0.158</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3BBCA111" w14:textId="288E1C26"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(0.015)</w:t>
            </w:r>
          </w:p>
        </w:tc>
        <w:tc>
          <w:tcPr>
            <w:tcW w:w="1483" w:type="dxa"/>
            <w:tcBorders>
              <w:top w:val="nil"/>
              <w:left w:val="nil"/>
              <w:bottom w:val="nil"/>
              <w:right w:val="nil"/>
            </w:tcBorders>
            <w:vAlign w:val="center"/>
          </w:tcPr>
          <w:p w14:paraId="4E7BE137" w14:textId="0CB49B0B"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0.135</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017BE53C" w14:textId="0640B633"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(0.036)</w:t>
            </w:r>
          </w:p>
        </w:tc>
      </w:tr>
      <w:tr w:rsidR="000C0C5A" w:rsidRPr="00E57BF2" w14:paraId="6A9F81EE" w14:textId="77777777" w:rsidTr="00DD64CA">
        <w:trPr>
          <w:trHeight w:val="20"/>
        </w:trPr>
        <w:tc>
          <w:tcPr>
            <w:tcW w:w="3073" w:type="dxa"/>
            <w:tcBorders>
              <w:top w:val="nil"/>
              <w:left w:val="nil"/>
              <w:bottom w:val="nil"/>
              <w:right w:val="nil"/>
            </w:tcBorders>
            <w:vAlign w:val="center"/>
          </w:tcPr>
          <w:p w14:paraId="251845D1" w14:textId="7B9A8848"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Periodic bazaar access (minute)</w:t>
            </w:r>
          </w:p>
        </w:tc>
        <w:tc>
          <w:tcPr>
            <w:tcW w:w="1483" w:type="dxa"/>
            <w:tcBorders>
              <w:top w:val="nil"/>
              <w:left w:val="nil"/>
              <w:bottom w:val="nil"/>
              <w:right w:val="nil"/>
            </w:tcBorders>
            <w:vAlign w:val="center"/>
          </w:tcPr>
          <w:p w14:paraId="2F3B1B9C" w14:textId="35660634"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-0.003</w:t>
            </w:r>
          </w:p>
        </w:tc>
        <w:tc>
          <w:tcPr>
            <w:tcW w:w="1483" w:type="dxa"/>
            <w:tcBorders>
              <w:top w:val="nil"/>
              <w:left w:val="nil"/>
              <w:bottom w:val="nil"/>
              <w:right w:val="nil"/>
            </w:tcBorders>
            <w:vAlign w:val="center"/>
          </w:tcPr>
          <w:p w14:paraId="099F061B" w14:textId="38A382F9"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(0.002)</w:t>
            </w:r>
          </w:p>
        </w:tc>
        <w:tc>
          <w:tcPr>
            <w:tcW w:w="1483" w:type="dxa"/>
            <w:tcBorders>
              <w:top w:val="nil"/>
              <w:left w:val="nil"/>
              <w:bottom w:val="nil"/>
              <w:right w:val="nil"/>
            </w:tcBorders>
            <w:vAlign w:val="center"/>
          </w:tcPr>
          <w:p w14:paraId="34B9EE26" w14:textId="1A339CF1"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0.000</w:t>
            </w:r>
          </w:p>
        </w:tc>
        <w:tc>
          <w:tcPr>
            <w:tcW w:w="1483" w:type="dxa"/>
            <w:tcBorders>
              <w:top w:val="nil"/>
              <w:left w:val="nil"/>
              <w:bottom w:val="nil"/>
              <w:right w:val="nil"/>
            </w:tcBorders>
            <w:vAlign w:val="center"/>
          </w:tcPr>
          <w:p w14:paraId="5BF1E9B4" w14:textId="4D58B201"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(0.004)</w:t>
            </w:r>
          </w:p>
        </w:tc>
      </w:tr>
      <w:tr w:rsidR="000C0C5A" w:rsidRPr="00E57BF2" w14:paraId="08EF191A" w14:textId="77777777" w:rsidTr="00DD64CA">
        <w:trPr>
          <w:trHeight w:val="20"/>
        </w:trPr>
        <w:tc>
          <w:tcPr>
            <w:tcW w:w="3073" w:type="dxa"/>
            <w:tcBorders>
              <w:top w:val="nil"/>
              <w:left w:val="nil"/>
              <w:bottom w:val="nil"/>
              <w:right w:val="nil"/>
            </w:tcBorders>
            <w:vAlign w:val="center"/>
          </w:tcPr>
          <w:p w14:paraId="04488066" w14:textId="5EB1B870"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Road access (minute)</w:t>
            </w:r>
          </w:p>
        </w:tc>
        <w:tc>
          <w:tcPr>
            <w:tcW w:w="1483" w:type="dxa"/>
            <w:tcBorders>
              <w:top w:val="nil"/>
              <w:left w:val="nil"/>
              <w:bottom w:val="nil"/>
              <w:right w:val="nil"/>
            </w:tcBorders>
            <w:vAlign w:val="center"/>
          </w:tcPr>
          <w:p w14:paraId="6C7282F9" w14:textId="330A2AE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-0.000</w:t>
            </w:r>
          </w:p>
        </w:tc>
        <w:tc>
          <w:tcPr>
            <w:tcW w:w="1483" w:type="dxa"/>
            <w:tcBorders>
              <w:top w:val="nil"/>
              <w:left w:val="nil"/>
              <w:bottom w:val="nil"/>
              <w:right w:val="nil"/>
            </w:tcBorders>
            <w:vAlign w:val="center"/>
          </w:tcPr>
          <w:p w14:paraId="001773F6" w14:textId="16BB0743"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(0.002)</w:t>
            </w:r>
          </w:p>
        </w:tc>
        <w:tc>
          <w:tcPr>
            <w:tcW w:w="1483" w:type="dxa"/>
            <w:tcBorders>
              <w:top w:val="nil"/>
              <w:left w:val="nil"/>
              <w:bottom w:val="nil"/>
              <w:right w:val="nil"/>
            </w:tcBorders>
            <w:vAlign w:val="center"/>
          </w:tcPr>
          <w:p w14:paraId="1EC84E41" w14:textId="7BE184AB"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0.003</w:t>
            </w:r>
          </w:p>
        </w:tc>
        <w:tc>
          <w:tcPr>
            <w:tcW w:w="1483" w:type="dxa"/>
            <w:tcBorders>
              <w:top w:val="nil"/>
              <w:left w:val="nil"/>
              <w:bottom w:val="nil"/>
              <w:right w:val="nil"/>
            </w:tcBorders>
            <w:vAlign w:val="center"/>
          </w:tcPr>
          <w:p w14:paraId="056EDBB3" w14:textId="70693CD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(0.003)</w:t>
            </w:r>
          </w:p>
        </w:tc>
      </w:tr>
      <w:tr w:rsidR="000C0C5A" w:rsidRPr="00E57BF2" w14:paraId="28634BDB" w14:textId="77777777" w:rsidTr="00DD64CA">
        <w:trPr>
          <w:trHeight w:val="20"/>
        </w:trPr>
        <w:tc>
          <w:tcPr>
            <w:tcW w:w="3073" w:type="dxa"/>
            <w:tcBorders>
              <w:top w:val="nil"/>
              <w:left w:val="nil"/>
              <w:bottom w:val="nil"/>
              <w:right w:val="nil"/>
            </w:tcBorders>
            <w:vAlign w:val="center"/>
          </w:tcPr>
          <w:p w14:paraId="2607F744" w14:textId="1050D224" w:rsidR="000C0C5A" w:rsidRPr="00E57BF2" w:rsidRDefault="000C0C5A" w:rsidP="00DD64CA">
            <w:pPr>
              <w:autoSpaceDE w:val="0"/>
              <w:autoSpaceDN w:val="0"/>
              <w:adjustRightInd w:val="0"/>
              <w:rPr>
                <w:rFonts w:ascii="Times New Roman" w:hAnsi="Times New Roman" w:cs="Times New Roman"/>
                <w:b/>
                <w:kern w:val="0"/>
                <w:sz w:val="24"/>
                <w:szCs w:val="24"/>
              </w:rPr>
            </w:pPr>
            <w:r w:rsidRPr="00E57BF2">
              <w:rPr>
                <w:rFonts w:ascii="Times New Roman" w:hAnsi="Times New Roman" w:cs="Times New Roman" w:hint="eastAsia"/>
                <w:b/>
                <w:kern w:val="0"/>
                <w:sz w:val="24"/>
                <w:szCs w:val="24"/>
              </w:rPr>
              <w:t>V</w:t>
            </w:r>
            <w:r w:rsidRPr="00E57BF2">
              <w:rPr>
                <w:rFonts w:ascii="Times New Roman" w:hAnsi="Times New Roman" w:cs="Times New Roman"/>
                <w:b/>
                <w:kern w:val="0"/>
                <w:sz w:val="24"/>
                <w:szCs w:val="24"/>
              </w:rPr>
              <w:t>illage-level</w:t>
            </w:r>
            <w:r w:rsidR="004D2E9F">
              <w:rPr>
                <w:rFonts w:ascii="Times New Roman" w:hAnsi="Times New Roman" w:cs="Times New Roman"/>
                <w:b/>
                <w:kern w:val="0"/>
                <w:sz w:val="24"/>
                <w:szCs w:val="24"/>
              </w:rPr>
              <w:t xml:space="preserve"> </w:t>
            </w:r>
            <w:r w:rsidRPr="00E57BF2">
              <w:rPr>
                <w:rFonts w:ascii="Times New Roman" w:hAnsi="Times New Roman" w:cs="Times New Roman"/>
                <w:b/>
                <w:kern w:val="0"/>
                <w:sz w:val="24"/>
                <w:szCs w:val="24"/>
              </w:rPr>
              <w:t>average household characteristics</w:t>
            </w:r>
          </w:p>
        </w:tc>
        <w:tc>
          <w:tcPr>
            <w:tcW w:w="1483" w:type="dxa"/>
            <w:tcBorders>
              <w:top w:val="nil"/>
              <w:left w:val="nil"/>
              <w:bottom w:val="nil"/>
              <w:right w:val="nil"/>
            </w:tcBorders>
            <w:vAlign w:val="center"/>
          </w:tcPr>
          <w:p w14:paraId="1AA5A8D9"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nil"/>
              <w:right w:val="nil"/>
            </w:tcBorders>
            <w:vAlign w:val="center"/>
          </w:tcPr>
          <w:p w14:paraId="604B48B3"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nil"/>
              <w:right w:val="nil"/>
            </w:tcBorders>
            <w:vAlign w:val="center"/>
          </w:tcPr>
          <w:p w14:paraId="4330D9E3"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nil"/>
              <w:right w:val="nil"/>
            </w:tcBorders>
            <w:vAlign w:val="center"/>
          </w:tcPr>
          <w:p w14:paraId="4423B1A8"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r>
      <w:tr w:rsidR="000C0C5A" w:rsidRPr="00E57BF2" w14:paraId="26A37A51" w14:textId="77777777" w:rsidTr="00DD64CA">
        <w:trPr>
          <w:trHeight w:val="20"/>
        </w:trPr>
        <w:tc>
          <w:tcPr>
            <w:tcW w:w="3073" w:type="dxa"/>
            <w:tcBorders>
              <w:top w:val="nil"/>
              <w:left w:val="nil"/>
              <w:bottom w:val="nil"/>
              <w:right w:val="nil"/>
            </w:tcBorders>
            <w:vAlign w:val="center"/>
          </w:tcPr>
          <w:p w14:paraId="6532ED95" w14:textId="6794B163"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Age of HH</w:t>
            </w:r>
          </w:p>
        </w:tc>
        <w:tc>
          <w:tcPr>
            <w:tcW w:w="1483" w:type="dxa"/>
            <w:tcBorders>
              <w:top w:val="nil"/>
              <w:left w:val="nil"/>
              <w:bottom w:val="nil"/>
              <w:right w:val="nil"/>
            </w:tcBorders>
            <w:vAlign w:val="center"/>
          </w:tcPr>
          <w:p w14:paraId="6DD16131" w14:textId="2CA579E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0.014</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148A7C81" w14:textId="25DD94E0"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(0.006)</w:t>
            </w:r>
          </w:p>
        </w:tc>
        <w:tc>
          <w:tcPr>
            <w:tcW w:w="1483" w:type="dxa"/>
            <w:tcBorders>
              <w:top w:val="nil"/>
              <w:left w:val="nil"/>
              <w:bottom w:val="nil"/>
              <w:right w:val="nil"/>
            </w:tcBorders>
            <w:vAlign w:val="center"/>
          </w:tcPr>
          <w:p w14:paraId="1FD72354" w14:textId="17B2F4F6"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0.014</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1B73056A" w14:textId="21A940C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(0.006)</w:t>
            </w:r>
          </w:p>
        </w:tc>
      </w:tr>
      <w:tr w:rsidR="000C0C5A" w:rsidRPr="00E57BF2" w14:paraId="2AEA7848" w14:textId="77777777" w:rsidTr="00DD64CA">
        <w:trPr>
          <w:trHeight w:val="20"/>
        </w:trPr>
        <w:tc>
          <w:tcPr>
            <w:tcW w:w="3073" w:type="dxa"/>
            <w:tcBorders>
              <w:top w:val="nil"/>
              <w:left w:val="nil"/>
              <w:bottom w:val="nil"/>
              <w:right w:val="nil"/>
            </w:tcBorders>
            <w:vAlign w:val="center"/>
          </w:tcPr>
          <w:p w14:paraId="41BE815C" w14:textId="44885856"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Household size</w:t>
            </w:r>
          </w:p>
        </w:tc>
        <w:tc>
          <w:tcPr>
            <w:tcW w:w="1483" w:type="dxa"/>
            <w:tcBorders>
              <w:top w:val="nil"/>
              <w:left w:val="nil"/>
              <w:bottom w:val="nil"/>
              <w:right w:val="nil"/>
            </w:tcBorders>
            <w:vAlign w:val="center"/>
          </w:tcPr>
          <w:p w14:paraId="44757E9D" w14:textId="0FF36452"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-0.007</w:t>
            </w:r>
          </w:p>
        </w:tc>
        <w:tc>
          <w:tcPr>
            <w:tcW w:w="1483" w:type="dxa"/>
            <w:tcBorders>
              <w:top w:val="nil"/>
              <w:left w:val="nil"/>
              <w:bottom w:val="nil"/>
              <w:right w:val="nil"/>
            </w:tcBorders>
            <w:vAlign w:val="center"/>
          </w:tcPr>
          <w:p w14:paraId="6A871EDB" w14:textId="7CC022B3"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(0.051)</w:t>
            </w:r>
          </w:p>
        </w:tc>
        <w:tc>
          <w:tcPr>
            <w:tcW w:w="1483" w:type="dxa"/>
            <w:tcBorders>
              <w:top w:val="nil"/>
              <w:left w:val="nil"/>
              <w:bottom w:val="nil"/>
              <w:right w:val="nil"/>
            </w:tcBorders>
            <w:vAlign w:val="center"/>
          </w:tcPr>
          <w:p w14:paraId="5CB79EE2" w14:textId="08BAA5E1"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-0.019</w:t>
            </w:r>
          </w:p>
        </w:tc>
        <w:tc>
          <w:tcPr>
            <w:tcW w:w="1483" w:type="dxa"/>
            <w:tcBorders>
              <w:top w:val="nil"/>
              <w:left w:val="nil"/>
              <w:bottom w:val="nil"/>
              <w:right w:val="nil"/>
            </w:tcBorders>
            <w:vAlign w:val="center"/>
          </w:tcPr>
          <w:p w14:paraId="0B573074" w14:textId="1F28078D"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(0.053)</w:t>
            </w:r>
          </w:p>
        </w:tc>
      </w:tr>
      <w:tr w:rsidR="000C0C5A" w:rsidRPr="00E57BF2" w14:paraId="2A26E12C" w14:textId="77777777" w:rsidTr="00DD64CA">
        <w:trPr>
          <w:trHeight w:val="20"/>
        </w:trPr>
        <w:tc>
          <w:tcPr>
            <w:tcW w:w="3073" w:type="dxa"/>
            <w:tcBorders>
              <w:top w:val="nil"/>
              <w:left w:val="nil"/>
              <w:bottom w:val="nil"/>
              <w:right w:val="nil"/>
            </w:tcBorders>
            <w:vAlign w:val="center"/>
          </w:tcPr>
          <w:p w14:paraId="2CC48D63" w14:textId="79DA211B"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Periodic bazaar access (minute)</w:t>
            </w:r>
          </w:p>
        </w:tc>
        <w:tc>
          <w:tcPr>
            <w:tcW w:w="1483" w:type="dxa"/>
            <w:tcBorders>
              <w:top w:val="nil"/>
              <w:left w:val="nil"/>
              <w:bottom w:val="nil"/>
              <w:right w:val="nil"/>
            </w:tcBorders>
            <w:vAlign w:val="center"/>
          </w:tcPr>
          <w:p w14:paraId="0B70CBBC" w14:textId="3D89EDC3"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-0.001</w:t>
            </w:r>
          </w:p>
        </w:tc>
        <w:tc>
          <w:tcPr>
            <w:tcW w:w="1483" w:type="dxa"/>
            <w:tcBorders>
              <w:top w:val="nil"/>
              <w:left w:val="nil"/>
              <w:bottom w:val="nil"/>
              <w:right w:val="nil"/>
            </w:tcBorders>
            <w:vAlign w:val="center"/>
          </w:tcPr>
          <w:p w14:paraId="0144AAB1" w14:textId="2F964CF0"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(0.004)</w:t>
            </w:r>
          </w:p>
        </w:tc>
        <w:tc>
          <w:tcPr>
            <w:tcW w:w="1483" w:type="dxa"/>
            <w:tcBorders>
              <w:top w:val="nil"/>
              <w:left w:val="nil"/>
              <w:bottom w:val="nil"/>
              <w:right w:val="nil"/>
            </w:tcBorders>
            <w:vAlign w:val="center"/>
          </w:tcPr>
          <w:p w14:paraId="4254EF0A" w14:textId="3F1917C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-0.001</w:t>
            </w:r>
          </w:p>
        </w:tc>
        <w:tc>
          <w:tcPr>
            <w:tcW w:w="1483" w:type="dxa"/>
            <w:tcBorders>
              <w:top w:val="nil"/>
              <w:left w:val="nil"/>
              <w:bottom w:val="nil"/>
              <w:right w:val="nil"/>
            </w:tcBorders>
            <w:vAlign w:val="center"/>
          </w:tcPr>
          <w:p w14:paraId="4F6328F3" w14:textId="315CE1A4"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(0.004)</w:t>
            </w:r>
          </w:p>
        </w:tc>
      </w:tr>
      <w:tr w:rsidR="000C0C5A" w:rsidRPr="00E57BF2" w14:paraId="1FEA886E" w14:textId="77777777" w:rsidTr="00DD64CA">
        <w:trPr>
          <w:trHeight w:val="20"/>
        </w:trPr>
        <w:tc>
          <w:tcPr>
            <w:tcW w:w="3073" w:type="dxa"/>
            <w:tcBorders>
              <w:top w:val="nil"/>
              <w:left w:val="nil"/>
              <w:bottom w:val="nil"/>
              <w:right w:val="nil"/>
            </w:tcBorders>
            <w:vAlign w:val="center"/>
          </w:tcPr>
          <w:p w14:paraId="51E40627" w14:textId="331554E0"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Female household head (=1 if yes)</w:t>
            </w:r>
          </w:p>
        </w:tc>
        <w:tc>
          <w:tcPr>
            <w:tcW w:w="1483" w:type="dxa"/>
            <w:tcBorders>
              <w:top w:val="nil"/>
              <w:left w:val="nil"/>
              <w:bottom w:val="nil"/>
              <w:right w:val="nil"/>
            </w:tcBorders>
            <w:vAlign w:val="center"/>
          </w:tcPr>
          <w:p w14:paraId="33CCDECF" w14:textId="4A6B3701"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-0.002</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558C8077" w14:textId="7E9C08C5"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(0.000)</w:t>
            </w:r>
          </w:p>
        </w:tc>
        <w:tc>
          <w:tcPr>
            <w:tcW w:w="1483" w:type="dxa"/>
            <w:tcBorders>
              <w:top w:val="nil"/>
              <w:left w:val="nil"/>
              <w:bottom w:val="nil"/>
              <w:right w:val="nil"/>
            </w:tcBorders>
            <w:vAlign w:val="center"/>
          </w:tcPr>
          <w:p w14:paraId="0A294A32" w14:textId="6C345E26"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-0.002</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6D102864" w14:textId="77715A5A"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(0.000)</w:t>
            </w:r>
          </w:p>
        </w:tc>
      </w:tr>
      <w:tr w:rsidR="000C0C5A" w:rsidRPr="00E57BF2" w14:paraId="67435F69" w14:textId="77777777" w:rsidTr="00DD64CA">
        <w:trPr>
          <w:trHeight w:val="20"/>
        </w:trPr>
        <w:tc>
          <w:tcPr>
            <w:tcW w:w="3073" w:type="dxa"/>
            <w:tcBorders>
              <w:top w:val="nil"/>
              <w:left w:val="nil"/>
              <w:bottom w:val="nil"/>
              <w:right w:val="nil"/>
            </w:tcBorders>
            <w:vAlign w:val="center"/>
          </w:tcPr>
          <w:p w14:paraId="2BD41435" w14:textId="61C9BE04"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Farm size (log)</w:t>
            </w:r>
          </w:p>
        </w:tc>
        <w:tc>
          <w:tcPr>
            <w:tcW w:w="1483" w:type="dxa"/>
            <w:tcBorders>
              <w:top w:val="nil"/>
              <w:left w:val="nil"/>
              <w:bottom w:val="nil"/>
              <w:right w:val="nil"/>
            </w:tcBorders>
            <w:vAlign w:val="center"/>
          </w:tcPr>
          <w:p w14:paraId="0217FB64" w14:textId="7C2A0772"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-0.000</w:t>
            </w:r>
          </w:p>
        </w:tc>
        <w:tc>
          <w:tcPr>
            <w:tcW w:w="1483" w:type="dxa"/>
            <w:tcBorders>
              <w:top w:val="nil"/>
              <w:left w:val="nil"/>
              <w:bottom w:val="nil"/>
              <w:right w:val="nil"/>
            </w:tcBorders>
            <w:vAlign w:val="center"/>
          </w:tcPr>
          <w:p w14:paraId="6D13DF67" w14:textId="25E2672F"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(0.004)</w:t>
            </w:r>
          </w:p>
        </w:tc>
        <w:tc>
          <w:tcPr>
            <w:tcW w:w="1483" w:type="dxa"/>
            <w:tcBorders>
              <w:top w:val="nil"/>
              <w:left w:val="nil"/>
              <w:bottom w:val="nil"/>
              <w:right w:val="nil"/>
            </w:tcBorders>
            <w:vAlign w:val="center"/>
          </w:tcPr>
          <w:p w14:paraId="2E6E557A" w14:textId="2074B3AF"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0.000</w:t>
            </w:r>
          </w:p>
        </w:tc>
        <w:tc>
          <w:tcPr>
            <w:tcW w:w="1483" w:type="dxa"/>
            <w:tcBorders>
              <w:top w:val="nil"/>
              <w:left w:val="nil"/>
              <w:bottom w:val="nil"/>
              <w:right w:val="nil"/>
            </w:tcBorders>
            <w:vAlign w:val="center"/>
          </w:tcPr>
          <w:p w14:paraId="59D1F8D1" w14:textId="7569ABD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(0.004)</w:t>
            </w:r>
          </w:p>
        </w:tc>
      </w:tr>
      <w:tr w:rsidR="000C0C5A" w:rsidRPr="00E57BF2" w14:paraId="7D641937" w14:textId="77777777" w:rsidTr="00DD64CA">
        <w:trPr>
          <w:trHeight w:val="20"/>
        </w:trPr>
        <w:tc>
          <w:tcPr>
            <w:tcW w:w="3073" w:type="dxa"/>
            <w:tcBorders>
              <w:top w:val="nil"/>
              <w:left w:val="nil"/>
              <w:bottom w:val="nil"/>
              <w:right w:val="nil"/>
            </w:tcBorders>
            <w:vAlign w:val="center"/>
          </w:tcPr>
          <w:p w14:paraId="4F73395B" w14:textId="3A08517F" w:rsidR="000C0C5A" w:rsidRPr="00E57BF2" w:rsidRDefault="000C0C5A" w:rsidP="00DD64CA">
            <w:pPr>
              <w:tabs>
                <w:tab w:val="center" w:pos="1428"/>
              </w:tabs>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Road access (minute)</w:t>
            </w:r>
          </w:p>
        </w:tc>
        <w:tc>
          <w:tcPr>
            <w:tcW w:w="1483" w:type="dxa"/>
            <w:tcBorders>
              <w:top w:val="nil"/>
              <w:left w:val="nil"/>
              <w:bottom w:val="nil"/>
              <w:right w:val="nil"/>
            </w:tcBorders>
            <w:vAlign w:val="center"/>
          </w:tcPr>
          <w:p w14:paraId="126C350D" w14:textId="1FA6C6D3"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0.037</w:t>
            </w:r>
            <w:r w:rsidRPr="00E57BF2">
              <w:rPr>
                <w:rFonts w:ascii="Times New Roman" w:hAnsi="Times New Roman" w:cs="Shonar Bangla"/>
                <w:kern w:val="0"/>
                <w:sz w:val="24"/>
                <w:szCs w:val="24"/>
                <w:vertAlign w:val="superscript"/>
              </w:rPr>
              <w:t>*</w:t>
            </w:r>
          </w:p>
        </w:tc>
        <w:tc>
          <w:tcPr>
            <w:tcW w:w="1483" w:type="dxa"/>
            <w:tcBorders>
              <w:top w:val="nil"/>
              <w:left w:val="nil"/>
              <w:bottom w:val="nil"/>
              <w:right w:val="nil"/>
            </w:tcBorders>
            <w:vAlign w:val="center"/>
          </w:tcPr>
          <w:p w14:paraId="5C3BE7CC" w14:textId="47620B04"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(0.020)</w:t>
            </w:r>
          </w:p>
        </w:tc>
        <w:tc>
          <w:tcPr>
            <w:tcW w:w="1483" w:type="dxa"/>
            <w:tcBorders>
              <w:top w:val="nil"/>
              <w:left w:val="nil"/>
              <w:bottom w:val="nil"/>
              <w:right w:val="nil"/>
            </w:tcBorders>
            <w:vAlign w:val="center"/>
          </w:tcPr>
          <w:p w14:paraId="0138602B" w14:textId="10CA7D0F"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0.029</w:t>
            </w:r>
          </w:p>
        </w:tc>
        <w:tc>
          <w:tcPr>
            <w:tcW w:w="1483" w:type="dxa"/>
            <w:tcBorders>
              <w:top w:val="nil"/>
              <w:left w:val="nil"/>
              <w:bottom w:val="nil"/>
              <w:right w:val="nil"/>
            </w:tcBorders>
            <w:vAlign w:val="center"/>
          </w:tcPr>
          <w:p w14:paraId="6ACE0A0A" w14:textId="1A420894"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Shonar Bangla"/>
                <w:kern w:val="0"/>
                <w:sz w:val="24"/>
                <w:szCs w:val="24"/>
              </w:rPr>
              <w:t>(0.020)</w:t>
            </w:r>
          </w:p>
        </w:tc>
      </w:tr>
      <w:tr w:rsidR="000C0C5A" w:rsidRPr="00E57BF2" w14:paraId="588DF942" w14:textId="77777777" w:rsidTr="00DD64CA">
        <w:trPr>
          <w:trHeight w:val="20"/>
        </w:trPr>
        <w:tc>
          <w:tcPr>
            <w:tcW w:w="3073" w:type="dxa"/>
            <w:tcBorders>
              <w:top w:val="nil"/>
              <w:left w:val="nil"/>
              <w:bottom w:val="nil"/>
              <w:right w:val="nil"/>
            </w:tcBorders>
            <w:vAlign w:val="center"/>
          </w:tcPr>
          <w:p w14:paraId="57A2C154" w14:textId="68B4DA0D" w:rsidR="000C0C5A" w:rsidRPr="00E57BF2" w:rsidRDefault="000C0C5A" w:rsidP="00DD64CA">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Schooling year of HH</w:t>
            </w:r>
          </w:p>
        </w:tc>
        <w:tc>
          <w:tcPr>
            <w:tcW w:w="1483" w:type="dxa"/>
            <w:tcBorders>
              <w:top w:val="nil"/>
              <w:left w:val="nil"/>
              <w:bottom w:val="nil"/>
              <w:right w:val="nil"/>
            </w:tcBorders>
            <w:vAlign w:val="center"/>
          </w:tcPr>
          <w:p w14:paraId="19DF86EA" w14:textId="724FDF1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-0.044</w:t>
            </w:r>
            <w:r w:rsidRPr="00E57BF2">
              <w:rPr>
                <w:rFonts w:ascii="Times New Roman" w:hAnsi="Times New Roman" w:cs="Times New Roman"/>
                <w:kern w:val="0"/>
                <w:sz w:val="24"/>
                <w:szCs w:val="24"/>
                <w:vertAlign w:val="superscript"/>
              </w:rPr>
              <w:t>*</w:t>
            </w:r>
          </w:p>
        </w:tc>
        <w:tc>
          <w:tcPr>
            <w:tcW w:w="1483" w:type="dxa"/>
            <w:tcBorders>
              <w:top w:val="nil"/>
              <w:left w:val="nil"/>
              <w:bottom w:val="nil"/>
              <w:right w:val="nil"/>
            </w:tcBorders>
            <w:vAlign w:val="center"/>
          </w:tcPr>
          <w:p w14:paraId="2F4778DB" w14:textId="7D2F7B6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(0.025)</w:t>
            </w:r>
          </w:p>
        </w:tc>
        <w:tc>
          <w:tcPr>
            <w:tcW w:w="1483" w:type="dxa"/>
            <w:tcBorders>
              <w:top w:val="nil"/>
              <w:left w:val="nil"/>
              <w:bottom w:val="nil"/>
              <w:right w:val="nil"/>
            </w:tcBorders>
            <w:vAlign w:val="center"/>
          </w:tcPr>
          <w:p w14:paraId="63F425B9" w14:textId="219F1CC7"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-0.055</w:t>
            </w:r>
            <w:r w:rsidRPr="00E57BF2">
              <w:rPr>
                <w:rFonts w:ascii="Times New Roman" w:hAnsi="Times New Roman" w:cs="Times New Roman"/>
                <w:kern w:val="0"/>
                <w:sz w:val="24"/>
                <w:szCs w:val="24"/>
                <w:vertAlign w:val="superscript"/>
              </w:rPr>
              <w:t>**</w:t>
            </w:r>
          </w:p>
        </w:tc>
        <w:tc>
          <w:tcPr>
            <w:tcW w:w="1483" w:type="dxa"/>
            <w:tcBorders>
              <w:top w:val="nil"/>
              <w:left w:val="nil"/>
              <w:bottom w:val="nil"/>
              <w:right w:val="nil"/>
            </w:tcBorders>
            <w:vAlign w:val="center"/>
          </w:tcPr>
          <w:p w14:paraId="285824F1" w14:textId="701FD4D5"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(0.025)</w:t>
            </w:r>
          </w:p>
        </w:tc>
      </w:tr>
      <w:tr w:rsidR="000C0C5A" w:rsidRPr="00E57BF2" w14:paraId="473DA249" w14:textId="77777777" w:rsidTr="00DD64CA">
        <w:trPr>
          <w:trHeight w:val="20"/>
        </w:trPr>
        <w:tc>
          <w:tcPr>
            <w:tcW w:w="3073" w:type="dxa"/>
            <w:tcBorders>
              <w:top w:val="single" w:sz="4" w:space="0" w:color="auto"/>
              <w:left w:val="nil"/>
              <w:bottom w:val="nil"/>
              <w:right w:val="nil"/>
            </w:tcBorders>
            <w:vAlign w:val="center"/>
          </w:tcPr>
          <w:p w14:paraId="267D8E8B" w14:textId="77777777" w:rsidR="000C0C5A" w:rsidRPr="00E57BF2" w:rsidRDefault="000C0C5A" w:rsidP="004D2E9F">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Covariate mean values</w:t>
            </w:r>
          </w:p>
        </w:tc>
        <w:tc>
          <w:tcPr>
            <w:tcW w:w="1483" w:type="dxa"/>
            <w:tcBorders>
              <w:top w:val="single" w:sz="4" w:space="0" w:color="auto"/>
              <w:left w:val="nil"/>
              <w:bottom w:val="nil"/>
              <w:right w:val="nil"/>
            </w:tcBorders>
            <w:vAlign w:val="center"/>
          </w:tcPr>
          <w:p w14:paraId="39D23BDE" w14:textId="62AF5B51"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No</w:t>
            </w:r>
          </w:p>
        </w:tc>
        <w:tc>
          <w:tcPr>
            <w:tcW w:w="1483" w:type="dxa"/>
            <w:tcBorders>
              <w:top w:val="single" w:sz="4" w:space="0" w:color="auto"/>
              <w:left w:val="nil"/>
              <w:bottom w:val="nil"/>
              <w:right w:val="nil"/>
            </w:tcBorders>
            <w:vAlign w:val="center"/>
          </w:tcPr>
          <w:p w14:paraId="514F9787"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single" w:sz="4" w:space="0" w:color="auto"/>
              <w:left w:val="nil"/>
              <w:bottom w:val="nil"/>
              <w:right w:val="nil"/>
            </w:tcBorders>
            <w:vAlign w:val="center"/>
          </w:tcPr>
          <w:p w14:paraId="7574F4C0"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Yes</w:t>
            </w:r>
          </w:p>
        </w:tc>
        <w:tc>
          <w:tcPr>
            <w:tcW w:w="1483" w:type="dxa"/>
            <w:tcBorders>
              <w:top w:val="single" w:sz="4" w:space="0" w:color="auto"/>
              <w:left w:val="nil"/>
              <w:bottom w:val="nil"/>
              <w:right w:val="nil"/>
            </w:tcBorders>
            <w:vAlign w:val="center"/>
          </w:tcPr>
          <w:p w14:paraId="22DE5A5F"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r>
      <w:tr w:rsidR="000C0C5A" w:rsidRPr="00E57BF2" w14:paraId="65396A92" w14:textId="77777777" w:rsidTr="00DD64CA">
        <w:trPr>
          <w:trHeight w:val="20"/>
        </w:trPr>
        <w:tc>
          <w:tcPr>
            <w:tcW w:w="3073" w:type="dxa"/>
            <w:tcBorders>
              <w:top w:val="nil"/>
              <w:left w:val="nil"/>
              <w:bottom w:val="nil"/>
              <w:right w:val="nil"/>
            </w:tcBorders>
            <w:vAlign w:val="center"/>
          </w:tcPr>
          <w:p w14:paraId="2287B811" w14:textId="1034E7B8" w:rsidR="000C0C5A" w:rsidRPr="00E57BF2" w:rsidRDefault="000C0C5A" w:rsidP="004D2E9F">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Year dummy</w:t>
            </w:r>
          </w:p>
        </w:tc>
        <w:tc>
          <w:tcPr>
            <w:tcW w:w="1483" w:type="dxa"/>
            <w:tcBorders>
              <w:top w:val="nil"/>
              <w:left w:val="nil"/>
              <w:bottom w:val="nil"/>
              <w:right w:val="nil"/>
            </w:tcBorders>
            <w:vAlign w:val="center"/>
          </w:tcPr>
          <w:p w14:paraId="4BAD2D15"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Yes</w:t>
            </w:r>
          </w:p>
        </w:tc>
        <w:tc>
          <w:tcPr>
            <w:tcW w:w="1483" w:type="dxa"/>
            <w:tcBorders>
              <w:top w:val="nil"/>
              <w:left w:val="nil"/>
              <w:bottom w:val="nil"/>
              <w:right w:val="nil"/>
            </w:tcBorders>
            <w:vAlign w:val="center"/>
          </w:tcPr>
          <w:p w14:paraId="4DA74E5A"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nil"/>
              <w:right w:val="nil"/>
            </w:tcBorders>
            <w:vAlign w:val="center"/>
          </w:tcPr>
          <w:p w14:paraId="2675B6BA"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Yes</w:t>
            </w:r>
          </w:p>
        </w:tc>
        <w:tc>
          <w:tcPr>
            <w:tcW w:w="1483" w:type="dxa"/>
            <w:tcBorders>
              <w:top w:val="nil"/>
              <w:left w:val="nil"/>
              <w:bottom w:val="nil"/>
              <w:right w:val="nil"/>
            </w:tcBorders>
            <w:vAlign w:val="center"/>
          </w:tcPr>
          <w:p w14:paraId="0CEFC3DB"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r>
      <w:tr w:rsidR="000C0C5A" w:rsidRPr="00E57BF2" w14:paraId="1B8B1147" w14:textId="77777777" w:rsidTr="00DD64CA">
        <w:trPr>
          <w:trHeight w:val="20"/>
        </w:trPr>
        <w:tc>
          <w:tcPr>
            <w:tcW w:w="3073" w:type="dxa"/>
            <w:tcBorders>
              <w:top w:val="nil"/>
              <w:left w:val="nil"/>
              <w:bottom w:val="nil"/>
              <w:right w:val="nil"/>
            </w:tcBorders>
            <w:vAlign w:val="center"/>
          </w:tcPr>
          <w:p w14:paraId="49CFD51A" w14:textId="5EE9857A" w:rsidR="000C0C5A" w:rsidRPr="00E57BF2" w:rsidRDefault="000C0C5A" w:rsidP="004D2E9F">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hint="eastAsia"/>
                <w:kern w:val="0"/>
                <w:sz w:val="24"/>
                <w:szCs w:val="24"/>
              </w:rPr>
              <w:t>Divi</w:t>
            </w:r>
            <w:r w:rsidRPr="00E57BF2">
              <w:rPr>
                <w:rFonts w:ascii="Times New Roman" w:hAnsi="Times New Roman" w:cs="Times New Roman"/>
                <w:kern w:val="0"/>
                <w:sz w:val="24"/>
                <w:szCs w:val="24"/>
              </w:rPr>
              <w:t>sion dummy</w:t>
            </w:r>
          </w:p>
        </w:tc>
        <w:tc>
          <w:tcPr>
            <w:tcW w:w="1483" w:type="dxa"/>
            <w:tcBorders>
              <w:top w:val="nil"/>
              <w:left w:val="nil"/>
              <w:bottom w:val="nil"/>
              <w:right w:val="nil"/>
            </w:tcBorders>
            <w:vAlign w:val="center"/>
          </w:tcPr>
          <w:p w14:paraId="452F1D70" w14:textId="60CC72E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Yes</w:t>
            </w:r>
          </w:p>
        </w:tc>
        <w:tc>
          <w:tcPr>
            <w:tcW w:w="1483" w:type="dxa"/>
            <w:tcBorders>
              <w:top w:val="nil"/>
              <w:left w:val="nil"/>
              <w:bottom w:val="nil"/>
              <w:right w:val="nil"/>
            </w:tcBorders>
            <w:vAlign w:val="center"/>
          </w:tcPr>
          <w:p w14:paraId="3B89271B"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nil"/>
              <w:right w:val="nil"/>
            </w:tcBorders>
            <w:vAlign w:val="center"/>
          </w:tcPr>
          <w:p w14:paraId="17AE1359" w14:textId="1E62012F"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Yes</w:t>
            </w:r>
          </w:p>
        </w:tc>
        <w:tc>
          <w:tcPr>
            <w:tcW w:w="1483" w:type="dxa"/>
            <w:tcBorders>
              <w:top w:val="nil"/>
              <w:left w:val="nil"/>
              <w:bottom w:val="nil"/>
              <w:right w:val="nil"/>
            </w:tcBorders>
            <w:vAlign w:val="center"/>
          </w:tcPr>
          <w:p w14:paraId="0C28FD53"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r>
      <w:tr w:rsidR="000C0C5A" w:rsidRPr="00E57BF2" w14:paraId="571A000E" w14:textId="77777777" w:rsidTr="00DD64CA">
        <w:trPr>
          <w:trHeight w:val="20"/>
        </w:trPr>
        <w:tc>
          <w:tcPr>
            <w:tcW w:w="3073" w:type="dxa"/>
            <w:tcBorders>
              <w:top w:val="nil"/>
              <w:left w:val="nil"/>
              <w:bottom w:val="nil"/>
              <w:right w:val="nil"/>
            </w:tcBorders>
            <w:vAlign w:val="center"/>
          </w:tcPr>
          <w:p w14:paraId="636EE981" w14:textId="32ECD3E6" w:rsidR="000C0C5A" w:rsidRPr="00E57BF2" w:rsidRDefault="000C0C5A" w:rsidP="004D2E9F">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hint="eastAsia"/>
                <w:kern w:val="0"/>
                <w:sz w:val="24"/>
                <w:szCs w:val="24"/>
              </w:rPr>
              <w:t>D</w:t>
            </w:r>
            <w:r w:rsidRPr="00E57BF2">
              <w:rPr>
                <w:rFonts w:ascii="Times New Roman" w:hAnsi="Times New Roman" w:cs="Times New Roman"/>
                <w:kern w:val="0"/>
                <w:sz w:val="24"/>
                <w:szCs w:val="24"/>
              </w:rPr>
              <w:t>ivision*Year dummy</w:t>
            </w:r>
          </w:p>
        </w:tc>
        <w:tc>
          <w:tcPr>
            <w:tcW w:w="1483" w:type="dxa"/>
            <w:tcBorders>
              <w:top w:val="nil"/>
              <w:left w:val="nil"/>
              <w:bottom w:val="nil"/>
              <w:right w:val="nil"/>
            </w:tcBorders>
            <w:vAlign w:val="center"/>
          </w:tcPr>
          <w:p w14:paraId="3100F413" w14:textId="77D8FF26"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Yes</w:t>
            </w:r>
          </w:p>
        </w:tc>
        <w:tc>
          <w:tcPr>
            <w:tcW w:w="1483" w:type="dxa"/>
            <w:tcBorders>
              <w:top w:val="nil"/>
              <w:left w:val="nil"/>
              <w:bottom w:val="nil"/>
              <w:right w:val="nil"/>
            </w:tcBorders>
            <w:vAlign w:val="center"/>
          </w:tcPr>
          <w:p w14:paraId="0CA03A32"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nil"/>
              <w:right w:val="nil"/>
            </w:tcBorders>
            <w:vAlign w:val="center"/>
          </w:tcPr>
          <w:p w14:paraId="79E559F7" w14:textId="5AC156CE"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Yes</w:t>
            </w:r>
          </w:p>
        </w:tc>
        <w:tc>
          <w:tcPr>
            <w:tcW w:w="1483" w:type="dxa"/>
            <w:tcBorders>
              <w:top w:val="nil"/>
              <w:left w:val="nil"/>
              <w:bottom w:val="nil"/>
              <w:right w:val="nil"/>
            </w:tcBorders>
            <w:vAlign w:val="center"/>
          </w:tcPr>
          <w:p w14:paraId="6EB955B5"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r>
      <w:tr w:rsidR="000C0C5A" w:rsidRPr="00E57BF2" w14:paraId="6B9AF316" w14:textId="77777777" w:rsidTr="00DD64CA">
        <w:trPr>
          <w:trHeight w:val="20"/>
        </w:trPr>
        <w:tc>
          <w:tcPr>
            <w:tcW w:w="3073" w:type="dxa"/>
            <w:tcBorders>
              <w:top w:val="nil"/>
              <w:left w:val="nil"/>
              <w:bottom w:val="single" w:sz="4" w:space="0" w:color="auto"/>
              <w:right w:val="nil"/>
            </w:tcBorders>
            <w:vAlign w:val="center"/>
          </w:tcPr>
          <w:p w14:paraId="66BA3DDA" w14:textId="77777777" w:rsidR="000C0C5A" w:rsidRPr="00E57BF2" w:rsidRDefault="000C0C5A" w:rsidP="004D2E9F">
            <w:pPr>
              <w:autoSpaceDE w:val="0"/>
              <w:autoSpaceDN w:val="0"/>
              <w:adjustRightInd w:val="0"/>
              <w:rPr>
                <w:rFonts w:ascii="Times New Roman" w:hAnsi="Times New Roman" w:cs="Times New Roman"/>
                <w:kern w:val="0"/>
                <w:sz w:val="24"/>
                <w:szCs w:val="24"/>
              </w:rPr>
            </w:pPr>
            <w:r w:rsidRPr="00E57BF2">
              <w:rPr>
                <w:rFonts w:ascii="Times New Roman" w:hAnsi="Times New Roman" w:cs="Times New Roman"/>
                <w:kern w:val="0"/>
                <w:sz w:val="24"/>
                <w:szCs w:val="24"/>
              </w:rPr>
              <w:t>Observations</w:t>
            </w:r>
          </w:p>
        </w:tc>
        <w:tc>
          <w:tcPr>
            <w:tcW w:w="1483" w:type="dxa"/>
            <w:tcBorders>
              <w:top w:val="nil"/>
              <w:left w:val="nil"/>
              <w:bottom w:val="single" w:sz="4" w:space="0" w:color="auto"/>
              <w:right w:val="nil"/>
            </w:tcBorders>
            <w:vAlign w:val="center"/>
          </w:tcPr>
          <w:p w14:paraId="11E3B3BB" w14:textId="58AA2687"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sz w:val="24"/>
                <w:szCs w:val="24"/>
              </w:rPr>
              <w:t>11,087</w:t>
            </w:r>
          </w:p>
        </w:tc>
        <w:tc>
          <w:tcPr>
            <w:tcW w:w="1483" w:type="dxa"/>
            <w:tcBorders>
              <w:top w:val="nil"/>
              <w:left w:val="nil"/>
              <w:bottom w:val="single" w:sz="4" w:space="0" w:color="auto"/>
              <w:right w:val="nil"/>
            </w:tcBorders>
            <w:vAlign w:val="center"/>
          </w:tcPr>
          <w:p w14:paraId="6772D71C"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c>
          <w:tcPr>
            <w:tcW w:w="1483" w:type="dxa"/>
            <w:tcBorders>
              <w:top w:val="nil"/>
              <w:left w:val="nil"/>
              <w:bottom w:val="single" w:sz="4" w:space="0" w:color="auto"/>
              <w:right w:val="nil"/>
            </w:tcBorders>
            <w:vAlign w:val="center"/>
          </w:tcPr>
          <w:p w14:paraId="3BB346A2" w14:textId="1294FB16" w:rsidR="000C0C5A" w:rsidRPr="00E57BF2" w:rsidRDefault="000C0C5A" w:rsidP="00E57BF2">
            <w:pPr>
              <w:autoSpaceDE w:val="0"/>
              <w:autoSpaceDN w:val="0"/>
              <w:adjustRightInd w:val="0"/>
              <w:jc w:val="center"/>
              <w:rPr>
                <w:rFonts w:ascii="Times New Roman" w:hAnsi="Times New Roman" w:cs="Times New Roman"/>
                <w:kern w:val="0"/>
                <w:sz w:val="24"/>
                <w:szCs w:val="24"/>
              </w:rPr>
            </w:pPr>
            <w:r w:rsidRPr="00E57BF2">
              <w:rPr>
                <w:rFonts w:ascii="Times New Roman" w:hAnsi="Times New Roman" w:cs="Times New Roman"/>
                <w:kern w:val="0"/>
                <w:sz w:val="24"/>
                <w:szCs w:val="24"/>
              </w:rPr>
              <w:t>1</w:t>
            </w:r>
            <w:r w:rsidRPr="00E57BF2">
              <w:rPr>
                <w:rFonts w:ascii="Times New Roman" w:hAnsi="Times New Roman" w:cs="Times New Roman"/>
                <w:sz w:val="24"/>
                <w:szCs w:val="24"/>
              </w:rPr>
              <w:t>1,087</w:t>
            </w:r>
          </w:p>
        </w:tc>
        <w:tc>
          <w:tcPr>
            <w:tcW w:w="1483" w:type="dxa"/>
            <w:tcBorders>
              <w:top w:val="nil"/>
              <w:left w:val="nil"/>
              <w:bottom w:val="single" w:sz="4" w:space="0" w:color="auto"/>
              <w:right w:val="nil"/>
            </w:tcBorders>
            <w:vAlign w:val="center"/>
          </w:tcPr>
          <w:p w14:paraId="67A9792F" w14:textId="77777777" w:rsidR="000C0C5A" w:rsidRPr="00E57BF2" w:rsidRDefault="000C0C5A" w:rsidP="00E57BF2">
            <w:pPr>
              <w:autoSpaceDE w:val="0"/>
              <w:autoSpaceDN w:val="0"/>
              <w:adjustRightInd w:val="0"/>
              <w:jc w:val="center"/>
              <w:rPr>
                <w:rFonts w:ascii="Times New Roman" w:hAnsi="Times New Roman" w:cs="Times New Roman"/>
                <w:kern w:val="0"/>
                <w:sz w:val="24"/>
                <w:szCs w:val="24"/>
              </w:rPr>
            </w:pPr>
          </w:p>
        </w:tc>
      </w:tr>
    </w:tbl>
    <w:p w14:paraId="326C8C3A" w14:textId="45E56B82" w:rsidR="000C1E31" w:rsidRPr="00A113DA" w:rsidRDefault="0026513E" w:rsidP="000C1E31">
      <w:pPr>
        <w:autoSpaceDE w:val="0"/>
        <w:autoSpaceDN w:val="0"/>
        <w:adjustRightInd w:val="0"/>
        <w:jc w:val="left"/>
        <w:rPr>
          <w:rFonts w:ascii="Times New Roman" w:hAnsi="Times New Roman" w:cs="Times New Roman"/>
          <w:kern w:val="0"/>
          <w:sz w:val="24"/>
          <w:szCs w:val="24"/>
        </w:rPr>
      </w:pPr>
      <w:r w:rsidRPr="00A113DA">
        <w:rPr>
          <w:rFonts w:ascii="Times New Roman" w:hAnsi="Times New Roman" w:cs="Times New Roman"/>
          <w:kern w:val="0"/>
          <w:sz w:val="24"/>
          <w:szCs w:val="24"/>
        </w:rPr>
        <w:t xml:space="preserve">Note: </w:t>
      </w:r>
      <w:r w:rsidR="0098370B" w:rsidRPr="00A113DA">
        <w:rPr>
          <w:rFonts w:ascii="Times New Roman" w:hAnsi="Times New Roman" w:cs="Times New Roman"/>
          <w:kern w:val="0"/>
          <w:sz w:val="24"/>
          <w:szCs w:val="24"/>
        </w:rPr>
        <w:t>Robust s</w:t>
      </w:r>
      <w:r w:rsidR="000C1E31" w:rsidRPr="00A113DA">
        <w:rPr>
          <w:rFonts w:ascii="Times New Roman" w:hAnsi="Times New Roman" w:cs="Times New Roman"/>
          <w:kern w:val="0"/>
          <w:sz w:val="24"/>
          <w:szCs w:val="24"/>
        </w:rPr>
        <w:t>tandard errors</w:t>
      </w:r>
      <w:r w:rsidR="0098370B" w:rsidRPr="00A113DA">
        <w:rPr>
          <w:rFonts w:ascii="Times New Roman" w:hAnsi="Times New Roman" w:cs="Times New Roman"/>
          <w:kern w:val="0"/>
          <w:sz w:val="24"/>
          <w:szCs w:val="24"/>
        </w:rPr>
        <w:t xml:space="preserve"> clustered by households</w:t>
      </w:r>
      <w:r w:rsidR="000C1E31" w:rsidRPr="00A113DA">
        <w:rPr>
          <w:rFonts w:ascii="Times New Roman" w:hAnsi="Times New Roman" w:cs="Times New Roman"/>
          <w:kern w:val="0"/>
          <w:sz w:val="24"/>
          <w:szCs w:val="24"/>
        </w:rPr>
        <w:t xml:space="preserve"> in parentheses</w:t>
      </w:r>
      <w:r w:rsidR="002218FF" w:rsidRPr="00A113DA">
        <w:rPr>
          <w:rFonts w:ascii="Times New Roman" w:hAnsi="Times New Roman" w:cs="Times New Roman"/>
          <w:kern w:val="0"/>
          <w:sz w:val="24"/>
          <w:szCs w:val="24"/>
        </w:rPr>
        <w:t>. Asterisks (*, **, and ***) denote significance at 10, 5, and 1 per cent levels.</w:t>
      </w:r>
      <w:r w:rsidR="0090779F" w:rsidRPr="00A113DA">
        <w:rPr>
          <w:rFonts w:ascii="Times New Roman" w:hAnsi="Times New Roman" w:cs="Times New Roman"/>
          <w:kern w:val="0"/>
          <w:sz w:val="24"/>
          <w:szCs w:val="24"/>
        </w:rPr>
        <w:t xml:space="preserve"> Instrumental variable is share of households adopting mobile phone in the village.</w:t>
      </w:r>
      <w:r w:rsidR="000D5B0F">
        <w:rPr>
          <w:rFonts w:ascii="Times New Roman" w:hAnsi="Times New Roman" w:cs="Times New Roman"/>
          <w:kern w:val="0"/>
          <w:sz w:val="24"/>
          <w:szCs w:val="24"/>
        </w:rPr>
        <w:t xml:space="preserve"> Full regression table is available upon request</w:t>
      </w:r>
      <w:r w:rsidR="00BC3FB4">
        <w:rPr>
          <w:rFonts w:ascii="Times New Roman" w:hAnsi="Times New Roman" w:cs="Times New Roman"/>
          <w:kern w:val="0"/>
          <w:sz w:val="24"/>
          <w:szCs w:val="24"/>
        </w:rPr>
        <w:t>s.</w:t>
      </w:r>
    </w:p>
    <w:p w14:paraId="094C6304" w14:textId="58726303" w:rsidR="000C1E31" w:rsidRPr="00A113DA" w:rsidRDefault="000C1E31" w:rsidP="00585F52">
      <w:pPr>
        <w:autoSpaceDE w:val="0"/>
        <w:autoSpaceDN w:val="0"/>
        <w:adjustRightInd w:val="0"/>
        <w:jc w:val="left"/>
        <w:rPr>
          <w:rFonts w:ascii="Times New Roman" w:hAnsi="Times New Roman" w:cs="Times New Roman"/>
          <w:kern w:val="0"/>
          <w:sz w:val="24"/>
          <w:szCs w:val="24"/>
        </w:rPr>
      </w:pPr>
      <w:r w:rsidRPr="00A113DA">
        <w:rPr>
          <w:rFonts w:ascii="Times New Roman" w:hAnsi="Times New Roman" w:cs="Times New Roman"/>
          <w:kern w:val="0"/>
          <w:sz w:val="24"/>
          <w:szCs w:val="24"/>
        </w:rPr>
        <w:t xml:space="preserve">Source: Bangladesh Integrated Household Survey 2011/12, 2019. </w:t>
      </w:r>
      <w:r w:rsidR="00CF7DC0" w:rsidRPr="00A113DA">
        <w:rPr>
          <w:rFonts w:ascii="Times New Roman" w:hAnsi="Times New Roman" w:cs="Times New Roman"/>
          <w:sz w:val="24"/>
          <w:szCs w:val="24"/>
        </w:rPr>
        <w:br w:type="page"/>
      </w:r>
    </w:p>
    <w:p w14:paraId="527F510A" w14:textId="77777777" w:rsidR="00EA37CA" w:rsidRPr="00A113DA" w:rsidRDefault="00714336" w:rsidP="008735D5">
      <w:pPr>
        <w:pStyle w:val="a9"/>
        <w:numPr>
          <w:ilvl w:val="1"/>
          <w:numId w:val="3"/>
        </w:numPr>
        <w:spacing w:line="480" w:lineRule="auto"/>
        <w:ind w:leftChars="0" w:left="567"/>
        <w:rPr>
          <w:rFonts w:ascii="Times New Roman" w:hAnsi="Times New Roman" w:cs="Times New Roman"/>
          <w:b/>
          <w:sz w:val="24"/>
          <w:szCs w:val="24"/>
        </w:rPr>
      </w:pPr>
      <w:r w:rsidRPr="00A113DA">
        <w:rPr>
          <w:rFonts w:ascii="Times New Roman" w:hAnsi="Times New Roman" w:cs="Times New Roman"/>
          <w:b/>
          <w:sz w:val="24"/>
          <w:szCs w:val="24"/>
        </w:rPr>
        <w:lastRenderedPageBreak/>
        <w:t>Impact of mobile phone ownership</w:t>
      </w:r>
      <w:r w:rsidR="00A94FCC" w:rsidRPr="00A113DA">
        <w:rPr>
          <w:rFonts w:ascii="Times New Roman" w:hAnsi="Times New Roman" w:cs="Times New Roman"/>
          <w:b/>
          <w:sz w:val="24"/>
          <w:szCs w:val="24"/>
        </w:rPr>
        <w:t xml:space="preserve"> </w:t>
      </w:r>
      <w:r w:rsidR="0035518E" w:rsidRPr="00A113DA">
        <w:rPr>
          <w:rFonts w:ascii="Times New Roman" w:hAnsi="Times New Roman" w:cs="Times New Roman"/>
          <w:b/>
          <w:sz w:val="24"/>
          <w:szCs w:val="24"/>
        </w:rPr>
        <w:t>o</w:t>
      </w:r>
      <w:r w:rsidR="007F7B26" w:rsidRPr="00A113DA">
        <w:rPr>
          <w:rFonts w:ascii="Times New Roman" w:hAnsi="Times New Roman" w:cs="Times New Roman"/>
          <w:b/>
          <w:sz w:val="24"/>
          <w:szCs w:val="24"/>
        </w:rPr>
        <w:t>n household welfare</w:t>
      </w:r>
    </w:p>
    <w:p w14:paraId="75110192" w14:textId="45623905" w:rsidR="00A475F3" w:rsidRPr="00A113DA" w:rsidRDefault="00A1126B" w:rsidP="00A475F3">
      <w:pPr>
        <w:spacing w:line="480" w:lineRule="auto"/>
        <w:ind w:firstLineChars="100" w:firstLine="240"/>
        <w:rPr>
          <w:rFonts w:ascii="Times New Roman" w:hAnsi="Times New Roman" w:cs="Times New Roman"/>
          <w:noProof/>
          <w:sz w:val="24"/>
          <w:szCs w:val="24"/>
        </w:rPr>
      </w:pP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_Ref102688847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22"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4</w:t>
        </w:r>
      </w:ins>
      <w:del w:id="23"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4</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presents the impact of mobile phone ownership on</w:t>
      </w:r>
      <w:r w:rsidR="00A6613F">
        <w:rPr>
          <w:rFonts w:ascii="Times New Roman" w:hAnsi="Times New Roman" w:cs="Times New Roman"/>
          <w:sz w:val="24"/>
          <w:szCs w:val="24"/>
        </w:rPr>
        <w:t xml:space="preserve"> income diversification</w:t>
      </w:r>
      <w:r w:rsidRPr="00A113DA">
        <w:rPr>
          <w:rFonts w:ascii="Times New Roman" w:hAnsi="Times New Roman" w:cs="Times New Roman"/>
          <w:sz w:val="24"/>
          <w:szCs w:val="24"/>
        </w:rPr>
        <w:t xml:space="preserve"> and household welfare, by </w:t>
      </w:r>
      <w:r w:rsidR="007B09B6" w:rsidRPr="00A113DA">
        <w:rPr>
          <w:rFonts w:ascii="Times New Roman" w:hAnsi="Times New Roman" w:cs="Times New Roman"/>
          <w:sz w:val="24"/>
          <w:szCs w:val="24"/>
        </w:rPr>
        <w:t>2SRI</w:t>
      </w:r>
      <w:r w:rsidRPr="00A113DA">
        <w:rPr>
          <w:rFonts w:ascii="Times New Roman" w:hAnsi="Times New Roman" w:cs="Times New Roman"/>
          <w:sz w:val="24"/>
          <w:szCs w:val="24"/>
        </w:rPr>
        <w:t xml:space="preserve"> to account for the endogeneity of mobile phone ownership</w:t>
      </w:r>
      <w:r w:rsidRPr="00A113DA">
        <w:rPr>
          <w:rStyle w:val="a8"/>
          <w:rFonts w:ascii="Times New Roman" w:hAnsi="Times New Roman" w:cs="Times New Roman"/>
          <w:sz w:val="24"/>
          <w:szCs w:val="24"/>
        </w:rPr>
        <w:footnoteReference w:id="11"/>
      </w:r>
      <w:r w:rsidRPr="00A113DA">
        <w:rPr>
          <w:rFonts w:ascii="Times New Roman" w:hAnsi="Times New Roman" w:cs="Times New Roman"/>
          <w:sz w:val="24"/>
          <w:szCs w:val="24"/>
        </w:rPr>
        <w:t xml:space="preserve">. </w:t>
      </w:r>
      <w:r w:rsidR="00950D53" w:rsidRPr="00A113DA">
        <w:rPr>
          <w:rFonts w:ascii="Times New Roman" w:hAnsi="Times New Roman" w:cs="Times New Roman"/>
          <w:sz w:val="24"/>
          <w:szCs w:val="24"/>
        </w:rPr>
        <w:t>First, w</w:t>
      </w:r>
      <w:r w:rsidR="00A475F3" w:rsidRPr="00A113DA">
        <w:rPr>
          <w:rFonts w:ascii="Times New Roman" w:hAnsi="Times New Roman" w:cs="Times New Roman"/>
          <w:sz w:val="24"/>
          <w:szCs w:val="24"/>
        </w:rPr>
        <w:t>e</w:t>
      </w:r>
      <w:r w:rsidR="00950D53" w:rsidRPr="00A113DA">
        <w:rPr>
          <w:rFonts w:ascii="Times New Roman" w:hAnsi="Times New Roman" w:cs="Times New Roman"/>
          <w:sz w:val="24"/>
          <w:szCs w:val="24"/>
        </w:rPr>
        <w:t xml:space="preserve"> </w:t>
      </w:r>
      <w:r w:rsidR="00A475F3" w:rsidRPr="00A113DA">
        <w:rPr>
          <w:rFonts w:ascii="Times New Roman" w:hAnsi="Times New Roman" w:cs="Times New Roman"/>
          <w:sz w:val="24"/>
          <w:szCs w:val="24"/>
        </w:rPr>
        <w:t xml:space="preserve">find a statistically significant </w:t>
      </w:r>
      <w:r w:rsidR="00950D53" w:rsidRPr="00A113DA">
        <w:rPr>
          <w:rFonts w:ascii="Times New Roman" w:hAnsi="Times New Roman" w:cs="Times New Roman"/>
          <w:sz w:val="24"/>
          <w:szCs w:val="24"/>
        </w:rPr>
        <w:t>coefficient of mobile phone ownership to</w:t>
      </w:r>
      <w:r w:rsidR="00A475F3" w:rsidRPr="00A113DA">
        <w:rPr>
          <w:rFonts w:ascii="Times New Roman" w:hAnsi="Times New Roman" w:cs="Times New Roman"/>
          <w:sz w:val="24"/>
          <w:szCs w:val="24"/>
        </w:rPr>
        <w:t xml:space="preserve"> </w:t>
      </w:r>
      <w:r w:rsidR="007219EF">
        <w:rPr>
          <w:rFonts w:ascii="Times New Roman" w:hAnsi="Times New Roman" w:cs="Times New Roman"/>
          <w:sz w:val="24"/>
          <w:szCs w:val="24"/>
        </w:rPr>
        <w:t>income diversification</w:t>
      </w:r>
      <w:r w:rsidR="006277EB" w:rsidRPr="00A113DA">
        <w:rPr>
          <w:rFonts w:ascii="Times New Roman" w:hAnsi="Times New Roman" w:cs="Times New Roman"/>
          <w:sz w:val="24"/>
          <w:szCs w:val="24"/>
        </w:rPr>
        <w:t xml:space="preserve"> </w:t>
      </w:r>
      <w:r w:rsidR="00A475F3" w:rsidRPr="00A113DA">
        <w:rPr>
          <w:rFonts w:ascii="Times New Roman" w:hAnsi="Times New Roman" w:cs="Times New Roman"/>
          <w:sz w:val="24"/>
          <w:szCs w:val="24"/>
        </w:rPr>
        <w:t xml:space="preserve">as depicted in Columns (1) using </w:t>
      </w:r>
      <w:r w:rsidR="007219EF">
        <w:rPr>
          <w:rFonts w:ascii="Times New Roman" w:hAnsi="Times New Roman" w:cs="Times New Roman"/>
          <w:sz w:val="24"/>
          <w:szCs w:val="24"/>
        </w:rPr>
        <w:t>OLS-FE</w:t>
      </w:r>
      <w:r w:rsidR="00A475F3" w:rsidRPr="00A113DA">
        <w:rPr>
          <w:rFonts w:ascii="Times New Roman" w:hAnsi="Times New Roman" w:cs="Times New Roman"/>
          <w:sz w:val="24"/>
          <w:szCs w:val="24"/>
        </w:rPr>
        <w:t xml:space="preserve"> model. </w:t>
      </w:r>
      <w:r w:rsidR="00637D14">
        <w:rPr>
          <w:rFonts w:ascii="Times New Roman" w:hAnsi="Times New Roman" w:cs="Times New Roman"/>
          <w:sz w:val="24"/>
          <w:szCs w:val="24"/>
        </w:rPr>
        <w:t>T</w:t>
      </w:r>
      <w:r w:rsidR="00A475F3" w:rsidRPr="00A113DA">
        <w:rPr>
          <w:rFonts w:ascii="Times New Roman" w:hAnsi="Times New Roman" w:cs="Times New Roman"/>
          <w:sz w:val="24"/>
          <w:szCs w:val="24"/>
        </w:rPr>
        <w:t>his</w:t>
      </w:r>
      <w:r w:rsidR="00BA1EDF" w:rsidRPr="00A113DA">
        <w:rPr>
          <w:rFonts w:ascii="Times New Roman" w:hAnsi="Times New Roman" w:cs="Times New Roman"/>
          <w:sz w:val="24"/>
          <w:szCs w:val="24"/>
        </w:rPr>
        <w:t xml:space="preserve"> </w:t>
      </w:r>
      <w:r w:rsidR="0040770B">
        <w:rPr>
          <w:rFonts w:ascii="Times New Roman" w:hAnsi="Times New Roman" w:cs="Times New Roman"/>
          <w:sz w:val="24"/>
          <w:szCs w:val="24"/>
        </w:rPr>
        <w:t xml:space="preserve">is </w:t>
      </w:r>
      <w:r w:rsidR="00C744E2">
        <w:rPr>
          <w:rFonts w:ascii="Times New Roman" w:hAnsi="Times New Roman" w:cs="Times New Roman"/>
          <w:sz w:val="24"/>
          <w:szCs w:val="24"/>
        </w:rPr>
        <w:t xml:space="preserve">consistent with the findings </w:t>
      </w:r>
      <w:r w:rsidR="00825AD4">
        <w:rPr>
          <w:rFonts w:ascii="Times New Roman" w:hAnsi="Times New Roman" w:cs="Times New Roman"/>
          <w:sz w:val="24"/>
          <w:szCs w:val="24"/>
        </w:rPr>
        <w:t>of</w:t>
      </w:r>
      <w:r w:rsidR="00A475F3" w:rsidRPr="00A113DA">
        <w:rPr>
          <w:rFonts w:ascii="Times New Roman" w:hAnsi="Times New Roman" w:cs="Times New Roman"/>
          <w:sz w:val="24"/>
          <w:szCs w:val="24"/>
        </w:rPr>
        <w:t xml:space="preserve"> </w:t>
      </w:r>
      <w:r w:rsidR="00A475F3" w:rsidRPr="00A113DA">
        <w:rPr>
          <w:rFonts w:ascii="Times New Roman" w:hAnsi="Times New Roman" w:cs="Times New Roman"/>
          <w:noProof/>
          <w:sz w:val="24"/>
          <w:szCs w:val="24"/>
        </w:rPr>
        <w:t xml:space="preserve">Rajkhowa &amp; Qaim (2022). </w:t>
      </w:r>
      <w:r w:rsidR="002E6626">
        <w:rPr>
          <w:rFonts w:ascii="Times New Roman" w:hAnsi="Times New Roman" w:cs="Times New Roman"/>
          <w:noProof/>
          <w:sz w:val="24"/>
          <w:szCs w:val="24"/>
        </w:rPr>
        <w:t>It indicates that mobile phone ownership enriches an income portfolio of rural households for building resilience</w:t>
      </w:r>
      <w:r w:rsidR="00352EEF">
        <w:rPr>
          <w:rFonts w:ascii="Times New Roman" w:hAnsi="Times New Roman" w:cs="Times New Roman"/>
          <w:noProof/>
          <w:sz w:val="24"/>
          <w:szCs w:val="24"/>
        </w:rPr>
        <w:t xml:space="preserve"> livelihood. </w:t>
      </w:r>
      <w:r w:rsidR="0033013D">
        <w:rPr>
          <w:rFonts w:ascii="Times New Roman" w:hAnsi="Times New Roman" w:cs="Times New Roman"/>
          <w:noProof/>
          <w:sz w:val="24"/>
          <w:szCs w:val="24"/>
        </w:rPr>
        <w:t>Moreover</w:t>
      </w:r>
      <w:r w:rsidR="00C54F37" w:rsidRPr="00A113DA">
        <w:rPr>
          <w:rFonts w:ascii="Times New Roman" w:hAnsi="Times New Roman" w:cs="Times New Roman"/>
          <w:noProof/>
          <w:sz w:val="24"/>
          <w:szCs w:val="24"/>
        </w:rPr>
        <w:t>, m</w:t>
      </w:r>
      <w:r w:rsidR="00A475F3" w:rsidRPr="00A113DA">
        <w:rPr>
          <w:rFonts w:ascii="Times New Roman" w:hAnsi="Times New Roman" w:cs="Times New Roman"/>
          <w:noProof/>
          <w:sz w:val="24"/>
          <w:szCs w:val="24"/>
        </w:rPr>
        <w:t xml:space="preserve">obile phone ownership decreases the prevalence of poverty as depicted by the statistically significant negative impact presented in Columns (2). The probabilty of being poor decreased by </w:t>
      </w:r>
      <w:r w:rsidR="00501152">
        <w:rPr>
          <w:rFonts w:ascii="Times New Roman" w:hAnsi="Times New Roman" w:cs="Times New Roman"/>
          <w:noProof/>
          <w:sz w:val="24"/>
          <w:szCs w:val="24"/>
        </w:rPr>
        <w:t>14.4</w:t>
      </w:r>
      <w:r w:rsidR="00C54F37" w:rsidRPr="00A113DA">
        <w:rPr>
          <w:rFonts w:ascii="Times New Roman" w:hAnsi="Times New Roman" w:cs="Times New Roman"/>
          <w:noProof/>
          <w:sz w:val="24"/>
          <w:szCs w:val="24"/>
        </w:rPr>
        <w:t>%</w:t>
      </w:r>
      <w:r w:rsidR="00A475F3" w:rsidRPr="00A113DA">
        <w:rPr>
          <w:rFonts w:ascii="Times New Roman" w:hAnsi="Times New Roman" w:cs="Times New Roman"/>
          <w:noProof/>
          <w:sz w:val="24"/>
          <w:szCs w:val="24"/>
        </w:rPr>
        <w:t xml:space="preserve"> as a result of mobile phone ownership as seen in Column (2). The</w:t>
      </w:r>
      <w:r w:rsidR="00FA3A21">
        <w:rPr>
          <w:rFonts w:ascii="Times New Roman" w:hAnsi="Times New Roman" w:cs="Times New Roman"/>
          <w:noProof/>
          <w:sz w:val="24"/>
          <w:szCs w:val="24"/>
        </w:rPr>
        <w:t xml:space="preserve"> poverty reduction</w:t>
      </w:r>
      <w:r w:rsidR="00A475F3" w:rsidRPr="00A113DA">
        <w:rPr>
          <w:rFonts w:ascii="Times New Roman" w:hAnsi="Times New Roman" w:cs="Times New Roman"/>
          <w:noProof/>
          <w:sz w:val="24"/>
          <w:szCs w:val="24"/>
        </w:rPr>
        <w:t xml:space="preserve"> effect of mobile phone adoption is consistent with Asongu (2015). Moreover, Column (3) shows that mobile phone ownership also reduces the depth of poverty as seen by the statistically significant negative impact on the poverty gap measure, decreasing </w:t>
      </w:r>
      <w:r w:rsidR="0025001F">
        <w:rPr>
          <w:rFonts w:ascii="Times New Roman" w:hAnsi="Times New Roman" w:cs="Times New Roman"/>
          <w:noProof/>
          <w:sz w:val="24"/>
          <w:szCs w:val="24"/>
        </w:rPr>
        <w:t>23.4</w:t>
      </w:r>
      <w:r w:rsidR="00A475F3" w:rsidRPr="00A113DA">
        <w:rPr>
          <w:rFonts w:ascii="Times New Roman" w:hAnsi="Times New Roman" w:cs="Times New Roman"/>
          <w:noProof/>
          <w:sz w:val="24"/>
          <w:szCs w:val="24"/>
        </w:rPr>
        <w:t>% of poverty depth as seen in Column (3)</w:t>
      </w:r>
      <w:r w:rsidR="006F3E4A" w:rsidRPr="00A113DA">
        <w:rPr>
          <w:rFonts w:ascii="Times New Roman" w:hAnsi="Times New Roman" w:cs="Times New Roman"/>
          <w:noProof/>
          <w:sz w:val="24"/>
          <w:szCs w:val="24"/>
        </w:rPr>
        <w:t>.</w:t>
      </w:r>
      <w:r w:rsidR="00B01A98" w:rsidRPr="00A113DA">
        <w:rPr>
          <w:rFonts w:ascii="Times New Roman" w:hAnsi="Times New Roman" w:cs="Times New Roman"/>
          <w:noProof/>
          <w:sz w:val="24"/>
          <w:szCs w:val="24"/>
        </w:rPr>
        <w:t xml:space="preserve"> One plausible channel of poverty reduction throu</w:t>
      </w:r>
      <w:r w:rsidR="0090162C">
        <w:rPr>
          <w:rFonts w:ascii="Times New Roman" w:hAnsi="Times New Roman" w:cs="Times New Roman"/>
          <w:noProof/>
          <w:sz w:val="24"/>
          <w:szCs w:val="24"/>
        </w:rPr>
        <w:t>g</w:t>
      </w:r>
      <w:r w:rsidR="00B01A98" w:rsidRPr="00A113DA">
        <w:rPr>
          <w:rFonts w:ascii="Times New Roman" w:hAnsi="Times New Roman" w:cs="Times New Roman"/>
          <w:noProof/>
          <w:sz w:val="24"/>
          <w:szCs w:val="24"/>
        </w:rPr>
        <w:t xml:space="preserve">h mobile phones is mobile remmitance. </w:t>
      </w:r>
      <w:r w:rsidR="007A58D2" w:rsidRPr="00A113DA">
        <w:rPr>
          <w:rFonts w:ascii="Times New Roman" w:hAnsi="Times New Roman" w:cs="Times New Roman"/>
          <w:noProof/>
          <w:sz w:val="24"/>
          <w:szCs w:val="24"/>
        </w:rPr>
        <w:t>Lee et al</w:t>
      </w:r>
      <w:r w:rsidR="007F3AC4" w:rsidRPr="00A113DA">
        <w:rPr>
          <w:rFonts w:ascii="Times New Roman" w:hAnsi="Times New Roman" w:cs="Times New Roman"/>
          <w:noProof/>
          <w:sz w:val="24"/>
          <w:szCs w:val="24"/>
        </w:rPr>
        <w:t>. (</w:t>
      </w:r>
      <w:r w:rsidR="007A58D2" w:rsidRPr="00A113DA">
        <w:rPr>
          <w:rFonts w:ascii="Times New Roman" w:hAnsi="Times New Roman" w:cs="Times New Roman"/>
          <w:noProof/>
          <w:sz w:val="24"/>
          <w:szCs w:val="24"/>
        </w:rPr>
        <w:t>2021)</w:t>
      </w:r>
      <w:r w:rsidR="006F3E4A" w:rsidRPr="00A113DA">
        <w:rPr>
          <w:rFonts w:ascii="Times New Roman" w:hAnsi="Times New Roman" w:cs="Times New Roman"/>
          <w:noProof/>
          <w:sz w:val="24"/>
          <w:szCs w:val="24"/>
        </w:rPr>
        <w:t xml:space="preserve"> </w:t>
      </w:r>
      <w:r w:rsidR="007F3AC4" w:rsidRPr="00A113DA">
        <w:rPr>
          <w:rFonts w:ascii="Times New Roman" w:hAnsi="Times New Roman" w:cs="Times New Roman"/>
          <w:noProof/>
          <w:sz w:val="24"/>
          <w:szCs w:val="24"/>
        </w:rPr>
        <w:t xml:space="preserve">find that </w:t>
      </w:r>
      <w:r w:rsidR="004F4B45" w:rsidRPr="00A113DA">
        <w:rPr>
          <w:rFonts w:ascii="Times New Roman" w:hAnsi="Times New Roman" w:cs="Times New Roman"/>
          <w:noProof/>
          <w:sz w:val="24"/>
          <w:szCs w:val="24"/>
        </w:rPr>
        <w:t>r</w:t>
      </w:r>
      <w:r w:rsidR="007F3AC4" w:rsidRPr="00A113DA">
        <w:rPr>
          <w:rFonts w:ascii="Times New Roman" w:hAnsi="Times New Roman" w:cs="Times New Roman"/>
          <w:noProof/>
          <w:sz w:val="24"/>
          <w:szCs w:val="24"/>
        </w:rPr>
        <w:t>ural consumption increased by 7.5 perc</w:t>
      </w:r>
      <w:r w:rsidR="004F4B45" w:rsidRPr="00A113DA">
        <w:rPr>
          <w:rFonts w:ascii="Times New Roman" w:hAnsi="Times New Roman" w:cs="Times New Roman"/>
          <w:noProof/>
          <w:sz w:val="24"/>
          <w:szCs w:val="24"/>
        </w:rPr>
        <w:t>ent, and extreme poverty fell as well as r</w:t>
      </w:r>
      <w:r w:rsidR="007F3AC4" w:rsidRPr="00A113DA">
        <w:rPr>
          <w:rFonts w:ascii="Times New Roman" w:hAnsi="Times New Roman" w:cs="Times New Roman"/>
          <w:noProof/>
          <w:sz w:val="24"/>
          <w:szCs w:val="24"/>
        </w:rPr>
        <w:t>ural households borrowed less, saved more, sent additional migrants, and consumed more in the lean season</w:t>
      </w:r>
      <w:r w:rsidR="00E529D0" w:rsidRPr="00A113DA">
        <w:rPr>
          <w:rFonts w:ascii="Times New Roman" w:hAnsi="Times New Roman" w:cs="Times New Roman"/>
          <w:noProof/>
          <w:sz w:val="24"/>
          <w:szCs w:val="24"/>
        </w:rPr>
        <w:t xml:space="preserve"> by i</w:t>
      </w:r>
      <w:r w:rsidR="00BC6CEA" w:rsidRPr="00A113DA">
        <w:rPr>
          <w:rFonts w:ascii="Times New Roman" w:hAnsi="Times New Roman" w:cs="Times New Roman"/>
          <w:noProof/>
          <w:sz w:val="24"/>
          <w:szCs w:val="24"/>
        </w:rPr>
        <w:t>ntroducing mobile banking</w:t>
      </w:r>
      <w:r w:rsidR="007F3AC4" w:rsidRPr="00A113DA">
        <w:rPr>
          <w:rFonts w:ascii="Times New Roman" w:hAnsi="Times New Roman" w:cs="Times New Roman"/>
          <w:noProof/>
          <w:sz w:val="24"/>
          <w:szCs w:val="24"/>
        </w:rPr>
        <w:t xml:space="preserve">. </w:t>
      </w:r>
      <w:r w:rsidR="006F3E4A" w:rsidRPr="00A113DA">
        <w:rPr>
          <w:rFonts w:ascii="Times New Roman" w:hAnsi="Times New Roman" w:cs="Times New Roman"/>
          <w:noProof/>
          <w:sz w:val="24"/>
          <w:szCs w:val="24"/>
        </w:rPr>
        <w:t>Furthermore, mobile phone ownership</w:t>
      </w:r>
      <w:r w:rsidR="00A475F3" w:rsidRPr="00A113DA">
        <w:rPr>
          <w:rFonts w:ascii="Times New Roman" w:hAnsi="Times New Roman" w:cs="Times New Roman"/>
          <w:noProof/>
          <w:sz w:val="24"/>
          <w:szCs w:val="24"/>
        </w:rPr>
        <w:t xml:space="preserve"> has an impact on non-monetary aspects of poverty, reducing the mul</w:t>
      </w:r>
      <w:r w:rsidR="0003662A">
        <w:rPr>
          <w:rFonts w:ascii="Times New Roman" w:hAnsi="Times New Roman" w:cs="Times New Roman"/>
          <w:noProof/>
          <w:sz w:val="24"/>
          <w:szCs w:val="24"/>
        </w:rPr>
        <w:t xml:space="preserve">tidimensional poverty score by </w:t>
      </w:r>
      <w:r w:rsidR="00331456">
        <w:rPr>
          <w:rFonts w:ascii="Times New Roman" w:hAnsi="Times New Roman" w:cs="Times New Roman"/>
          <w:noProof/>
          <w:sz w:val="24"/>
          <w:szCs w:val="24"/>
        </w:rPr>
        <w:t>7.9</w:t>
      </w:r>
      <w:r w:rsidR="00A475F3" w:rsidRPr="00A113DA">
        <w:rPr>
          <w:rFonts w:ascii="Times New Roman" w:hAnsi="Times New Roman" w:cs="Times New Roman"/>
          <w:noProof/>
          <w:sz w:val="24"/>
          <w:szCs w:val="24"/>
        </w:rPr>
        <w:t xml:space="preserve">% in Column (4). </w:t>
      </w:r>
      <w:r w:rsidR="0067329C" w:rsidRPr="00A113DA">
        <w:rPr>
          <w:rFonts w:ascii="Times New Roman" w:hAnsi="Times New Roman" w:cs="Times New Roman"/>
          <w:noProof/>
          <w:sz w:val="24"/>
          <w:szCs w:val="24"/>
        </w:rPr>
        <w:t>As Sekabira &amp; Qaim (2017) find that mobile phone use is positively associated with women empowerment, food security, and dietary diversity</w:t>
      </w:r>
      <w:r w:rsidR="0090162C">
        <w:rPr>
          <w:rFonts w:ascii="Times New Roman" w:hAnsi="Times New Roman" w:cs="Times New Roman"/>
          <w:noProof/>
          <w:sz w:val="24"/>
          <w:szCs w:val="24"/>
        </w:rPr>
        <w:t>. T</w:t>
      </w:r>
      <w:r w:rsidR="00A475F3" w:rsidRPr="00A113DA">
        <w:rPr>
          <w:rFonts w:ascii="Times New Roman" w:hAnsi="Times New Roman" w:cs="Times New Roman"/>
          <w:noProof/>
          <w:sz w:val="24"/>
          <w:szCs w:val="24"/>
        </w:rPr>
        <w:t xml:space="preserve">he results, thus, indicate that mobile phone adoption not only contributes to reduction in monetary poverty but has a holistic impact on other non-monetary dimensions of poverty as well. </w:t>
      </w:r>
    </w:p>
    <w:p w14:paraId="479BFB9B" w14:textId="682DA15F" w:rsidR="00CB02E5" w:rsidRPr="00A113DA" w:rsidRDefault="00F756B4" w:rsidP="00A475F3">
      <w:pPr>
        <w:spacing w:line="480" w:lineRule="auto"/>
        <w:ind w:firstLineChars="100" w:firstLine="240"/>
        <w:rPr>
          <w:rFonts w:ascii="Times New Roman" w:hAnsi="Times New Roman" w:cs="Times New Roman"/>
          <w:noProof/>
          <w:sz w:val="24"/>
          <w:szCs w:val="24"/>
        </w:rPr>
        <w:sectPr w:rsidR="00CB02E5" w:rsidRPr="00A113DA" w:rsidSect="003D1B1C">
          <w:pgSz w:w="11906" w:h="16838"/>
          <w:pgMar w:top="1440" w:right="1440" w:bottom="1440" w:left="1440" w:header="851" w:footer="992" w:gutter="0"/>
          <w:cols w:space="425"/>
          <w:docGrid w:linePitch="360"/>
        </w:sectPr>
      </w:pPr>
      <w:r>
        <w:rPr>
          <w:rFonts w:ascii="Times New Roman" w:hAnsi="Times New Roman" w:cs="Times New Roman"/>
          <w:noProof/>
          <w:sz w:val="24"/>
          <w:szCs w:val="24"/>
        </w:rPr>
        <w:lastRenderedPageBreak/>
        <w:t>In contrast to the poverty reduction effect</w:t>
      </w:r>
      <w:r w:rsidR="00A475F3" w:rsidRPr="00A113DA">
        <w:rPr>
          <w:rFonts w:ascii="Times New Roman" w:hAnsi="Times New Roman" w:cs="Times New Roman"/>
          <w:noProof/>
          <w:sz w:val="24"/>
          <w:szCs w:val="24"/>
        </w:rPr>
        <w:t>, Columns (5) and (6) present the</w:t>
      </w:r>
      <w:r w:rsidR="004B5ECE">
        <w:rPr>
          <w:rFonts w:ascii="Times New Roman" w:hAnsi="Times New Roman" w:cs="Times New Roman"/>
          <w:noProof/>
          <w:sz w:val="24"/>
          <w:szCs w:val="24"/>
        </w:rPr>
        <w:t xml:space="preserve"> </w:t>
      </w:r>
      <w:r w:rsidR="00677CE1">
        <w:rPr>
          <w:rFonts w:ascii="Times New Roman" w:hAnsi="Times New Roman" w:cs="Times New Roman"/>
          <w:noProof/>
          <w:sz w:val="24"/>
          <w:szCs w:val="24"/>
        </w:rPr>
        <w:t xml:space="preserve">positive but </w:t>
      </w:r>
      <w:r w:rsidR="004B5ECE">
        <w:rPr>
          <w:rFonts w:ascii="Times New Roman" w:hAnsi="Times New Roman" w:cs="Times New Roman"/>
          <w:noProof/>
          <w:sz w:val="24"/>
          <w:szCs w:val="24"/>
        </w:rPr>
        <w:t>insignificant coefficient</w:t>
      </w:r>
      <w:r w:rsidR="00A475F3" w:rsidRPr="00A113DA">
        <w:rPr>
          <w:rFonts w:ascii="Times New Roman" w:hAnsi="Times New Roman" w:cs="Times New Roman"/>
          <w:noProof/>
          <w:sz w:val="24"/>
          <w:szCs w:val="24"/>
        </w:rPr>
        <w:t xml:space="preserve"> of mobile phone ownership </w:t>
      </w:r>
      <w:r w:rsidR="00A522DA">
        <w:rPr>
          <w:rFonts w:ascii="Times New Roman" w:hAnsi="Times New Roman" w:cs="Times New Roman"/>
          <w:noProof/>
          <w:sz w:val="24"/>
          <w:szCs w:val="24"/>
        </w:rPr>
        <w:t>for</w:t>
      </w:r>
      <w:r w:rsidR="00A522DA" w:rsidRPr="00A113DA">
        <w:rPr>
          <w:rFonts w:ascii="Times New Roman" w:hAnsi="Times New Roman" w:cs="Times New Roman"/>
          <w:noProof/>
          <w:sz w:val="24"/>
          <w:szCs w:val="24"/>
        </w:rPr>
        <w:t xml:space="preserve"> </w:t>
      </w:r>
      <w:r w:rsidR="00A475F3" w:rsidRPr="00A113DA">
        <w:rPr>
          <w:rFonts w:ascii="Times New Roman" w:hAnsi="Times New Roman" w:cs="Times New Roman"/>
          <w:noProof/>
          <w:sz w:val="24"/>
          <w:szCs w:val="24"/>
        </w:rPr>
        <w:t xml:space="preserve">household total income and per capita income. </w:t>
      </w:r>
      <w:r w:rsidR="005056D3">
        <w:rPr>
          <w:rFonts w:ascii="Times New Roman" w:hAnsi="Times New Roman" w:cs="Times New Roman"/>
          <w:noProof/>
          <w:sz w:val="24"/>
          <w:szCs w:val="24"/>
        </w:rPr>
        <w:t>It indicates that mobile phone ownership do not directly affect income, but there is a possibility that households indirectly benefit from mobile phone ownership</w:t>
      </w:r>
      <w:r w:rsidR="00712437">
        <w:rPr>
          <w:rFonts w:ascii="Times New Roman" w:hAnsi="Times New Roman" w:cs="Times New Roman"/>
          <w:noProof/>
          <w:sz w:val="24"/>
          <w:szCs w:val="24"/>
        </w:rPr>
        <w:t>.</w:t>
      </w:r>
      <w:r w:rsidR="001433F6">
        <w:rPr>
          <w:rFonts w:ascii="Times New Roman" w:hAnsi="Times New Roman" w:cs="Times New Roman"/>
          <w:noProof/>
          <w:sz w:val="24"/>
          <w:szCs w:val="24"/>
        </w:rPr>
        <w:t xml:space="preserve"> </w:t>
      </w:r>
      <w:r w:rsidR="0006471D">
        <w:rPr>
          <w:rFonts w:ascii="Times New Roman" w:hAnsi="Times New Roman" w:cs="Times New Roman"/>
          <w:noProof/>
          <w:sz w:val="24"/>
          <w:szCs w:val="24"/>
        </w:rPr>
        <w:t>Therefore, we</w:t>
      </w:r>
      <w:r w:rsidR="00AC4F05">
        <w:rPr>
          <w:rFonts w:ascii="Times New Roman" w:hAnsi="Times New Roman" w:cs="Times New Roman"/>
          <w:noProof/>
          <w:sz w:val="24"/>
          <w:szCs w:val="24"/>
        </w:rPr>
        <w:t xml:space="preserve"> </w:t>
      </w:r>
      <w:r w:rsidR="005A7E27">
        <w:rPr>
          <w:rFonts w:ascii="Times New Roman" w:hAnsi="Times New Roman" w:cs="Times New Roman"/>
          <w:noProof/>
          <w:sz w:val="24"/>
          <w:szCs w:val="24"/>
        </w:rPr>
        <w:t>examine</w:t>
      </w:r>
      <w:r w:rsidR="00AC4F05">
        <w:rPr>
          <w:rFonts w:ascii="Times New Roman" w:hAnsi="Times New Roman" w:cs="Times New Roman"/>
          <w:noProof/>
          <w:sz w:val="24"/>
          <w:szCs w:val="24"/>
        </w:rPr>
        <w:t xml:space="preserve"> the mechanism </w:t>
      </w:r>
      <w:r w:rsidR="000D1F7E">
        <w:rPr>
          <w:rFonts w:ascii="Times New Roman" w:hAnsi="Times New Roman" w:cs="Times New Roman"/>
          <w:noProof/>
          <w:sz w:val="24"/>
          <w:szCs w:val="24"/>
        </w:rPr>
        <w:t>how mobile phone and income diversification affect poverty and income based on Equation (2).</w:t>
      </w:r>
      <w:r w:rsidR="006F3575">
        <w:rPr>
          <w:rFonts w:ascii="Times New Roman" w:hAnsi="Times New Roman" w:cs="Times New Roman"/>
          <w:noProof/>
          <w:sz w:val="24"/>
          <w:szCs w:val="24"/>
        </w:rPr>
        <w:t xml:space="preserve"> </w:t>
      </w:r>
      <w:r w:rsidR="00BC63BB">
        <w:rPr>
          <w:rFonts w:ascii="Times New Roman" w:hAnsi="Times New Roman" w:cs="Times New Roman"/>
          <w:noProof/>
          <w:sz w:val="24"/>
          <w:szCs w:val="24"/>
        </w:rPr>
        <w:t>Table 5 shows</w:t>
      </w:r>
      <w:r w:rsidR="00F1123D">
        <w:rPr>
          <w:rFonts w:ascii="Times New Roman" w:hAnsi="Times New Roman" w:cs="Times New Roman"/>
          <w:noProof/>
          <w:sz w:val="24"/>
          <w:szCs w:val="24"/>
        </w:rPr>
        <w:t xml:space="preserve"> results of the</w:t>
      </w:r>
      <w:r w:rsidR="00BC63BB">
        <w:rPr>
          <w:rFonts w:ascii="Times New Roman" w:hAnsi="Times New Roman" w:cs="Times New Roman"/>
          <w:noProof/>
          <w:sz w:val="24"/>
          <w:szCs w:val="24"/>
        </w:rPr>
        <w:t xml:space="preserve"> channel analysis</w:t>
      </w:r>
      <w:r w:rsidR="00F1123D">
        <w:rPr>
          <w:rFonts w:ascii="Times New Roman" w:hAnsi="Times New Roman" w:cs="Times New Roman"/>
          <w:noProof/>
          <w:sz w:val="24"/>
          <w:szCs w:val="24"/>
        </w:rPr>
        <w:t xml:space="preserve">. </w:t>
      </w:r>
      <w:r w:rsidR="00C3131B">
        <w:rPr>
          <w:rFonts w:ascii="Times New Roman" w:hAnsi="Times New Roman" w:cs="Times New Roman"/>
          <w:noProof/>
          <w:sz w:val="24"/>
          <w:szCs w:val="24"/>
        </w:rPr>
        <w:t xml:space="preserve">Except for colum (4), the coefficients of income diversification are significant. </w:t>
      </w:r>
      <w:r w:rsidR="00EC4EB8">
        <w:rPr>
          <w:rFonts w:ascii="Times New Roman" w:hAnsi="Times New Roman" w:cs="Times New Roman"/>
          <w:noProof/>
          <w:sz w:val="24"/>
          <w:szCs w:val="24"/>
        </w:rPr>
        <w:t>They indicate that income diversification allevetates poverty headcount and depth of poverty</w:t>
      </w:r>
      <w:r w:rsidR="00F44157">
        <w:rPr>
          <w:rFonts w:ascii="Times New Roman" w:hAnsi="Times New Roman" w:cs="Times New Roman"/>
          <w:noProof/>
          <w:sz w:val="24"/>
          <w:szCs w:val="24"/>
        </w:rPr>
        <w:t xml:space="preserve"> as well as increase </w:t>
      </w:r>
      <w:r w:rsidR="00481D0C">
        <w:rPr>
          <w:rFonts w:ascii="Times New Roman" w:hAnsi="Times New Roman" w:cs="Times New Roman"/>
          <w:noProof/>
          <w:sz w:val="24"/>
          <w:szCs w:val="24"/>
        </w:rPr>
        <w:t>total household income and per capita income</w:t>
      </w:r>
      <w:r w:rsidR="00EC4EB8">
        <w:rPr>
          <w:rFonts w:ascii="Times New Roman" w:hAnsi="Times New Roman" w:cs="Times New Roman"/>
          <w:noProof/>
          <w:sz w:val="24"/>
          <w:szCs w:val="24"/>
        </w:rPr>
        <w:t>.</w:t>
      </w:r>
      <w:r w:rsidR="00FC3CDD">
        <w:rPr>
          <w:rFonts w:ascii="Times New Roman" w:hAnsi="Times New Roman" w:cs="Times New Roman"/>
          <w:noProof/>
          <w:sz w:val="24"/>
          <w:szCs w:val="24"/>
        </w:rPr>
        <w:t xml:space="preserve"> </w:t>
      </w:r>
      <w:r w:rsidR="00C647A3">
        <w:rPr>
          <w:rFonts w:ascii="Times New Roman" w:hAnsi="Times New Roman" w:cs="Times New Roman"/>
          <w:noProof/>
          <w:sz w:val="24"/>
          <w:szCs w:val="24"/>
        </w:rPr>
        <w:t xml:space="preserve">The results suggest that income diversification through mobile phone ownership increases income, meaing </w:t>
      </w:r>
      <w:r w:rsidR="00370FDD">
        <w:rPr>
          <w:rFonts w:ascii="Times New Roman" w:hAnsi="Times New Roman" w:cs="Times New Roman"/>
          <w:noProof/>
          <w:sz w:val="24"/>
          <w:szCs w:val="24"/>
        </w:rPr>
        <w:t>an</w:t>
      </w:r>
      <w:r w:rsidR="00C647A3">
        <w:rPr>
          <w:rFonts w:ascii="Times New Roman" w:hAnsi="Times New Roman" w:cs="Times New Roman"/>
          <w:noProof/>
          <w:sz w:val="24"/>
          <w:szCs w:val="24"/>
        </w:rPr>
        <w:t xml:space="preserve"> </w:t>
      </w:r>
      <w:r w:rsidR="00370FDD">
        <w:rPr>
          <w:rFonts w:ascii="Times New Roman" w:hAnsi="Times New Roman" w:cs="Times New Roman"/>
          <w:noProof/>
          <w:sz w:val="24"/>
          <w:szCs w:val="24"/>
        </w:rPr>
        <w:t>indirect</w:t>
      </w:r>
      <w:r w:rsidR="00C647A3">
        <w:rPr>
          <w:rFonts w:ascii="Times New Roman" w:hAnsi="Times New Roman" w:cs="Times New Roman"/>
          <w:noProof/>
          <w:sz w:val="24"/>
          <w:szCs w:val="24"/>
        </w:rPr>
        <w:t xml:space="preserve"> effect of mobile phone ownerhsip. </w:t>
      </w:r>
      <w:r w:rsidR="00290A5D">
        <w:rPr>
          <w:rFonts w:ascii="Times New Roman" w:hAnsi="Times New Roman" w:cs="Times New Roman"/>
          <w:noProof/>
          <w:sz w:val="24"/>
          <w:szCs w:val="24"/>
        </w:rPr>
        <w:t xml:space="preserve">Our results </w:t>
      </w:r>
      <w:r w:rsidR="00743E3E">
        <w:rPr>
          <w:rFonts w:ascii="Times New Roman" w:hAnsi="Times New Roman" w:cs="Times New Roman"/>
          <w:noProof/>
          <w:sz w:val="24"/>
          <w:szCs w:val="24"/>
        </w:rPr>
        <w:t>are consistent with</w:t>
      </w:r>
      <w:r w:rsidR="00A475F3" w:rsidRPr="00A113DA">
        <w:rPr>
          <w:rFonts w:ascii="Times New Roman" w:hAnsi="Times New Roman" w:cs="Times New Roman"/>
          <w:noProof/>
          <w:sz w:val="24"/>
          <w:szCs w:val="24"/>
        </w:rPr>
        <w:t xml:space="preserve"> the findings </w:t>
      </w:r>
      <w:r w:rsidR="00290A5D">
        <w:rPr>
          <w:rFonts w:ascii="Times New Roman" w:hAnsi="Times New Roman" w:cs="Times New Roman"/>
          <w:noProof/>
          <w:sz w:val="24"/>
          <w:szCs w:val="24"/>
        </w:rPr>
        <w:t>about welfare enhancing effect</w:t>
      </w:r>
      <w:r w:rsidR="008A6903">
        <w:rPr>
          <w:rFonts w:ascii="Times New Roman" w:hAnsi="Times New Roman" w:cs="Times New Roman"/>
          <w:noProof/>
          <w:sz w:val="24"/>
          <w:szCs w:val="24"/>
        </w:rPr>
        <w:t>s</w:t>
      </w:r>
      <w:r w:rsidR="00290A5D">
        <w:rPr>
          <w:rFonts w:ascii="Times New Roman" w:hAnsi="Times New Roman" w:cs="Times New Roman"/>
          <w:noProof/>
          <w:sz w:val="24"/>
          <w:szCs w:val="24"/>
        </w:rPr>
        <w:t xml:space="preserve"> of mobile phone</w:t>
      </w:r>
      <w:r w:rsidR="00F13A29">
        <w:rPr>
          <w:rFonts w:ascii="Times New Roman" w:hAnsi="Times New Roman" w:cs="Times New Roman"/>
          <w:noProof/>
          <w:sz w:val="24"/>
          <w:szCs w:val="24"/>
        </w:rPr>
        <w:t>s</w:t>
      </w:r>
      <w:r w:rsidR="00A475F3" w:rsidRPr="00A113DA">
        <w:rPr>
          <w:rFonts w:ascii="Times New Roman" w:hAnsi="Times New Roman" w:cs="Times New Roman"/>
          <w:noProof/>
          <w:sz w:val="24"/>
          <w:szCs w:val="24"/>
        </w:rPr>
        <w:t xml:space="preserve"> by Munyegera </w:t>
      </w:r>
      <w:r w:rsidR="006319D4">
        <w:rPr>
          <w:rFonts w:ascii="Times New Roman" w:hAnsi="Times New Roman" w:cs="Times New Roman"/>
          <w:noProof/>
          <w:sz w:val="24"/>
          <w:szCs w:val="24"/>
        </w:rPr>
        <w:t xml:space="preserve">and </w:t>
      </w:r>
      <w:r w:rsidR="00A475F3" w:rsidRPr="00A113DA">
        <w:rPr>
          <w:rFonts w:ascii="Times New Roman" w:hAnsi="Times New Roman" w:cs="Times New Roman"/>
          <w:noProof/>
          <w:sz w:val="24"/>
          <w:szCs w:val="24"/>
        </w:rPr>
        <w:t>Matsumoto (201</w:t>
      </w:r>
      <w:r w:rsidR="003037FB" w:rsidRPr="00A113DA">
        <w:rPr>
          <w:rFonts w:ascii="Times New Roman" w:hAnsi="Times New Roman" w:cs="Times New Roman"/>
          <w:noProof/>
          <w:sz w:val="24"/>
          <w:szCs w:val="24"/>
        </w:rPr>
        <w:t xml:space="preserve">6); Sekabira </w:t>
      </w:r>
      <w:r w:rsidR="00EC52EC">
        <w:rPr>
          <w:rFonts w:ascii="Times New Roman" w:hAnsi="Times New Roman" w:cs="Times New Roman"/>
          <w:noProof/>
          <w:sz w:val="24"/>
          <w:szCs w:val="24"/>
        </w:rPr>
        <w:t>and</w:t>
      </w:r>
      <w:r w:rsidR="00EC52EC" w:rsidRPr="00A113DA">
        <w:rPr>
          <w:rFonts w:ascii="Times New Roman" w:hAnsi="Times New Roman" w:cs="Times New Roman"/>
          <w:noProof/>
          <w:sz w:val="24"/>
          <w:szCs w:val="24"/>
        </w:rPr>
        <w:t xml:space="preserve"> </w:t>
      </w:r>
      <w:r w:rsidR="003037FB" w:rsidRPr="00A113DA">
        <w:rPr>
          <w:rFonts w:ascii="Times New Roman" w:hAnsi="Times New Roman" w:cs="Times New Roman"/>
          <w:noProof/>
          <w:sz w:val="24"/>
          <w:szCs w:val="24"/>
        </w:rPr>
        <w:t xml:space="preserve">Qaim (2017); Ma et al., </w:t>
      </w:r>
      <w:r w:rsidR="00A475F3" w:rsidRPr="00A113DA">
        <w:rPr>
          <w:rFonts w:ascii="Times New Roman" w:hAnsi="Times New Roman" w:cs="Times New Roman"/>
          <w:noProof/>
          <w:sz w:val="24"/>
          <w:szCs w:val="24"/>
        </w:rPr>
        <w:t>(2</w:t>
      </w:r>
      <w:r w:rsidR="005254A0" w:rsidRPr="00A113DA">
        <w:rPr>
          <w:rFonts w:ascii="Times New Roman" w:hAnsi="Times New Roman" w:cs="Times New Roman"/>
          <w:noProof/>
          <w:sz w:val="24"/>
          <w:szCs w:val="24"/>
        </w:rPr>
        <w:t xml:space="preserve">018); Rajkhowa </w:t>
      </w:r>
      <w:r w:rsidR="00EC52EC">
        <w:rPr>
          <w:rFonts w:ascii="Times New Roman" w:hAnsi="Times New Roman" w:cs="Times New Roman"/>
          <w:noProof/>
          <w:sz w:val="24"/>
          <w:szCs w:val="24"/>
        </w:rPr>
        <w:t>and</w:t>
      </w:r>
      <w:r w:rsidR="00EC52EC" w:rsidRPr="00A113DA">
        <w:rPr>
          <w:rFonts w:ascii="Times New Roman" w:hAnsi="Times New Roman" w:cs="Times New Roman"/>
          <w:noProof/>
          <w:sz w:val="24"/>
          <w:szCs w:val="24"/>
        </w:rPr>
        <w:t xml:space="preserve"> </w:t>
      </w:r>
      <w:r w:rsidR="005254A0" w:rsidRPr="00A113DA">
        <w:rPr>
          <w:rFonts w:ascii="Times New Roman" w:hAnsi="Times New Roman" w:cs="Times New Roman"/>
          <w:noProof/>
          <w:sz w:val="24"/>
          <w:szCs w:val="24"/>
        </w:rPr>
        <w:t>Qaim (2022);</w:t>
      </w:r>
      <w:r w:rsidR="00A475F3" w:rsidRPr="00A113DA">
        <w:rPr>
          <w:rFonts w:ascii="Times New Roman" w:hAnsi="Times New Roman" w:cs="Times New Roman"/>
          <w:noProof/>
          <w:sz w:val="24"/>
          <w:szCs w:val="24"/>
        </w:rPr>
        <w:t xml:space="preserve"> </w:t>
      </w:r>
      <w:r w:rsidR="00553F0D">
        <w:rPr>
          <w:rFonts w:ascii="Times New Roman" w:hAnsi="Times New Roman" w:cs="Times New Roman"/>
          <w:noProof/>
          <w:sz w:val="24"/>
          <w:szCs w:val="24"/>
        </w:rPr>
        <w:t xml:space="preserve">and </w:t>
      </w:r>
      <w:r w:rsidR="00A475F3" w:rsidRPr="00A113DA">
        <w:rPr>
          <w:rFonts w:ascii="Times New Roman" w:hAnsi="Times New Roman" w:cs="Times New Roman"/>
          <w:noProof/>
          <w:sz w:val="24"/>
          <w:szCs w:val="24"/>
        </w:rPr>
        <w:t>Miyajima (2022).</w:t>
      </w:r>
      <w:r w:rsidR="005A2D32" w:rsidRPr="00A113DA">
        <w:rPr>
          <w:rFonts w:ascii="Times New Roman" w:hAnsi="Times New Roman" w:cs="Times New Roman"/>
          <w:noProof/>
          <w:sz w:val="24"/>
          <w:szCs w:val="24"/>
        </w:rPr>
        <w:t xml:space="preserve"> </w:t>
      </w:r>
      <w:r w:rsidR="00743E3E">
        <w:rPr>
          <w:rFonts w:ascii="Times New Roman" w:hAnsi="Times New Roman" w:cs="Times New Roman"/>
          <w:noProof/>
          <w:sz w:val="24"/>
          <w:szCs w:val="24"/>
        </w:rPr>
        <w:t xml:space="preserve">Moreover, our channel analysis corroborates the findings </w:t>
      </w:r>
      <w:r w:rsidR="008A6903">
        <w:rPr>
          <w:rFonts w:ascii="Times New Roman" w:hAnsi="Times New Roman" w:cs="Times New Roman"/>
          <w:noProof/>
          <w:sz w:val="24"/>
          <w:szCs w:val="24"/>
        </w:rPr>
        <w:t xml:space="preserve">about </w:t>
      </w:r>
      <w:r w:rsidR="005A2D32" w:rsidRPr="00A113DA">
        <w:rPr>
          <w:rFonts w:ascii="Times New Roman" w:hAnsi="Times New Roman" w:cs="Times New Roman"/>
          <w:noProof/>
          <w:sz w:val="24"/>
          <w:szCs w:val="24"/>
        </w:rPr>
        <w:t>positive impacts may be channelled through higher farm and/or off-farm incomes</w:t>
      </w:r>
      <w:r w:rsidR="00CB5E72" w:rsidRPr="00A113DA">
        <w:rPr>
          <w:rFonts w:ascii="Times New Roman" w:hAnsi="Times New Roman" w:cs="Times New Roman"/>
          <w:noProof/>
          <w:sz w:val="24"/>
          <w:szCs w:val="24"/>
        </w:rPr>
        <w:t xml:space="preserve">, online remittance availability (Lee et al., 2021; Rajkhowa </w:t>
      </w:r>
      <w:r w:rsidR="00EC52EC">
        <w:rPr>
          <w:rFonts w:ascii="Times New Roman" w:hAnsi="Times New Roman" w:cs="Times New Roman"/>
          <w:noProof/>
          <w:sz w:val="24"/>
          <w:szCs w:val="24"/>
        </w:rPr>
        <w:t>and</w:t>
      </w:r>
      <w:r w:rsidR="00EC52EC" w:rsidRPr="00A113DA">
        <w:rPr>
          <w:rFonts w:ascii="Times New Roman" w:hAnsi="Times New Roman" w:cs="Times New Roman"/>
          <w:noProof/>
          <w:sz w:val="24"/>
          <w:szCs w:val="24"/>
        </w:rPr>
        <w:t xml:space="preserve"> </w:t>
      </w:r>
      <w:r w:rsidR="00CB5E72" w:rsidRPr="00A113DA">
        <w:rPr>
          <w:rFonts w:ascii="Times New Roman" w:hAnsi="Times New Roman" w:cs="Times New Roman"/>
          <w:noProof/>
          <w:sz w:val="24"/>
          <w:szCs w:val="24"/>
        </w:rPr>
        <w:t>Qaim, 2022)</w:t>
      </w:r>
      <w:r w:rsidR="005A2D32" w:rsidRPr="00A113DA">
        <w:rPr>
          <w:rFonts w:ascii="Times New Roman" w:hAnsi="Times New Roman" w:cs="Times New Roman"/>
          <w:noProof/>
          <w:sz w:val="24"/>
          <w:szCs w:val="24"/>
        </w:rPr>
        <w:t>.</w:t>
      </w:r>
    </w:p>
    <w:p w14:paraId="461052BC" w14:textId="77777777" w:rsidR="000B7A25" w:rsidRPr="00A113DA" w:rsidRDefault="000B7A25" w:rsidP="00095996">
      <w:pPr>
        <w:rPr>
          <w:rFonts w:ascii="Times New Roman" w:hAnsi="Times New Roman" w:cs="Times New Roman"/>
          <w:sz w:val="24"/>
          <w:szCs w:val="24"/>
        </w:rPr>
      </w:pPr>
    </w:p>
    <w:p w14:paraId="7B42BF93" w14:textId="1FE9C3D6" w:rsidR="003D4B85" w:rsidRPr="00A113DA" w:rsidRDefault="003D4B85" w:rsidP="003D4B85">
      <w:pPr>
        <w:pStyle w:val="ab"/>
        <w:keepNext/>
        <w:jc w:val="center"/>
        <w:rPr>
          <w:rFonts w:ascii="Times New Roman" w:hAnsi="Times New Roman" w:cs="Times New Roman"/>
          <w:sz w:val="24"/>
          <w:szCs w:val="24"/>
        </w:rPr>
      </w:pPr>
      <w:bookmarkStart w:id="24" w:name="_Ref102688847"/>
      <w:r w:rsidRPr="00A113DA">
        <w:rPr>
          <w:rFonts w:ascii="Times New Roman" w:hAnsi="Times New Roman" w:cs="Times New Roman"/>
          <w:sz w:val="24"/>
          <w:szCs w:val="24"/>
        </w:rPr>
        <w:t xml:space="preserve">Table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SEQ Table \* ARABIC </w:instrText>
      </w:r>
      <w:r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4</w:t>
      </w:r>
      <w:r w:rsidRPr="00A113DA">
        <w:rPr>
          <w:rFonts w:ascii="Times New Roman" w:hAnsi="Times New Roman" w:cs="Times New Roman"/>
          <w:sz w:val="24"/>
          <w:szCs w:val="24"/>
        </w:rPr>
        <w:fldChar w:fldCharType="end"/>
      </w:r>
      <w:bookmarkEnd w:id="24"/>
      <w:r w:rsidRPr="00A113DA">
        <w:rPr>
          <w:rFonts w:ascii="Times New Roman" w:hAnsi="Times New Roman" w:cs="Times New Roman"/>
          <w:sz w:val="24"/>
          <w:szCs w:val="24"/>
        </w:rPr>
        <w:t xml:space="preserve"> Impact of mobile phone ownership</w:t>
      </w:r>
      <w:r w:rsidR="000E0E66" w:rsidRPr="00A113DA">
        <w:rPr>
          <w:rFonts w:ascii="Times New Roman" w:hAnsi="Times New Roman" w:cs="Times New Roman"/>
          <w:sz w:val="24"/>
          <w:szCs w:val="24"/>
        </w:rPr>
        <w:t xml:space="preserve"> on </w:t>
      </w:r>
      <w:r w:rsidR="00F4059D">
        <w:rPr>
          <w:rFonts w:ascii="Times New Roman" w:hAnsi="Times New Roman" w:cs="Times New Roman"/>
          <w:sz w:val="24"/>
          <w:szCs w:val="24"/>
        </w:rPr>
        <w:t>income diversification</w:t>
      </w:r>
      <w:r w:rsidR="000E0E66" w:rsidRPr="00A113DA">
        <w:rPr>
          <w:rFonts w:ascii="Times New Roman" w:hAnsi="Times New Roman" w:cs="Times New Roman"/>
          <w:sz w:val="24"/>
          <w:szCs w:val="24"/>
        </w:rPr>
        <w:t>, poverty, and income</w:t>
      </w:r>
      <w:r w:rsidR="001645C1" w:rsidRPr="00A113DA">
        <w:rPr>
          <w:rFonts w:ascii="Times New Roman" w:hAnsi="Times New Roman" w:cs="Times New Roman"/>
          <w:sz w:val="24"/>
          <w:szCs w:val="24"/>
        </w:rPr>
        <w:t xml:space="preserve"> (2SRI)</w:t>
      </w:r>
      <w:r w:rsidR="005A502B" w:rsidRPr="00A113DA">
        <w:rPr>
          <w:rFonts w:ascii="Times New Roman" w:hAnsi="Times New Roman" w:cs="Times New Roman"/>
          <w:sz w:val="24"/>
          <w:szCs w:val="24"/>
        </w:rPr>
        <w:t xml:space="preserve"> </w:t>
      </w:r>
    </w:p>
    <w:tbl>
      <w:tblPr>
        <w:tblW w:w="13908" w:type="dxa"/>
        <w:tblLayout w:type="fixed"/>
        <w:tblLook w:val="0000" w:firstRow="0" w:lastRow="0" w:firstColumn="0" w:lastColumn="0" w:noHBand="0" w:noVBand="0"/>
      </w:tblPr>
      <w:tblGrid>
        <w:gridCol w:w="2280"/>
        <w:gridCol w:w="1938"/>
        <w:gridCol w:w="1938"/>
        <w:gridCol w:w="1938"/>
        <w:gridCol w:w="1938"/>
        <w:gridCol w:w="1938"/>
        <w:gridCol w:w="1938"/>
      </w:tblGrid>
      <w:tr w:rsidR="001A728A" w:rsidRPr="000814EE" w14:paraId="5EBA9145" w14:textId="77777777" w:rsidTr="00DD64CA">
        <w:trPr>
          <w:trHeight w:val="20"/>
        </w:trPr>
        <w:tc>
          <w:tcPr>
            <w:tcW w:w="2280" w:type="dxa"/>
            <w:tcBorders>
              <w:top w:val="single" w:sz="4" w:space="0" w:color="auto"/>
              <w:left w:val="nil"/>
              <w:bottom w:val="nil"/>
              <w:right w:val="nil"/>
            </w:tcBorders>
          </w:tcPr>
          <w:p w14:paraId="4ABC5CF8" w14:textId="77777777" w:rsidR="001A728A" w:rsidRPr="000814EE" w:rsidRDefault="001A728A" w:rsidP="0028333E">
            <w:pPr>
              <w:autoSpaceDE w:val="0"/>
              <w:autoSpaceDN w:val="0"/>
              <w:adjustRightInd w:val="0"/>
              <w:jc w:val="left"/>
              <w:rPr>
                <w:rFonts w:ascii="Times New Roman" w:hAnsi="Times New Roman" w:cs="Times New Roman"/>
                <w:kern w:val="0"/>
                <w:sz w:val="24"/>
                <w:szCs w:val="24"/>
              </w:rPr>
            </w:pPr>
          </w:p>
        </w:tc>
        <w:tc>
          <w:tcPr>
            <w:tcW w:w="1938" w:type="dxa"/>
            <w:tcBorders>
              <w:top w:val="single" w:sz="4" w:space="0" w:color="auto"/>
              <w:left w:val="nil"/>
              <w:bottom w:val="nil"/>
              <w:right w:val="nil"/>
            </w:tcBorders>
          </w:tcPr>
          <w:p w14:paraId="37476598" w14:textId="77777777" w:rsidR="001A728A" w:rsidRPr="000814EE" w:rsidRDefault="001A728A" w:rsidP="0028333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(1)</w:t>
            </w:r>
          </w:p>
        </w:tc>
        <w:tc>
          <w:tcPr>
            <w:tcW w:w="1938" w:type="dxa"/>
            <w:tcBorders>
              <w:top w:val="single" w:sz="4" w:space="0" w:color="auto"/>
              <w:left w:val="nil"/>
              <w:bottom w:val="nil"/>
              <w:right w:val="nil"/>
            </w:tcBorders>
          </w:tcPr>
          <w:p w14:paraId="49114758" w14:textId="09899F55" w:rsidR="001A728A" w:rsidRPr="000814EE" w:rsidRDefault="001A728A" w:rsidP="0028333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(2)</w:t>
            </w:r>
          </w:p>
        </w:tc>
        <w:tc>
          <w:tcPr>
            <w:tcW w:w="1938" w:type="dxa"/>
            <w:tcBorders>
              <w:top w:val="single" w:sz="4" w:space="0" w:color="auto"/>
              <w:left w:val="nil"/>
              <w:bottom w:val="nil"/>
              <w:right w:val="nil"/>
            </w:tcBorders>
          </w:tcPr>
          <w:p w14:paraId="36EACD9E" w14:textId="77777777" w:rsidR="001A728A" w:rsidRPr="000814EE" w:rsidRDefault="001A728A" w:rsidP="0028333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(3)</w:t>
            </w:r>
          </w:p>
        </w:tc>
        <w:tc>
          <w:tcPr>
            <w:tcW w:w="1938" w:type="dxa"/>
            <w:tcBorders>
              <w:top w:val="single" w:sz="4" w:space="0" w:color="auto"/>
              <w:left w:val="nil"/>
              <w:bottom w:val="nil"/>
              <w:right w:val="nil"/>
            </w:tcBorders>
          </w:tcPr>
          <w:p w14:paraId="68DEE749" w14:textId="77777777" w:rsidR="001A728A" w:rsidRPr="000814EE" w:rsidRDefault="001A728A" w:rsidP="0028333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(4)</w:t>
            </w:r>
          </w:p>
        </w:tc>
        <w:tc>
          <w:tcPr>
            <w:tcW w:w="1938" w:type="dxa"/>
            <w:tcBorders>
              <w:top w:val="single" w:sz="4" w:space="0" w:color="auto"/>
              <w:left w:val="nil"/>
              <w:bottom w:val="nil"/>
              <w:right w:val="nil"/>
            </w:tcBorders>
          </w:tcPr>
          <w:p w14:paraId="4A5BC0E6" w14:textId="77777777" w:rsidR="001A728A" w:rsidRPr="000814EE" w:rsidRDefault="001A728A" w:rsidP="0028333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(5)</w:t>
            </w:r>
          </w:p>
        </w:tc>
        <w:tc>
          <w:tcPr>
            <w:tcW w:w="1938" w:type="dxa"/>
            <w:tcBorders>
              <w:top w:val="single" w:sz="4" w:space="0" w:color="auto"/>
              <w:left w:val="nil"/>
              <w:bottom w:val="nil"/>
              <w:right w:val="nil"/>
            </w:tcBorders>
          </w:tcPr>
          <w:p w14:paraId="3D04082E" w14:textId="77777777" w:rsidR="001A728A" w:rsidRPr="000814EE" w:rsidRDefault="001A728A" w:rsidP="0028333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(6)</w:t>
            </w:r>
          </w:p>
        </w:tc>
      </w:tr>
      <w:tr w:rsidR="001A728A" w:rsidRPr="000814EE" w14:paraId="70EA8C84" w14:textId="77777777" w:rsidTr="00DD64CA">
        <w:trPr>
          <w:trHeight w:val="20"/>
        </w:trPr>
        <w:tc>
          <w:tcPr>
            <w:tcW w:w="2280" w:type="dxa"/>
            <w:tcBorders>
              <w:top w:val="nil"/>
              <w:left w:val="nil"/>
              <w:right w:val="nil"/>
            </w:tcBorders>
          </w:tcPr>
          <w:p w14:paraId="3663E5A0" w14:textId="77777777" w:rsidR="001A728A" w:rsidRPr="000814EE" w:rsidRDefault="001A728A" w:rsidP="000447AE">
            <w:pPr>
              <w:autoSpaceDE w:val="0"/>
              <w:autoSpaceDN w:val="0"/>
              <w:adjustRightInd w:val="0"/>
              <w:jc w:val="left"/>
              <w:rPr>
                <w:rFonts w:ascii="Times New Roman" w:hAnsi="Times New Roman" w:cs="Times New Roman"/>
                <w:kern w:val="0"/>
                <w:sz w:val="24"/>
                <w:szCs w:val="24"/>
              </w:rPr>
            </w:pPr>
          </w:p>
        </w:tc>
        <w:tc>
          <w:tcPr>
            <w:tcW w:w="1938" w:type="dxa"/>
            <w:tcBorders>
              <w:top w:val="nil"/>
              <w:left w:val="nil"/>
              <w:bottom w:val="single" w:sz="4" w:space="0" w:color="auto"/>
              <w:right w:val="nil"/>
            </w:tcBorders>
            <w:vAlign w:val="center"/>
          </w:tcPr>
          <w:p w14:paraId="316CF1A2" w14:textId="296C3C2B" w:rsidR="001A728A" w:rsidRPr="000814EE" w:rsidRDefault="001A728A" w:rsidP="000447A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Income diversification</w:t>
            </w:r>
          </w:p>
        </w:tc>
        <w:tc>
          <w:tcPr>
            <w:tcW w:w="1938" w:type="dxa"/>
            <w:tcBorders>
              <w:top w:val="nil"/>
              <w:left w:val="nil"/>
              <w:bottom w:val="single" w:sz="4" w:space="0" w:color="auto"/>
              <w:right w:val="nil"/>
            </w:tcBorders>
            <w:vAlign w:val="center"/>
          </w:tcPr>
          <w:p w14:paraId="3B7EAAC5" w14:textId="384CF478" w:rsidR="001A728A" w:rsidRPr="000814EE" w:rsidRDefault="001A728A" w:rsidP="000447A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Poverty headcount</w:t>
            </w:r>
          </w:p>
        </w:tc>
        <w:tc>
          <w:tcPr>
            <w:tcW w:w="1938" w:type="dxa"/>
            <w:tcBorders>
              <w:top w:val="nil"/>
              <w:left w:val="nil"/>
              <w:bottom w:val="single" w:sz="4" w:space="0" w:color="auto"/>
              <w:right w:val="nil"/>
            </w:tcBorders>
            <w:vAlign w:val="center"/>
          </w:tcPr>
          <w:p w14:paraId="056A1605" w14:textId="77777777" w:rsidR="001A728A" w:rsidRPr="000814EE" w:rsidRDefault="001A728A" w:rsidP="000447A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Depth of poverty</w:t>
            </w:r>
          </w:p>
        </w:tc>
        <w:tc>
          <w:tcPr>
            <w:tcW w:w="1938" w:type="dxa"/>
            <w:tcBorders>
              <w:top w:val="nil"/>
              <w:left w:val="nil"/>
              <w:bottom w:val="single" w:sz="4" w:space="0" w:color="auto"/>
              <w:right w:val="nil"/>
            </w:tcBorders>
            <w:vAlign w:val="center"/>
          </w:tcPr>
          <w:p w14:paraId="51DB781C" w14:textId="77777777" w:rsidR="001A728A" w:rsidRPr="000814EE" w:rsidRDefault="001A728A" w:rsidP="000447A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MPI score</w:t>
            </w:r>
          </w:p>
        </w:tc>
        <w:tc>
          <w:tcPr>
            <w:tcW w:w="1938" w:type="dxa"/>
            <w:tcBorders>
              <w:top w:val="nil"/>
              <w:left w:val="nil"/>
              <w:bottom w:val="single" w:sz="4" w:space="0" w:color="auto"/>
              <w:right w:val="nil"/>
            </w:tcBorders>
          </w:tcPr>
          <w:p w14:paraId="6B9BB026" w14:textId="7B4B77EE" w:rsidR="001A728A" w:rsidRPr="000814EE" w:rsidRDefault="001A728A" w:rsidP="000447AE">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Total household income (log)</w:t>
            </w:r>
          </w:p>
        </w:tc>
        <w:tc>
          <w:tcPr>
            <w:tcW w:w="1938" w:type="dxa"/>
            <w:tcBorders>
              <w:top w:val="nil"/>
              <w:left w:val="nil"/>
              <w:bottom w:val="single" w:sz="4" w:space="0" w:color="auto"/>
              <w:right w:val="nil"/>
            </w:tcBorders>
            <w:vAlign w:val="center"/>
          </w:tcPr>
          <w:p w14:paraId="4EC183CF" w14:textId="77777777" w:rsidR="001A728A" w:rsidRPr="000814EE" w:rsidRDefault="001A728A" w:rsidP="000447AE">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Per capita income (log)</w:t>
            </w:r>
          </w:p>
        </w:tc>
      </w:tr>
      <w:tr w:rsidR="006068B0" w:rsidRPr="000814EE" w14:paraId="3E44E92B" w14:textId="77777777" w:rsidTr="00DD64CA">
        <w:trPr>
          <w:trHeight w:val="20"/>
        </w:trPr>
        <w:tc>
          <w:tcPr>
            <w:tcW w:w="2280" w:type="dxa"/>
            <w:tcBorders>
              <w:top w:val="nil"/>
              <w:left w:val="nil"/>
              <w:bottom w:val="single" w:sz="4" w:space="0" w:color="auto"/>
              <w:right w:val="nil"/>
            </w:tcBorders>
          </w:tcPr>
          <w:p w14:paraId="711D8881" w14:textId="77777777" w:rsidR="006068B0" w:rsidRPr="000814EE" w:rsidRDefault="006068B0" w:rsidP="006068B0">
            <w:pPr>
              <w:autoSpaceDE w:val="0"/>
              <w:autoSpaceDN w:val="0"/>
              <w:adjustRightInd w:val="0"/>
              <w:jc w:val="left"/>
              <w:rPr>
                <w:rFonts w:ascii="Times New Roman" w:hAnsi="Times New Roman" w:cs="Times New Roman"/>
                <w:kern w:val="0"/>
                <w:sz w:val="24"/>
                <w:szCs w:val="24"/>
              </w:rPr>
            </w:pPr>
          </w:p>
        </w:tc>
        <w:tc>
          <w:tcPr>
            <w:tcW w:w="1938" w:type="dxa"/>
            <w:tcBorders>
              <w:top w:val="single" w:sz="4" w:space="0" w:color="auto"/>
              <w:left w:val="nil"/>
              <w:bottom w:val="single" w:sz="4" w:space="0" w:color="auto"/>
              <w:right w:val="nil"/>
            </w:tcBorders>
            <w:vAlign w:val="center"/>
          </w:tcPr>
          <w:p w14:paraId="150AB414" w14:textId="1944EB96" w:rsidR="006068B0" w:rsidRPr="000814EE" w:rsidRDefault="006068B0" w:rsidP="006068B0">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FE OLS</w:t>
            </w:r>
          </w:p>
        </w:tc>
        <w:tc>
          <w:tcPr>
            <w:tcW w:w="1938" w:type="dxa"/>
            <w:tcBorders>
              <w:top w:val="single" w:sz="4" w:space="0" w:color="auto"/>
              <w:left w:val="nil"/>
              <w:bottom w:val="single" w:sz="4" w:space="0" w:color="auto"/>
              <w:right w:val="nil"/>
            </w:tcBorders>
            <w:vAlign w:val="center"/>
          </w:tcPr>
          <w:p w14:paraId="56AB1671" w14:textId="6AB0E05C" w:rsidR="006068B0" w:rsidRPr="000814EE" w:rsidRDefault="006068B0" w:rsidP="006068B0">
            <w:pPr>
              <w:tabs>
                <w:tab w:val="center" w:pos="856"/>
              </w:tabs>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MK Probit (</w:t>
            </w:r>
            <w:proofErr w:type="spellStart"/>
            <w:r w:rsidRPr="000814EE">
              <w:rPr>
                <w:rFonts w:ascii="Times New Roman" w:hAnsi="Times New Roman" w:cs="Times New Roman"/>
                <w:kern w:val="0"/>
                <w:sz w:val="24"/>
                <w:szCs w:val="24"/>
              </w:rPr>
              <w:t>dy</w:t>
            </w:r>
            <w:proofErr w:type="spellEnd"/>
            <w:r w:rsidRPr="000814EE">
              <w:rPr>
                <w:rFonts w:ascii="Times New Roman" w:hAnsi="Times New Roman" w:cs="Times New Roman"/>
                <w:kern w:val="0"/>
                <w:sz w:val="24"/>
                <w:szCs w:val="24"/>
              </w:rPr>
              <w:t>/dx)</w:t>
            </w:r>
          </w:p>
        </w:tc>
        <w:tc>
          <w:tcPr>
            <w:tcW w:w="1938" w:type="dxa"/>
            <w:tcBorders>
              <w:top w:val="single" w:sz="4" w:space="0" w:color="auto"/>
              <w:left w:val="nil"/>
              <w:bottom w:val="single" w:sz="4" w:space="0" w:color="auto"/>
              <w:right w:val="nil"/>
            </w:tcBorders>
            <w:vAlign w:val="center"/>
          </w:tcPr>
          <w:p w14:paraId="7C88C936" w14:textId="77777777" w:rsidR="006068B0" w:rsidRPr="000814EE" w:rsidRDefault="006068B0" w:rsidP="006068B0">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MK Tobit (</w:t>
            </w:r>
            <w:proofErr w:type="spellStart"/>
            <w:r w:rsidRPr="000814EE">
              <w:rPr>
                <w:rFonts w:ascii="Times New Roman" w:hAnsi="Times New Roman" w:cs="Times New Roman"/>
                <w:kern w:val="0"/>
                <w:sz w:val="24"/>
                <w:szCs w:val="24"/>
              </w:rPr>
              <w:t>dy</w:t>
            </w:r>
            <w:proofErr w:type="spellEnd"/>
            <w:r w:rsidRPr="000814EE">
              <w:rPr>
                <w:rFonts w:ascii="Times New Roman" w:hAnsi="Times New Roman" w:cs="Times New Roman"/>
                <w:kern w:val="0"/>
                <w:sz w:val="24"/>
                <w:szCs w:val="24"/>
              </w:rPr>
              <w:t>/dx)</w:t>
            </w:r>
          </w:p>
        </w:tc>
        <w:tc>
          <w:tcPr>
            <w:tcW w:w="1938" w:type="dxa"/>
            <w:tcBorders>
              <w:top w:val="single" w:sz="4" w:space="0" w:color="auto"/>
              <w:left w:val="nil"/>
              <w:bottom w:val="single" w:sz="4" w:space="0" w:color="auto"/>
              <w:right w:val="nil"/>
            </w:tcBorders>
            <w:vAlign w:val="center"/>
          </w:tcPr>
          <w:p w14:paraId="269C067E" w14:textId="77777777" w:rsidR="006068B0" w:rsidRPr="000814EE" w:rsidRDefault="006068B0" w:rsidP="006068B0">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FE OLS</w:t>
            </w:r>
          </w:p>
        </w:tc>
        <w:tc>
          <w:tcPr>
            <w:tcW w:w="1938" w:type="dxa"/>
            <w:tcBorders>
              <w:top w:val="single" w:sz="4" w:space="0" w:color="auto"/>
              <w:left w:val="nil"/>
              <w:bottom w:val="single" w:sz="4" w:space="0" w:color="auto"/>
              <w:right w:val="nil"/>
            </w:tcBorders>
            <w:vAlign w:val="center"/>
          </w:tcPr>
          <w:p w14:paraId="4AB1DC93" w14:textId="77777777" w:rsidR="006068B0" w:rsidRPr="000814EE" w:rsidRDefault="006068B0" w:rsidP="006068B0">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FE OLS</w:t>
            </w:r>
          </w:p>
        </w:tc>
        <w:tc>
          <w:tcPr>
            <w:tcW w:w="1938" w:type="dxa"/>
            <w:tcBorders>
              <w:top w:val="single" w:sz="4" w:space="0" w:color="auto"/>
              <w:left w:val="nil"/>
              <w:bottom w:val="single" w:sz="4" w:space="0" w:color="auto"/>
              <w:right w:val="nil"/>
            </w:tcBorders>
            <w:vAlign w:val="center"/>
          </w:tcPr>
          <w:p w14:paraId="2467D436" w14:textId="77777777" w:rsidR="006068B0" w:rsidRPr="000814EE" w:rsidRDefault="006068B0" w:rsidP="006068B0">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FE OLS</w:t>
            </w:r>
          </w:p>
        </w:tc>
      </w:tr>
      <w:tr w:rsidR="00C406E4" w:rsidRPr="000814EE" w14:paraId="7413E711" w14:textId="77777777" w:rsidTr="00DD64CA">
        <w:trPr>
          <w:trHeight w:val="20"/>
        </w:trPr>
        <w:tc>
          <w:tcPr>
            <w:tcW w:w="2280" w:type="dxa"/>
            <w:tcBorders>
              <w:top w:val="single" w:sz="4" w:space="0" w:color="auto"/>
              <w:left w:val="nil"/>
              <w:bottom w:val="nil"/>
              <w:right w:val="nil"/>
            </w:tcBorders>
          </w:tcPr>
          <w:p w14:paraId="74B1F062" w14:textId="77777777" w:rsidR="00C406E4" w:rsidRPr="000814EE" w:rsidRDefault="00C406E4" w:rsidP="00C406E4">
            <w:pPr>
              <w:autoSpaceDE w:val="0"/>
              <w:autoSpaceDN w:val="0"/>
              <w:adjustRightInd w:val="0"/>
              <w:jc w:val="left"/>
              <w:rPr>
                <w:rFonts w:ascii="Times New Roman" w:hAnsi="Times New Roman" w:cs="Times New Roman"/>
                <w:kern w:val="0"/>
                <w:sz w:val="24"/>
                <w:szCs w:val="24"/>
              </w:rPr>
            </w:pPr>
            <w:r w:rsidRPr="000814EE">
              <w:rPr>
                <w:rFonts w:ascii="Times New Roman" w:hAnsi="Times New Roman" w:cs="Times New Roman"/>
                <w:kern w:val="0"/>
                <w:sz w:val="24"/>
                <w:szCs w:val="24"/>
              </w:rPr>
              <w:t>Mobile phone ownership</w:t>
            </w:r>
          </w:p>
        </w:tc>
        <w:tc>
          <w:tcPr>
            <w:tcW w:w="1938" w:type="dxa"/>
            <w:tcBorders>
              <w:top w:val="single" w:sz="4" w:space="0" w:color="auto"/>
              <w:left w:val="nil"/>
              <w:bottom w:val="nil"/>
              <w:right w:val="nil"/>
            </w:tcBorders>
            <w:vAlign w:val="center"/>
          </w:tcPr>
          <w:p w14:paraId="695FD0AB" w14:textId="3E11CE74" w:rsidR="00C406E4" w:rsidRPr="000814EE" w:rsidRDefault="00C406E4" w:rsidP="00A14BF0">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0.061</w:t>
            </w:r>
            <w:r w:rsidRPr="00C418DC">
              <w:rPr>
                <w:rFonts w:ascii="Times New Roman" w:hAnsi="Times New Roman" w:cs="Times New Roman"/>
                <w:kern w:val="0"/>
                <w:sz w:val="24"/>
                <w:szCs w:val="24"/>
                <w:vertAlign w:val="superscript"/>
              </w:rPr>
              <w:t>**</w:t>
            </w:r>
          </w:p>
        </w:tc>
        <w:tc>
          <w:tcPr>
            <w:tcW w:w="1938" w:type="dxa"/>
            <w:tcBorders>
              <w:top w:val="single" w:sz="4" w:space="0" w:color="auto"/>
              <w:left w:val="nil"/>
              <w:bottom w:val="nil"/>
              <w:right w:val="nil"/>
            </w:tcBorders>
            <w:vAlign w:val="center"/>
          </w:tcPr>
          <w:p w14:paraId="1BD50DB6" w14:textId="73AD67DC" w:rsidR="00C406E4" w:rsidRPr="000814EE" w:rsidRDefault="00C406E4" w:rsidP="00A14BF0">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w:t>
            </w:r>
            <w:r w:rsidR="002A0733" w:rsidRPr="00C418DC">
              <w:rPr>
                <w:rFonts w:ascii="Times New Roman" w:hAnsi="Times New Roman" w:cs="Times New Roman"/>
                <w:kern w:val="0"/>
                <w:sz w:val="24"/>
                <w:szCs w:val="24"/>
              </w:rPr>
              <w:t>14</w:t>
            </w:r>
            <w:r w:rsidR="00461E27">
              <w:rPr>
                <w:rFonts w:ascii="Times New Roman" w:hAnsi="Times New Roman" w:cs="Times New Roman"/>
                <w:kern w:val="0"/>
                <w:sz w:val="24"/>
                <w:szCs w:val="24"/>
              </w:rPr>
              <w:t>4</w:t>
            </w:r>
            <w:r w:rsidRPr="00C418DC">
              <w:rPr>
                <w:rFonts w:ascii="Times New Roman" w:hAnsi="Times New Roman" w:cs="Times New Roman"/>
                <w:kern w:val="0"/>
                <w:sz w:val="24"/>
                <w:szCs w:val="24"/>
                <w:vertAlign w:val="superscript"/>
              </w:rPr>
              <w:t>***</w:t>
            </w:r>
          </w:p>
        </w:tc>
        <w:tc>
          <w:tcPr>
            <w:tcW w:w="1938" w:type="dxa"/>
            <w:tcBorders>
              <w:top w:val="single" w:sz="4" w:space="0" w:color="auto"/>
              <w:left w:val="nil"/>
              <w:bottom w:val="nil"/>
              <w:right w:val="nil"/>
            </w:tcBorders>
            <w:vAlign w:val="center"/>
          </w:tcPr>
          <w:p w14:paraId="577BAD92" w14:textId="29EDC623" w:rsidR="00C406E4" w:rsidRPr="000814EE" w:rsidRDefault="00C406E4" w:rsidP="00A14BF0">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w:t>
            </w:r>
            <w:r w:rsidR="002A0733" w:rsidRPr="00C418DC">
              <w:rPr>
                <w:rFonts w:ascii="Times New Roman" w:hAnsi="Times New Roman" w:cs="Times New Roman"/>
                <w:kern w:val="0"/>
                <w:sz w:val="24"/>
                <w:szCs w:val="24"/>
              </w:rPr>
              <w:t>2</w:t>
            </w:r>
            <w:r w:rsidR="00880E2B">
              <w:rPr>
                <w:rFonts w:ascii="Times New Roman" w:hAnsi="Times New Roman" w:cs="Times New Roman"/>
                <w:kern w:val="0"/>
                <w:sz w:val="24"/>
                <w:szCs w:val="24"/>
              </w:rPr>
              <w:t>34</w:t>
            </w:r>
            <w:r w:rsidRPr="00C418DC">
              <w:rPr>
                <w:rFonts w:ascii="Times New Roman" w:hAnsi="Times New Roman" w:cs="Times New Roman"/>
                <w:kern w:val="0"/>
                <w:sz w:val="24"/>
                <w:szCs w:val="24"/>
                <w:vertAlign w:val="superscript"/>
              </w:rPr>
              <w:t>***</w:t>
            </w:r>
          </w:p>
        </w:tc>
        <w:tc>
          <w:tcPr>
            <w:tcW w:w="1938" w:type="dxa"/>
            <w:tcBorders>
              <w:top w:val="single" w:sz="4" w:space="0" w:color="auto"/>
              <w:left w:val="nil"/>
              <w:bottom w:val="nil"/>
              <w:right w:val="nil"/>
            </w:tcBorders>
            <w:vAlign w:val="center"/>
          </w:tcPr>
          <w:p w14:paraId="3EBEAB8E" w14:textId="4CA57AFD" w:rsidR="00C406E4" w:rsidRPr="000814EE" w:rsidRDefault="00C406E4" w:rsidP="00A14BF0">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-0.079</w:t>
            </w:r>
            <w:r w:rsidRPr="00C418DC">
              <w:rPr>
                <w:rFonts w:ascii="Times New Roman" w:hAnsi="Times New Roman" w:cs="Times New Roman"/>
                <w:kern w:val="0"/>
                <w:sz w:val="24"/>
                <w:szCs w:val="24"/>
                <w:vertAlign w:val="superscript"/>
              </w:rPr>
              <w:t>***</w:t>
            </w:r>
          </w:p>
        </w:tc>
        <w:tc>
          <w:tcPr>
            <w:tcW w:w="1938" w:type="dxa"/>
            <w:tcBorders>
              <w:top w:val="single" w:sz="4" w:space="0" w:color="auto"/>
              <w:left w:val="nil"/>
              <w:bottom w:val="nil"/>
              <w:right w:val="nil"/>
            </w:tcBorders>
            <w:vAlign w:val="center"/>
          </w:tcPr>
          <w:p w14:paraId="33C8478B" w14:textId="644BFB44" w:rsidR="00C406E4" w:rsidRPr="000814EE" w:rsidRDefault="00C406E4" w:rsidP="00A14BF0">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0.128</w:t>
            </w:r>
          </w:p>
        </w:tc>
        <w:tc>
          <w:tcPr>
            <w:tcW w:w="1938" w:type="dxa"/>
            <w:tcBorders>
              <w:top w:val="single" w:sz="4" w:space="0" w:color="auto"/>
              <w:left w:val="nil"/>
              <w:bottom w:val="nil"/>
              <w:right w:val="nil"/>
            </w:tcBorders>
            <w:vAlign w:val="center"/>
          </w:tcPr>
          <w:p w14:paraId="256D7AFC" w14:textId="7CF8C3E3" w:rsidR="00C406E4" w:rsidRPr="000814EE" w:rsidRDefault="00C406E4" w:rsidP="00A14BF0">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0.125</w:t>
            </w:r>
          </w:p>
        </w:tc>
      </w:tr>
      <w:tr w:rsidR="00C406E4" w:rsidRPr="000814EE" w14:paraId="61CAD627" w14:textId="77777777" w:rsidTr="00DD64CA">
        <w:trPr>
          <w:trHeight w:val="20"/>
        </w:trPr>
        <w:tc>
          <w:tcPr>
            <w:tcW w:w="2280" w:type="dxa"/>
            <w:tcBorders>
              <w:top w:val="nil"/>
              <w:left w:val="nil"/>
              <w:bottom w:val="nil"/>
              <w:right w:val="nil"/>
            </w:tcBorders>
          </w:tcPr>
          <w:p w14:paraId="3A9468FE" w14:textId="77777777" w:rsidR="00C406E4" w:rsidRPr="000814EE" w:rsidRDefault="00C406E4" w:rsidP="00C406E4">
            <w:pPr>
              <w:autoSpaceDE w:val="0"/>
              <w:autoSpaceDN w:val="0"/>
              <w:adjustRightInd w:val="0"/>
              <w:rPr>
                <w:rFonts w:ascii="Times New Roman" w:hAnsi="Times New Roman" w:cs="Times New Roman"/>
                <w:kern w:val="0"/>
                <w:sz w:val="24"/>
                <w:szCs w:val="24"/>
              </w:rPr>
            </w:pPr>
          </w:p>
        </w:tc>
        <w:tc>
          <w:tcPr>
            <w:tcW w:w="1938" w:type="dxa"/>
            <w:tcBorders>
              <w:top w:val="nil"/>
              <w:left w:val="nil"/>
              <w:bottom w:val="nil"/>
              <w:right w:val="nil"/>
            </w:tcBorders>
          </w:tcPr>
          <w:p w14:paraId="6A8CAED0" w14:textId="0C07848C"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(0.025)</w:t>
            </w:r>
          </w:p>
        </w:tc>
        <w:tc>
          <w:tcPr>
            <w:tcW w:w="1938" w:type="dxa"/>
            <w:tcBorders>
              <w:top w:val="nil"/>
              <w:left w:val="nil"/>
              <w:bottom w:val="nil"/>
              <w:right w:val="nil"/>
            </w:tcBorders>
          </w:tcPr>
          <w:p w14:paraId="321B59E6" w14:textId="7B188889"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w:t>
            </w:r>
            <w:r w:rsidR="00461E27">
              <w:rPr>
                <w:rFonts w:ascii="Times New Roman" w:hAnsi="Times New Roman" w:cs="Times New Roman"/>
                <w:kern w:val="0"/>
                <w:sz w:val="24"/>
                <w:szCs w:val="24"/>
              </w:rPr>
              <w:t>43</w:t>
            </w:r>
            <w:r w:rsidRPr="00C418DC">
              <w:rPr>
                <w:rFonts w:ascii="Times New Roman" w:hAnsi="Times New Roman" w:cs="Times New Roman"/>
                <w:kern w:val="0"/>
                <w:sz w:val="24"/>
                <w:szCs w:val="24"/>
              </w:rPr>
              <w:t>)</w:t>
            </w:r>
          </w:p>
        </w:tc>
        <w:tc>
          <w:tcPr>
            <w:tcW w:w="1938" w:type="dxa"/>
            <w:tcBorders>
              <w:top w:val="nil"/>
              <w:left w:val="nil"/>
              <w:bottom w:val="nil"/>
              <w:right w:val="nil"/>
            </w:tcBorders>
          </w:tcPr>
          <w:p w14:paraId="5E549B74" w14:textId="773AEAE0"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w:t>
            </w:r>
            <w:r w:rsidR="00880E2B">
              <w:rPr>
                <w:rFonts w:ascii="Times New Roman" w:hAnsi="Times New Roman" w:cs="Times New Roman"/>
                <w:kern w:val="0"/>
                <w:sz w:val="24"/>
                <w:szCs w:val="24"/>
              </w:rPr>
              <w:t>35</w:t>
            </w:r>
            <w:r w:rsidR="00996B80" w:rsidRPr="00C418DC">
              <w:rPr>
                <w:rFonts w:ascii="Times New Roman" w:hAnsi="Times New Roman" w:cs="Times New Roman"/>
                <w:kern w:val="0"/>
                <w:sz w:val="24"/>
                <w:szCs w:val="24"/>
              </w:rPr>
              <w:t>)</w:t>
            </w:r>
          </w:p>
        </w:tc>
        <w:tc>
          <w:tcPr>
            <w:tcW w:w="1938" w:type="dxa"/>
            <w:tcBorders>
              <w:top w:val="nil"/>
              <w:left w:val="nil"/>
              <w:bottom w:val="nil"/>
              <w:right w:val="nil"/>
            </w:tcBorders>
          </w:tcPr>
          <w:p w14:paraId="6EDC953E" w14:textId="2A517E00"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(0.016)</w:t>
            </w:r>
          </w:p>
        </w:tc>
        <w:tc>
          <w:tcPr>
            <w:tcW w:w="1938" w:type="dxa"/>
            <w:tcBorders>
              <w:top w:val="nil"/>
              <w:left w:val="nil"/>
              <w:bottom w:val="nil"/>
              <w:right w:val="nil"/>
            </w:tcBorders>
          </w:tcPr>
          <w:p w14:paraId="1F565F24" w14:textId="3078ECFC"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(0.157)</w:t>
            </w:r>
          </w:p>
        </w:tc>
        <w:tc>
          <w:tcPr>
            <w:tcW w:w="1938" w:type="dxa"/>
            <w:tcBorders>
              <w:top w:val="nil"/>
              <w:left w:val="nil"/>
              <w:bottom w:val="nil"/>
              <w:right w:val="nil"/>
            </w:tcBorders>
          </w:tcPr>
          <w:p w14:paraId="4F8CA60B" w14:textId="2A285C76"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(0.121)</w:t>
            </w:r>
          </w:p>
        </w:tc>
      </w:tr>
      <w:tr w:rsidR="00C406E4" w:rsidRPr="000814EE" w14:paraId="15F06B92" w14:textId="77777777" w:rsidTr="00DD64CA">
        <w:trPr>
          <w:trHeight w:val="20"/>
        </w:trPr>
        <w:tc>
          <w:tcPr>
            <w:tcW w:w="2280" w:type="dxa"/>
            <w:tcBorders>
              <w:top w:val="nil"/>
              <w:left w:val="nil"/>
              <w:bottom w:val="nil"/>
              <w:right w:val="nil"/>
            </w:tcBorders>
          </w:tcPr>
          <w:p w14:paraId="3D866E0F" w14:textId="77777777" w:rsidR="00C406E4" w:rsidRPr="000814EE" w:rsidRDefault="00C406E4" w:rsidP="00C406E4">
            <w:pPr>
              <w:autoSpaceDE w:val="0"/>
              <w:autoSpaceDN w:val="0"/>
              <w:adjustRightInd w:val="0"/>
              <w:rPr>
                <w:rFonts w:ascii="Times New Roman" w:hAnsi="Times New Roman" w:cs="Times New Roman"/>
                <w:kern w:val="0"/>
                <w:sz w:val="24"/>
                <w:szCs w:val="24"/>
              </w:rPr>
            </w:pPr>
            <w:r w:rsidRPr="000814EE">
              <w:rPr>
                <w:rFonts w:ascii="Times New Roman" w:hAnsi="Times New Roman" w:cs="Times New Roman"/>
                <w:kern w:val="0"/>
                <w:sz w:val="24"/>
                <w:szCs w:val="24"/>
              </w:rPr>
              <w:t>Residual-mobile</w:t>
            </w:r>
          </w:p>
        </w:tc>
        <w:tc>
          <w:tcPr>
            <w:tcW w:w="1938" w:type="dxa"/>
            <w:tcBorders>
              <w:top w:val="nil"/>
              <w:left w:val="nil"/>
              <w:bottom w:val="nil"/>
              <w:right w:val="nil"/>
            </w:tcBorders>
          </w:tcPr>
          <w:p w14:paraId="693911C2" w14:textId="696FD755"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-0.030</w:t>
            </w:r>
          </w:p>
        </w:tc>
        <w:tc>
          <w:tcPr>
            <w:tcW w:w="1938" w:type="dxa"/>
            <w:tcBorders>
              <w:top w:val="nil"/>
              <w:left w:val="nil"/>
              <w:bottom w:val="nil"/>
              <w:right w:val="nil"/>
            </w:tcBorders>
          </w:tcPr>
          <w:p w14:paraId="4D6B3749" w14:textId="7CDE9BA6"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w:t>
            </w:r>
            <w:r w:rsidR="002A0733" w:rsidRPr="00C418DC">
              <w:rPr>
                <w:rFonts w:ascii="Times New Roman" w:hAnsi="Times New Roman" w:cs="Times New Roman"/>
                <w:kern w:val="0"/>
                <w:sz w:val="24"/>
                <w:szCs w:val="24"/>
              </w:rPr>
              <w:t>0</w:t>
            </w:r>
            <w:r w:rsidR="00461E27">
              <w:rPr>
                <w:rFonts w:ascii="Times New Roman" w:hAnsi="Times New Roman" w:cs="Times New Roman"/>
                <w:kern w:val="0"/>
                <w:sz w:val="24"/>
                <w:szCs w:val="24"/>
              </w:rPr>
              <w:t>49</w:t>
            </w:r>
          </w:p>
        </w:tc>
        <w:tc>
          <w:tcPr>
            <w:tcW w:w="1938" w:type="dxa"/>
            <w:tcBorders>
              <w:top w:val="nil"/>
              <w:left w:val="nil"/>
              <w:bottom w:val="nil"/>
              <w:right w:val="nil"/>
            </w:tcBorders>
          </w:tcPr>
          <w:p w14:paraId="2534D65F" w14:textId="209815AF"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w:t>
            </w:r>
            <w:r w:rsidR="001B72B3" w:rsidRPr="00C418DC">
              <w:rPr>
                <w:rFonts w:ascii="Times New Roman" w:hAnsi="Times New Roman" w:cs="Times New Roman"/>
                <w:kern w:val="0"/>
                <w:sz w:val="24"/>
                <w:szCs w:val="24"/>
              </w:rPr>
              <w:t>0</w:t>
            </w:r>
            <w:r w:rsidR="00880E2B">
              <w:rPr>
                <w:rFonts w:ascii="Times New Roman" w:hAnsi="Times New Roman" w:cs="Times New Roman"/>
                <w:kern w:val="0"/>
                <w:sz w:val="24"/>
                <w:szCs w:val="24"/>
              </w:rPr>
              <w:t>83</w:t>
            </w:r>
            <w:r w:rsidRPr="00C418DC">
              <w:rPr>
                <w:rFonts w:ascii="Times New Roman" w:hAnsi="Times New Roman" w:cs="Times New Roman"/>
                <w:kern w:val="0"/>
                <w:sz w:val="24"/>
                <w:szCs w:val="24"/>
                <w:vertAlign w:val="superscript"/>
              </w:rPr>
              <w:t>***</w:t>
            </w:r>
          </w:p>
        </w:tc>
        <w:tc>
          <w:tcPr>
            <w:tcW w:w="1938" w:type="dxa"/>
            <w:tcBorders>
              <w:top w:val="nil"/>
              <w:left w:val="nil"/>
              <w:bottom w:val="nil"/>
              <w:right w:val="nil"/>
            </w:tcBorders>
          </w:tcPr>
          <w:p w14:paraId="7710AEBC" w14:textId="05849C5E"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0.020</w:t>
            </w:r>
          </w:p>
        </w:tc>
        <w:tc>
          <w:tcPr>
            <w:tcW w:w="1938" w:type="dxa"/>
            <w:tcBorders>
              <w:top w:val="nil"/>
              <w:left w:val="nil"/>
              <w:bottom w:val="nil"/>
              <w:right w:val="nil"/>
            </w:tcBorders>
          </w:tcPr>
          <w:p w14:paraId="560C534A" w14:textId="4B6F78B2"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0.130</w:t>
            </w:r>
          </w:p>
        </w:tc>
        <w:tc>
          <w:tcPr>
            <w:tcW w:w="1938" w:type="dxa"/>
            <w:tcBorders>
              <w:top w:val="nil"/>
              <w:left w:val="nil"/>
              <w:bottom w:val="nil"/>
              <w:right w:val="nil"/>
            </w:tcBorders>
          </w:tcPr>
          <w:p w14:paraId="31E4146D" w14:textId="65D5FD04"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0.086</w:t>
            </w:r>
          </w:p>
        </w:tc>
      </w:tr>
      <w:tr w:rsidR="00C406E4" w:rsidRPr="000814EE" w14:paraId="4F7F9D2A" w14:textId="77777777" w:rsidTr="00DD64CA">
        <w:trPr>
          <w:trHeight w:val="269"/>
        </w:trPr>
        <w:tc>
          <w:tcPr>
            <w:tcW w:w="2280" w:type="dxa"/>
            <w:tcBorders>
              <w:top w:val="nil"/>
              <w:left w:val="nil"/>
              <w:bottom w:val="single" w:sz="4" w:space="0" w:color="auto"/>
              <w:right w:val="nil"/>
            </w:tcBorders>
          </w:tcPr>
          <w:p w14:paraId="435B8EF0" w14:textId="77777777" w:rsidR="00C406E4" w:rsidRPr="000814EE" w:rsidRDefault="00C406E4" w:rsidP="00C406E4">
            <w:pPr>
              <w:autoSpaceDE w:val="0"/>
              <w:autoSpaceDN w:val="0"/>
              <w:adjustRightInd w:val="0"/>
              <w:rPr>
                <w:rFonts w:ascii="Times New Roman" w:hAnsi="Times New Roman" w:cs="Times New Roman"/>
                <w:kern w:val="0"/>
                <w:sz w:val="24"/>
                <w:szCs w:val="24"/>
              </w:rPr>
            </w:pPr>
          </w:p>
        </w:tc>
        <w:tc>
          <w:tcPr>
            <w:tcW w:w="1938" w:type="dxa"/>
            <w:tcBorders>
              <w:top w:val="nil"/>
              <w:left w:val="nil"/>
              <w:bottom w:val="single" w:sz="4" w:space="0" w:color="auto"/>
              <w:right w:val="nil"/>
            </w:tcBorders>
          </w:tcPr>
          <w:p w14:paraId="2A87714B" w14:textId="390E114B"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(0.023)</w:t>
            </w:r>
          </w:p>
        </w:tc>
        <w:tc>
          <w:tcPr>
            <w:tcW w:w="1938" w:type="dxa"/>
            <w:tcBorders>
              <w:top w:val="nil"/>
              <w:left w:val="nil"/>
              <w:bottom w:val="single" w:sz="4" w:space="0" w:color="auto"/>
              <w:right w:val="nil"/>
            </w:tcBorders>
          </w:tcPr>
          <w:p w14:paraId="29121780" w14:textId="15E38BD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w:t>
            </w:r>
            <w:r w:rsidR="00461E27">
              <w:rPr>
                <w:rFonts w:ascii="Times New Roman" w:hAnsi="Times New Roman" w:cs="Times New Roman"/>
                <w:kern w:val="0"/>
                <w:sz w:val="24"/>
                <w:szCs w:val="24"/>
              </w:rPr>
              <w:t>35</w:t>
            </w:r>
            <w:r w:rsidRPr="00C418DC">
              <w:rPr>
                <w:rFonts w:ascii="Times New Roman" w:hAnsi="Times New Roman" w:cs="Times New Roman"/>
                <w:kern w:val="0"/>
                <w:sz w:val="24"/>
                <w:szCs w:val="24"/>
              </w:rPr>
              <w:t>)</w:t>
            </w:r>
          </w:p>
        </w:tc>
        <w:tc>
          <w:tcPr>
            <w:tcW w:w="1938" w:type="dxa"/>
            <w:tcBorders>
              <w:top w:val="nil"/>
              <w:left w:val="nil"/>
              <w:bottom w:val="single" w:sz="4" w:space="0" w:color="auto"/>
              <w:right w:val="nil"/>
            </w:tcBorders>
          </w:tcPr>
          <w:p w14:paraId="361C4764" w14:textId="5578632A"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w:t>
            </w:r>
            <w:r w:rsidR="00880E2B">
              <w:rPr>
                <w:rFonts w:ascii="Times New Roman" w:hAnsi="Times New Roman" w:cs="Times New Roman"/>
                <w:kern w:val="0"/>
                <w:sz w:val="24"/>
                <w:szCs w:val="24"/>
              </w:rPr>
              <w:t>31</w:t>
            </w:r>
            <w:r w:rsidRPr="00C418DC">
              <w:rPr>
                <w:rFonts w:ascii="Times New Roman" w:hAnsi="Times New Roman" w:cs="Times New Roman"/>
                <w:kern w:val="0"/>
                <w:sz w:val="24"/>
                <w:szCs w:val="24"/>
              </w:rPr>
              <w:t>)</w:t>
            </w:r>
          </w:p>
        </w:tc>
        <w:tc>
          <w:tcPr>
            <w:tcW w:w="1938" w:type="dxa"/>
            <w:tcBorders>
              <w:top w:val="nil"/>
              <w:left w:val="nil"/>
              <w:bottom w:val="single" w:sz="4" w:space="0" w:color="auto"/>
              <w:right w:val="nil"/>
            </w:tcBorders>
          </w:tcPr>
          <w:p w14:paraId="75EBA283" w14:textId="0681149C"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(0.014)</w:t>
            </w:r>
          </w:p>
        </w:tc>
        <w:tc>
          <w:tcPr>
            <w:tcW w:w="1938" w:type="dxa"/>
            <w:tcBorders>
              <w:top w:val="nil"/>
              <w:left w:val="nil"/>
              <w:bottom w:val="single" w:sz="4" w:space="0" w:color="auto"/>
              <w:right w:val="nil"/>
            </w:tcBorders>
          </w:tcPr>
          <w:p w14:paraId="6BC67DF6" w14:textId="5F71FBCF"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(0.126)</w:t>
            </w:r>
          </w:p>
        </w:tc>
        <w:tc>
          <w:tcPr>
            <w:tcW w:w="1938" w:type="dxa"/>
            <w:tcBorders>
              <w:top w:val="nil"/>
              <w:left w:val="nil"/>
              <w:bottom w:val="single" w:sz="4" w:space="0" w:color="auto"/>
              <w:right w:val="nil"/>
            </w:tcBorders>
          </w:tcPr>
          <w:p w14:paraId="38DB48AB" w14:textId="32D62D36"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(0.096)</w:t>
            </w:r>
          </w:p>
        </w:tc>
      </w:tr>
      <w:tr w:rsidR="00C406E4" w:rsidRPr="000814EE" w14:paraId="6B1C7846" w14:textId="77777777" w:rsidTr="00DD64CA">
        <w:trPr>
          <w:trHeight w:val="20"/>
        </w:trPr>
        <w:tc>
          <w:tcPr>
            <w:tcW w:w="2280" w:type="dxa"/>
            <w:tcBorders>
              <w:top w:val="single" w:sz="4" w:space="0" w:color="auto"/>
              <w:left w:val="nil"/>
              <w:bottom w:val="nil"/>
              <w:right w:val="nil"/>
            </w:tcBorders>
          </w:tcPr>
          <w:p w14:paraId="6DBD3450" w14:textId="47CBEAF1" w:rsidR="00C406E4" w:rsidRPr="000814EE" w:rsidRDefault="00C406E4" w:rsidP="00C406E4">
            <w:pPr>
              <w:autoSpaceDE w:val="0"/>
              <w:autoSpaceDN w:val="0"/>
              <w:adjustRightInd w:val="0"/>
              <w:jc w:val="left"/>
              <w:rPr>
                <w:rFonts w:ascii="Times New Roman" w:hAnsi="Times New Roman" w:cs="Times New Roman"/>
                <w:kern w:val="0"/>
                <w:sz w:val="24"/>
                <w:szCs w:val="24"/>
              </w:rPr>
            </w:pPr>
            <w:r w:rsidRPr="000814EE">
              <w:rPr>
                <w:rFonts w:ascii="Times New Roman" w:hAnsi="Times New Roman" w:cs="Times New Roman"/>
                <w:kern w:val="0"/>
                <w:sz w:val="24"/>
                <w:szCs w:val="24"/>
              </w:rPr>
              <w:t>Household FE</w:t>
            </w:r>
          </w:p>
        </w:tc>
        <w:tc>
          <w:tcPr>
            <w:tcW w:w="1938" w:type="dxa"/>
            <w:tcBorders>
              <w:top w:val="single" w:sz="4" w:space="0" w:color="auto"/>
              <w:left w:val="nil"/>
              <w:bottom w:val="nil"/>
              <w:right w:val="nil"/>
            </w:tcBorders>
          </w:tcPr>
          <w:p w14:paraId="0E8CDC06" w14:textId="5D913181" w:rsidR="00C406E4" w:rsidRPr="000814EE" w:rsidRDefault="0011388A" w:rsidP="00C406E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1938" w:type="dxa"/>
            <w:tcBorders>
              <w:top w:val="single" w:sz="4" w:space="0" w:color="auto"/>
              <w:left w:val="nil"/>
              <w:bottom w:val="nil"/>
              <w:right w:val="nil"/>
            </w:tcBorders>
          </w:tcPr>
          <w:p w14:paraId="4CE18881" w14:textId="5C038EF0"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No</w:t>
            </w:r>
          </w:p>
        </w:tc>
        <w:tc>
          <w:tcPr>
            <w:tcW w:w="1938" w:type="dxa"/>
            <w:tcBorders>
              <w:top w:val="single" w:sz="4" w:space="0" w:color="auto"/>
              <w:left w:val="nil"/>
              <w:bottom w:val="nil"/>
              <w:right w:val="nil"/>
            </w:tcBorders>
          </w:tcPr>
          <w:p w14:paraId="033E8ACB"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No</w:t>
            </w:r>
          </w:p>
        </w:tc>
        <w:tc>
          <w:tcPr>
            <w:tcW w:w="1938" w:type="dxa"/>
            <w:tcBorders>
              <w:top w:val="single" w:sz="4" w:space="0" w:color="auto"/>
              <w:left w:val="nil"/>
              <w:bottom w:val="nil"/>
              <w:right w:val="nil"/>
            </w:tcBorders>
          </w:tcPr>
          <w:p w14:paraId="115F3DA1"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single" w:sz="4" w:space="0" w:color="auto"/>
              <w:left w:val="nil"/>
              <w:bottom w:val="nil"/>
              <w:right w:val="nil"/>
            </w:tcBorders>
          </w:tcPr>
          <w:p w14:paraId="0DCBFF98"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single" w:sz="4" w:space="0" w:color="auto"/>
              <w:left w:val="nil"/>
              <w:bottom w:val="nil"/>
              <w:right w:val="nil"/>
            </w:tcBorders>
          </w:tcPr>
          <w:p w14:paraId="661913E0"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r>
      <w:tr w:rsidR="00C406E4" w:rsidRPr="000814EE" w14:paraId="4025B2E6" w14:textId="77777777" w:rsidTr="00DD64CA">
        <w:trPr>
          <w:trHeight w:val="20"/>
        </w:trPr>
        <w:tc>
          <w:tcPr>
            <w:tcW w:w="2280" w:type="dxa"/>
            <w:tcBorders>
              <w:top w:val="nil"/>
              <w:left w:val="nil"/>
              <w:bottom w:val="nil"/>
              <w:right w:val="nil"/>
            </w:tcBorders>
          </w:tcPr>
          <w:p w14:paraId="3E3F17F5" w14:textId="77777777" w:rsidR="00C406E4" w:rsidRPr="000814EE" w:rsidRDefault="00C406E4" w:rsidP="00C406E4">
            <w:pPr>
              <w:autoSpaceDE w:val="0"/>
              <w:autoSpaceDN w:val="0"/>
              <w:adjustRightInd w:val="0"/>
              <w:jc w:val="left"/>
              <w:rPr>
                <w:rFonts w:ascii="Times New Roman" w:hAnsi="Times New Roman" w:cs="Times New Roman"/>
                <w:kern w:val="0"/>
                <w:sz w:val="24"/>
                <w:szCs w:val="24"/>
              </w:rPr>
            </w:pPr>
            <w:r w:rsidRPr="000814EE">
              <w:rPr>
                <w:rFonts w:ascii="Times New Roman" w:hAnsi="Times New Roman" w:cs="Times New Roman"/>
                <w:kern w:val="0"/>
                <w:sz w:val="24"/>
                <w:szCs w:val="24"/>
              </w:rPr>
              <w:t>Year dummy</w:t>
            </w:r>
          </w:p>
        </w:tc>
        <w:tc>
          <w:tcPr>
            <w:tcW w:w="1938" w:type="dxa"/>
            <w:tcBorders>
              <w:top w:val="nil"/>
              <w:left w:val="nil"/>
              <w:bottom w:val="nil"/>
              <w:right w:val="nil"/>
            </w:tcBorders>
          </w:tcPr>
          <w:p w14:paraId="1586D5AB"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70BFB56B" w14:textId="0BC0C599"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059FC1D6"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5CDBDAE0"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79689CB0"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3D4FF98F"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r>
      <w:tr w:rsidR="00C406E4" w:rsidRPr="000814EE" w14:paraId="6142BD93" w14:textId="77777777" w:rsidTr="00DD64CA">
        <w:trPr>
          <w:trHeight w:val="20"/>
        </w:trPr>
        <w:tc>
          <w:tcPr>
            <w:tcW w:w="2280" w:type="dxa"/>
            <w:tcBorders>
              <w:top w:val="nil"/>
              <w:left w:val="nil"/>
              <w:bottom w:val="nil"/>
              <w:right w:val="nil"/>
            </w:tcBorders>
            <w:vAlign w:val="center"/>
          </w:tcPr>
          <w:p w14:paraId="56C91D64" w14:textId="01801FCF" w:rsidR="00C406E4" w:rsidRPr="000814EE" w:rsidRDefault="00C406E4" w:rsidP="00C406E4">
            <w:pPr>
              <w:autoSpaceDE w:val="0"/>
              <w:autoSpaceDN w:val="0"/>
              <w:adjustRightInd w:val="0"/>
              <w:jc w:val="left"/>
              <w:rPr>
                <w:rFonts w:ascii="Times New Roman" w:hAnsi="Times New Roman" w:cs="Times New Roman"/>
                <w:kern w:val="0"/>
                <w:sz w:val="24"/>
                <w:szCs w:val="24"/>
              </w:rPr>
            </w:pPr>
            <w:r w:rsidRPr="000814EE">
              <w:rPr>
                <w:rFonts w:ascii="Times New Roman" w:hAnsi="Times New Roman" w:cs="Times New Roman"/>
                <w:kern w:val="0"/>
                <w:sz w:val="24"/>
                <w:szCs w:val="24"/>
              </w:rPr>
              <w:t>Division dummy</w:t>
            </w:r>
          </w:p>
        </w:tc>
        <w:tc>
          <w:tcPr>
            <w:tcW w:w="1938" w:type="dxa"/>
            <w:tcBorders>
              <w:top w:val="nil"/>
              <w:left w:val="nil"/>
              <w:bottom w:val="nil"/>
              <w:right w:val="nil"/>
            </w:tcBorders>
            <w:vAlign w:val="center"/>
          </w:tcPr>
          <w:p w14:paraId="7C795C51" w14:textId="44358AE1"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1938" w:type="dxa"/>
            <w:tcBorders>
              <w:top w:val="nil"/>
              <w:left w:val="nil"/>
              <w:bottom w:val="nil"/>
              <w:right w:val="nil"/>
            </w:tcBorders>
            <w:vAlign w:val="center"/>
          </w:tcPr>
          <w:p w14:paraId="56D78B35" w14:textId="47957C6A"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1938" w:type="dxa"/>
            <w:tcBorders>
              <w:top w:val="nil"/>
              <w:left w:val="nil"/>
              <w:bottom w:val="nil"/>
              <w:right w:val="nil"/>
            </w:tcBorders>
            <w:vAlign w:val="center"/>
          </w:tcPr>
          <w:p w14:paraId="26044CCB" w14:textId="6EB8AF5C"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1938" w:type="dxa"/>
            <w:tcBorders>
              <w:top w:val="nil"/>
              <w:left w:val="nil"/>
              <w:bottom w:val="nil"/>
              <w:right w:val="nil"/>
            </w:tcBorders>
            <w:vAlign w:val="center"/>
          </w:tcPr>
          <w:p w14:paraId="0E02C7BD" w14:textId="3E2C459F"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1938" w:type="dxa"/>
            <w:tcBorders>
              <w:top w:val="nil"/>
              <w:left w:val="nil"/>
              <w:bottom w:val="nil"/>
              <w:right w:val="nil"/>
            </w:tcBorders>
            <w:vAlign w:val="center"/>
          </w:tcPr>
          <w:p w14:paraId="1BB555C9" w14:textId="4377BF80"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1938" w:type="dxa"/>
            <w:tcBorders>
              <w:top w:val="nil"/>
              <w:left w:val="nil"/>
              <w:bottom w:val="nil"/>
              <w:right w:val="nil"/>
            </w:tcBorders>
            <w:vAlign w:val="center"/>
          </w:tcPr>
          <w:p w14:paraId="16A8B55F" w14:textId="63FA6A10"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r>
      <w:tr w:rsidR="00C406E4" w:rsidRPr="000814EE" w14:paraId="694B76D9" w14:textId="77777777" w:rsidTr="00DD64CA">
        <w:trPr>
          <w:trHeight w:val="20"/>
        </w:trPr>
        <w:tc>
          <w:tcPr>
            <w:tcW w:w="2280" w:type="dxa"/>
            <w:tcBorders>
              <w:top w:val="nil"/>
              <w:left w:val="nil"/>
              <w:bottom w:val="nil"/>
              <w:right w:val="nil"/>
            </w:tcBorders>
          </w:tcPr>
          <w:p w14:paraId="014CF421" w14:textId="77777777" w:rsidR="00C406E4" w:rsidRPr="000814EE" w:rsidRDefault="00C406E4" w:rsidP="00C406E4">
            <w:pPr>
              <w:autoSpaceDE w:val="0"/>
              <w:autoSpaceDN w:val="0"/>
              <w:adjustRightInd w:val="0"/>
              <w:jc w:val="left"/>
              <w:rPr>
                <w:rFonts w:ascii="Times New Roman" w:hAnsi="Times New Roman" w:cs="Times New Roman"/>
                <w:kern w:val="0"/>
                <w:sz w:val="24"/>
                <w:szCs w:val="24"/>
              </w:rPr>
            </w:pPr>
            <w:r w:rsidRPr="000814EE">
              <w:rPr>
                <w:rFonts w:ascii="Times New Roman" w:hAnsi="Times New Roman" w:cs="Times New Roman"/>
                <w:kern w:val="0"/>
                <w:sz w:val="24"/>
                <w:szCs w:val="24"/>
              </w:rPr>
              <w:t>Control variables</w:t>
            </w:r>
          </w:p>
        </w:tc>
        <w:tc>
          <w:tcPr>
            <w:tcW w:w="1938" w:type="dxa"/>
            <w:tcBorders>
              <w:top w:val="nil"/>
              <w:left w:val="nil"/>
              <w:bottom w:val="nil"/>
              <w:right w:val="nil"/>
            </w:tcBorders>
          </w:tcPr>
          <w:p w14:paraId="003E4FE9"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718C60C7" w14:textId="4DB8CBDD"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3169B468"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3F3ABC65"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4B5A3486"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c>
          <w:tcPr>
            <w:tcW w:w="1938" w:type="dxa"/>
            <w:tcBorders>
              <w:top w:val="nil"/>
              <w:left w:val="nil"/>
              <w:bottom w:val="nil"/>
              <w:right w:val="nil"/>
            </w:tcBorders>
          </w:tcPr>
          <w:p w14:paraId="5E9DDD9B" w14:textId="77777777" w:rsidR="00C406E4" w:rsidRPr="000814EE" w:rsidRDefault="00C406E4" w:rsidP="00C406E4">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Yes</w:t>
            </w:r>
          </w:p>
        </w:tc>
      </w:tr>
      <w:tr w:rsidR="00BD03E9" w:rsidRPr="000814EE" w14:paraId="5DB64DFA" w14:textId="77777777" w:rsidTr="00DD64CA">
        <w:trPr>
          <w:trHeight w:val="20"/>
        </w:trPr>
        <w:tc>
          <w:tcPr>
            <w:tcW w:w="2280" w:type="dxa"/>
            <w:tcBorders>
              <w:top w:val="nil"/>
              <w:left w:val="nil"/>
              <w:bottom w:val="single" w:sz="4" w:space="0" w:color="auto"/>
              <w:right w:val="nil"/>
            </w:tcBorders>
          </w:tcPr>
          <w:p w14:paraId="0F1B401F" w14:textId="77777777" w:rsidR="00BD03E9" w:rsidRPr="000814EE" w:rsidRDefault="00BD03E9" w:rsidP="00BD03E9">
            <w:pPr>
              <w:autoSpaceDE w:val="0"/>
              <w:autoSpaceDN w:val="0"/>
              <w:adjustRightInd w:val="0"/>
              <w:jc w:val="left"/>
              <w:rPr>
                <w:rFonts w:ascii="Times New Roman" w:hAnsi="Times New Roman" w:cs="Times New Roman"/>
                <w:kern w:val="0"/>
                <w:sz w:val="24"/>
                <w:szCs w:val="24"/>
              </w:rPr>
            </w:pPr>
            <w:r w:rsidRPr="000814EE">
              <w:rPr>
                <w:rFonts w:ascii="Times New Roman" w:hAnsi="Times New Roman" w:cs="Times New Roman"/>
                <w:kern w:val="0"/>
                <w:sz w:val="24"/>
                <w:szCs w:val="24"/>
              </w:rPr>
              <w:t>Observations</w:t>
            </w:r>
          </w:p>
        </w:tc>
        <w:tc>
          <w:tcPr>
            <w:tcW w:w="1938" w:type="dxa"/>
            <w:tcBorders>
              <w:top w:val="nil"/>
              <w:left w:val="nil"/>
              <w:bottom w:val="single" w:sz="4" w:space="0" w:color="auto"/>
              <w:right w:val="nil"/>
            </w:tcBorders>
          </w:tcPr>
          <w:p w14:paraId="23779E36" w14:textId="2625073E" w:rsidR="00BD03E9" w:rsidRPr="000814EE" w:rsidRDefault="00BD03E9" w:rsidP="00BD03E9">
            <w:pPr>
              <w:autoSpaceDE w:val="0"/>
              <w:autoSpaceDN w:val="0"/>
              <w:adjustRightInd w:val="0"/>
              <w:jc w:val="center"/>
              <w:rPr>
                <w:rFonts w:ascii="Times New Roman" w:hAnsi="Times New Roman" w:cs="Times New Roman"/>
                <w:kern w:val="0"/>
                <w:sz w:val="24"/>
                <w:szCs w:val="24"/>
              </w:rPr>
            </w:pPr>
            <w:r w:rsidRPr="000814EE">
              <w:rPr>
                <w:rFonts w:ascii="Times New Roman" w:hAnsi="Times New Roman" w:cs="Times New Roman"/>
                <w:kern w:val="0"/>
                <w:sz w:val="24"/>
                <w:szCs w:val="24"/>
              </w:rPr>
              <w:t>11,006</w:t>
            </w:r>
          </w:p>
        </w:tc>
        <w:tc>
          <w:tcPr>
            <w:tcW w:w="1938" w:type="dxa"/>
            <w:tcBorders>
              <w:top w:val="nil"/>
              <w:left w:val="nil"/>
              <w:bottom w:val="single" w:sz="4" w:space="0" w:color="auto"/>
              <w:right w:val="nil"/>
            </w:tcBorders>
          </w:tcPr>
          <w:p w14:paraId="3EFD32E4" w14:textId="7593A625" w:rsidR="00BD03E9" w:rsidRPr="000814EE" w:rsidRDefault="00BD03E9" w:rsidP="00BD03E9">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sz w:val="24"/>
                <w:szCs w:val="24"/>
              </w:rPr>
              <w:t>11,087</w:t>
            </w:r>
          </w:p>
        </w:tc>
        <w:tc>
          <w:tcPr>
            <w:tcW w:w="1938" w:type="dxa"/>
            <w:tcBorders>
              <w:top w:val="nil"/>
              <w:left w:val="nil"/>
              <w:bottom w:val="single" w:sz="4" w:space="0" w:color="auto"/>
              <w:right w:val="nil"/>
            </w:tcBorders>
          </w:tcPr>
          <w:p w14:paraId="1296344A" w14:textId="3C59C45D" w:rsidR="00BD03E9" w:rsidRPr="000814EE" w:rsidRDefault="00BD03E9" w:rsidP="00BD03E9">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sz w:val="24"/>
                <w:szCs w:val="24"/>
              </w:rPr>
              <w:t>11,087</w:t>
            </w:r>
          </w:p>
        </w:tc>
        <w:tc>
          <w:tcPr>
            <w:tcW w:w="1938" w:type="dxa"/>
            <w:tcBorders>
              <w:top w:val="nil"/>
              <w:left w:val="nil"/>
              <w:bottom w:val="single" w:sz="4" w:space="0" w:color="auto"/>
              <w:right w:val="nil"/>
            </w:tcBorders>
          </w:tcPr>
          <w:p w14:paraId="2760BE18" w14:textId="5ACF056A" w:rsidR="00BD03E9" w:rsidRPr="000814EE" w:rsidRDefault="002913EE" w:rsidP="00BD03E9">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sz w:val="24"/>
                <w:szCs w:val="24"/>
              </w:rPr>
              <w:t>10,701</w:t>
            </w:r>
          </w:p>
        </w:tc>
        <w:tc>
          <w:tcPr>
            <w:tcW w:w="1938" w:type="dxa"/>
            <w:tcBorders>
              <w:top w:val="nil"/>
              <w:left w:val="nil"/>
              <w:bottom w:val="single" w:sz="4" w:space="0" w:color="auto"/>
              <w:right w:val="nil"/>
            </w:tcBorders>
          </w:tcPr>
          <w:p w14:paraId="456975EF" w14:textId="530FA759" w:rsidR="00BD03E9" w:rsidRPr="000814EE" w:rsidRDefault="00BD03E9" w:rsidP="00BD03E9">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sz w:val="24"/>
                <w:szCs w:val="24"/>
              </w:rPr>
              <w:t>11,087</w:t>
            </w:r>
          </w:p>
        </w:tc>
        <w:tc>
          <w:tcPr>
            <w:tcW w:w="1938" w:type="dxa"/>
            <w:tcBorders>
              <w:top w:val="nil"/>
              <w:left w:val="nil"/>
              <w:bottom w:val="single" w:sz="4" w:space="0" w:color="auto"/>
              <w:right w:val="nil"/>
            </w:tcBorders>
          </w:tcPr>
          <w:p w14:paraId="79DE3C25" w14:textId="1A93D421" w:rsidR="00BD03E9" w:rsidRPr="000814EE" w:rsidRDefault="00BD03E9" w:rsidP="00BD03E9">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sz w:val="24"/>
                <w:szCs w:val="24"/>
              </w:rPr>
              <w:t>11,087</w:t>
            </w:r>
          </w:p>
        </w:tc>
      </w:tr>
    </w:tbl>
    <w:p w14:paraId="35DA5772" w14:textId="343DC4D0" w:rsidR="00444012" w:rsidRPr="00A113DA" w:rsidRDefault="0026513E" w:rsidP="00DD1869">
      <w:pPr>
        <w:autoSpaceDE w:val="0"/>
        <w:autoSpaceDN w:val="0"/>
        <w:adjustRightInd w:val="0"/>
        <w:jc w:val="left"/>
        <w:rPr>
          <w:rFonts w:ascii="Times New Roman" w:hAnsi="Times New Roman" w:cs="Times New Roman"/>
          <w:kern w:val="0"/>
          <w:sz w:val="24"/>
          <w:szCs w:val="24"/>
        </w:rPr>
      </w:pPr>
      <w:r w:rsidRPr="00A113DA">
        <w:rPr>
          <w:rFonts w:ascii="Times New Roman" w:hAnsi="Times New Roman" w:cs="Times New Roman"/>
          <w:kern w:val="0"/>
          <w:sz w:val="24"/>
          <w:szCs w:val="24"/>
        </w:rPr>
        <w:t xml:space="preserve">Note: </w:t>
      </w:r>
      <w:r w:rsidR="00444012" w:rsidRPr="00A113DA">
        <w:rPr>
          <w:rFonts w:ascii="Times New Roman" w:hAnsi="Times New Roman" w:cs="Times New Roman"/>
          <w:kern w:val="0"/>
          <w:sz w:val="24"/>
          <w:szCs w:val="24"/>
        </w:rPr>
        <w:t>Asterisks (*, **, and ***) denote significance at 10, 5, and 1 per cent levels</w:t>
      </w:r>
      <w:r w:rsidR="005B6A33" w:rsidRPr="00A113DA">
        <w:rPr>
          <w:rFonts w:ascii="Times New Roman" w:hAnsi="Times New Roman" w:cs="Times New Roman"/>
          <w:kern w:val="0"/>
          <w:sz w:val="24"/>
          <w:szCs w:val="24"/>
        </w:rPr>
        <w:t>.</w:t>
      </w:r>
      <w:r w:rsidR="00296DB9">
        <w:rPr>
          <w:rFonts w:ascii="Times New Roman" w:hAnsi="Times New Roman" w:cs="Times New Roman"/>
          <w:kern w:val="0"/>
          <w:sz w:val="24"/>
          <w:szCs w:val="24"/>
        </w:rPr>
        <w:t xml:space="preserve"> Bootstrap r</w:t>
      </w:r>
      <w:r w:rsidR="009A33C1" w:rsidRPr="00A113DA">
        <w:rPr>
          <w:rFonts w:ascii="Times New Roman" w:hAnsi="Times New Roman" w:cs="Times New Roman"/>
          <w:kern w:val="0"/>
          <w:sz w:val="24"/>
          <w:szCs w:val="24"/>
        </w:rPr>
        <w:t xml:space="preserve">obust standard errors clustered by household </w:t>
      </w:r>
      <w:r w:rsidR="005B6A33" w:rsidRPr="00A113DA">
        <w:rPr>
          <w:rFonts w:ascii="Times New Roman" w:hAnsi="Times New Roman" w:cs="Times New Roman"/>
          <w:kern w:val="0"/>
          <w:sz w:val="24"/>
          <w:szCs w:val="24"/>
        </w:rPr>
        <w:t>in parenthesis</w:t>
      </w:r>
      <w:r w:rsidR="009A33C1" w:rsidRPr="00A113DA">
        <w:rPr>
          <w:rFonts w:ascii="Times New Roman" w:hAnsi="Times New Roman" w:cs="Times New Roman"/>
          <w:kern w:val="0"/>
          <w:sz w:val="24"/>
          <w:szCs w:val="24"/>
        </w:rPr>
        <w:t xml:space="preserve"> in column </w:t>
      </w:r>
      <w:r w:rsidR="00504969" w:rsidRPr="00A113DA">
        <w:rPr>
          <w:rFonts w:ascii="Times New Roman" w:hAnsi="Times New Roman" w:cs="Times New Roman"/>
          <w:kern w:val="0"/>
          <w:sz w:val="24"/>
          <w:szCs w:val="24"/>
        </w:rPr>
        <w:t xml:space="preserve">(1), (2), </w:t>
      </w:r>
      <w:r w:rsidR="009A33C1" w:rsidRPr="00A113DA">
        <w:rPr>
          <w:rFonts w:ascii="Times New Roman" w:hAnsi="Times New Roman" w:cs="Times New Roman"/>
          <w:kern w:val="0"/>
          <w:sz w:val="24"/>
          <w:szCs w:val="24"/>
        </w:rPr>
        <w:t xml:space="preserve">(4), (5) and (6) while </w:t>
      </w:r>
      <w:r w:rsidR="00CD112C" w:rsidRPr="00A113DA">
        <w:rPr>
          <w:rFonts w:ascii="Times New Roman" w:hAnsi="Times New Roman" w:cs="Times New Roman"/>
          <w:kern w:val="0"/>
          <w:sz w:val="24"/>
          <w:szCs w:val="24"/>
        </w:rPr>
        <w:t xml:space="preserve">standard errors in </w:t>
      </w:r>
      <w:r w:rsidR="001F2AB8" w:rsidRPr="00A113DA">
        <w:rPr>
          <w:rFonts w:ascii="Times New Roman" w:hAnsi="Times New Roman" w:cs="Times New Roman"/>
          <w:kern w:val="0"/>
          <w:sz w:val="24"/>
          <w:szCs w:val="24"/>
        </w:rPr>
        <w:t xml:space="preserve">in parenthesis in </w:t>
      </w:r>
      <w:r w:rsidR="00CD112C" w:rsidRPr="00A113DA">
        <w:rPr>
          <w:rFonts w:ascii="Times New Roman" w:hAnsi="Times New Roman" w:cs="Times New Roman"/>
          <w:kern w:val="0"/>
          <w:sz w:val="24"/>
          <w:szCs w:val="24"/>
        </w:rPr>
        <w:t>Column (3).</w:t>
      </w:r>
      <w:r w:rsidR="00866F13">
        <w:rPr>
          <w:rFonts w:ascii="Times New Roman" w:hAnsi="Times New Roman" w:cs="Times New Roman"/>
          <w:kern w:val="0"/>
          <w:sz w:val="24"/>
          <w:szCs w:val="24"/>
        </w:rPr>
        <w:t xml:space="preserve"> Full regression table is available upon requests.</w:t>
      </w:r>
    </w:p>
    <w:p w14:paraId="14599246" w14:textId="40B43CB3" w:rsidR="007C1B57" w:rsidRPr="00A113DA" w:rsidRDefault="00DD1869" w:rsidP="00DD1869">
      <w:pPr>
        <w:autoSpaceDE w:val="0"/>
        <w:autoSpaceDN w:val="0"/>
        <w:adjustRightInd w:val="0"/>
        <w:jc w:val="left"/>
        <w:rPr>
          <w:rFonts w:ascii="Times New Roman" w:hAnsi="Times New Roman" w:cs="Times New Roman"/>
          <w:kern w:val="0"/>
          <w:sz w:val="24"/>
          <w:szCs w:val="24"/>
        </w:rPr>
      </w:pPr>
      <w:r w:rsidRPr="00A113DA">
        <w:rPr>
          <w:rFonts w:ascii="Times New Roman" w:hAnsi="Times New Roman" w:cs="Times New Roman"/>
          <w:kern w:val="0"/>
          <w:sz w:val="24"/>
          <w:szCs w:val="24"/>
        </w:rPr>
        <w:t>Source: Bangladesh Integrated Household Survey 2011/12, 2018/19.</w:t>
      </w:r>
    </w:p>
    <w:p w14:paraId="417EC6A2" w14:textId="77777777" w:rsidR="00CB02E5" w:rsidRDefault="00CB02E5" w:rsidP="00DD1869">
      <w:pPr>
        <w:autoSpaceDE w:val="0"/>
        <w:autoSpaceDN w:val="0"/>
        <w:adjustRightInd w:val="0"/>
        <w:jc w:val="left"/>
        <w:rPr>
          <w:rFonts w:ascii="Times New Roman" w:hAnsi="Times New Roman" w:cs="Times New Roman"/>
          <w:kern w:val="0"/>
          <w:sz w:val="24"/>
          <w:szCs w:val="24"/>
        </w:rPr>
      </w:pPr>
    </w:p>
    <w:p w14:paraId="26B35D55" w14:textId="77777777" w:rsidR="00515450" w:rsidRDefault="00515450" w:rsidP="00DD1869">
      <w:pPr>
        <w:autoSpaceDE w:val="0"/>
        <w:autoSpaceDN w:val="0"/>
        <w:adjustRightInd w:val="0"/>
        <w:jc w:val="left"/>
        <w:rPr>
          <w:rFonts w:ascii="Times New Roman" w:hAnsi="Times New Roman" w:cs="Times New Roman"/>
          <w:kern w:val="0"/>
          <w:sz w:val="24"/>
          <w:szCs w:val="24"/>
        </w:rPr>
      </w:pPr>
    </w:p>
    <w:p w14:paraId="190BED22" w14:textId="77777777" w:rsidR="00515450" w:rsidRDefault="00515450" w:rsidP="00DD1869">
      <w:pPr>
        <w:autoSpaceDE w:val="0"/>
        <w:autoSpaceDN w:val="0"/>
        <w:adjustRightInd w:val="0"/>
        <w:jc w:val="left"/>
        <w:rPr>
          <w:rFonts w:ascii="Times New Roman" w:hAnsi="Times New Roman" w:cs="Times New Roman"/>
          <w:kern w:val="0"/>
          <w:sz w:val="24"/>
          <w:szCs w:val="24"/>
        </w:rPr>
      </w:pPr>
    </w:p>
    <w:p w14:paraId="3C2665D9" w14:textId="77777777" w:rsidR="00515450" w:rsidRDefault="00515450" w:rsidP="00DD1869">
      <w:pPr>
        <w:autoSpaceDE w:val="0"/>
        <w:autoSpaceDN w:val="0"/>
        <w:adjustRightInd w:val="0"/>
        <w:jc w:val="left"/>
        <w:rPr>
          <w:rFonts w:ascii="Times New Roman" w:hAnsi="Times New Roman" w:cs="Times New Roman"/>
          <w:kern w:val="0"/>
          <w:sz w:val="24"/>
          <w:szCs w:val="24"/>
        </w:rPr>
      </w:pPr>
    </w:p>
    <w:p w14:paraId="2D1B6D0B" w14:textId="38A9EBC2" w:rsidR="00541FBA" w:rsidRPr="00DD64CA" w:rsidRDefault="00541FBA" w:rsidP="00DD64CA">
      <w:pPr>
        <w:pStyle w:val="ab"/>
        <w:keepNext/>
        <w:jc w:val="center"/>
        <w:rPr>
          <w:rFonts w:ascii="Times New Roman" w:hAnsi="Times New Roman" w:cs="Times New Roman"/>
          <w:sz w:val="24"/>
          <w:szCs w:val="24"/>
        </w:rPr>
      </w:pPr>
      <w:r w:rsidRPr="00DD64CA">
        <w:rPr>
          <w:rFonts w:ascii="Times New Roman" w:hAnsi="Times New Roman" w:cs="Times New Roman"/>
          <w:sz w:val="24"/>
          <w:szCs w:val="24"/>
        </w:rPr>
        <w:t xml:space="preserve">Table </w:t>
      </w:r>
      <w:r w:rsidRPr="00DD64CA">
        <w:rPr>
          <w:rFonts w:ascii="Times New Roman" w:hAnsi="Times New Roman" w:cs="Times New Roman"/>
          <w:sz w:val="24"/>
          <w:szCs w:val="24"/>
        </w:rPr>
        <w:fldChar w:fldCharType="begin"/>
      </w:r>
      <w:r w:rsidRPr="00DD64CA">
        <w:rPr>
          <w:rFonts w:ascii="Times New Roman" w:hAnsi="Times New Roman" w:cs="Times New Roman"/>
          <w:sz w:val="24"/>
          <w:szCs w:val="24"/>
        </w:rPr>
        <w:instrText xml:space="preserve"> SEQ Table \* ARABIC </w:instrText>
      </w:r>
      <w:r w:rsidRPr="00DD64CA">
        <w:rPr>
          <w:rFonts w:ascii="Times New Roman" w:hAnsi="Times New Roman" w:cs="Times New Roman"/>
          <w:sz w:val="24"/>
          <w:szCs w:val="24"/>
        </w:rPr>
        <w:fldChar w:fldCharType="separate"/>
      </w:r>
      <w:r w:rsidR="00F02F52">
        <w:rPr>
          <w:rFonts w:ascii="Times New Roman" w:hAnsi="Times New Roman" w:cs="Times New Roman"/>
          <w:noProof/>
          <w:sz w:val="24"/>
          <w:szCs w:val="24"/>
        </w:rPr>
        <w:t>5</w:t>
      </w:r>
      <w:r w:rsidRPr="00DD64CA">
        <w:rPr>
          <w:rFonts w:ascii="Times New Roman" w:hAnsi="Times New Roman" w:cs="Times New Roman"/>
          <w:sz w:val="24"/>
          <w:szCs w:val="24"/>
        </w:rPr>
        <w:fldChar w:fldCharType="end"/>
      </w:r>
      <w:r w:rsidRPr="00DD64CA">
        <w:rPr>
          <w:rFonts w:ascii="Times New Roman" w:hAnsi="Times New Roman" w:cs="Times New Roman"/>
          <w:sz w:val="24"/>
          <w:szCs w:val="24"/>
        </w:rPr>
        <w:t xml:space="preserve"> Potential mechanism </w:t>
      </w:r>
      <w:r w:rsidR="00BC63BB">
        <w:rPr>
          <w:rFonts w:ascii="Times New Roman" w:hAnsi="Times New Roman" w:cs="Times New Roman"/>
          <w:sz w:val="24"/>
          <w:szCs w:val="24"/>
        </w:rPr>
        <w:t>among mobile phone ownership, income diversifications</w:t>
      </w:r>
      <w:r w:rsidRPr="00DD64CA">
        <w:rPr>
          <w:rFonts w:ascii="Times New Roman" w:hAnsi="Times New Roman" w:cs="Times New Roman"/>
          <w:sz w:val="24"/>
          <w:szCs w:val="24"/>
        </w:rPr>
        <w:t xml:space="preserve"> and household welfare</w:t>
      </w:r>
      <w:r>
        <w:rPr>
          <w:rFonts w:ascii="Times New Roman" w:hAnsi="Times New Roman" w:cs="Times New Roman"/>
          <w:sz w:val="24"/>
          <w:szCs w:val="24"/>
        </w:rPr>
        <w:t xml:space="preserve"> (2SRI)</w:t>
      </w:r>
    </w:p>
    <w:tbl>
      <w:tblPr>
        <w:tblW w:w="13936" w:type="dxa"/>
        <w:tblLayout w:type="fixed"/>
        <w:tblLook w:val="0000" w:firstRow="0" w:lastRow="0" w:firstColumn="0" w:lastColumn="0" w:noHBand="0" w:noVBand="0"/>
      </w:tblPr>
      <w:tblGrid>
        <w:gridCol w:w="2861"/>
        <w:gridCol w:w="2215"/>
        <w:gridCol w:w="2215"/>
        <w:gridCol w:w="2215"/>
        <w:gridCol w:w="2215"/>
        <w:gridCol w:w="2215"/>
      </w:tblGrid>
      <w:tr w:rsidR="00DA1AFA" w:rsidRPr="00712A23" w14:paraId="397CA146" w14:textId="77777777" w:rsidTr="00DD64CA">
        <w:trPr>
          <w:trHeight w:val="20"/>
        </w:trPr>
        <w:tc>
          <w:tcPr>
            <w:tcW w:w="2861" w:type="dxa"/>
            <w:tcBorders>
              <w:top w:val="single" w:sz="4" w:space="0" w:color="auto"/>
              <w:left w:val="nil"/>
              <w:bottom w:val="nil"/>
              <w:right w:val="nil"/>
            </w:tcBorders>
          </w:tcPr>
          <w:p w14:paraId="3752C104" w14:textId="77777777" w:rsidR="00FB251C" w:rsidRPr="00712A23" w:rsidRDefault="00FB251C" w:rsidP="00D743F2">
            <w:pPr>
              <w:autoSpaceDE w:val="0"/>
              <w:autoSpaceDN w:val="0"/>
              <w:adjustRightInd w:val="0"/>
              <w:jc w:val="left"/>
              <w:rPr>
                <w:rFonts w:ascii="Times New Roman" w:hAnsi="Times New Roman" w:cs="Times New Roman"/>
                <w:kern w:val="0"/>
                <w:sz w:val="24"/>
                <w:szCs w:val="24"/>
              </w:rPr>
            </w:pPr>
          </w:p>
        </w:tc>
        <w:tc>
          <w:tcPr>
            <w:tcW w:w="2215" w:type="dxa"/>
            <w:tcBorders>
              <w:top w:val="single" w:sz="4" w:space="0" w:color="auto"/>
              <w:left w:val="nil"/>
              <w:bottom w:val="nil"/>
              <w:right w:val="nil"/>
            </w:tcBorders>
          </w:tcPr>
          <w:p w14:paraId="738975AD"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(2)</w:t>
            </w:r>
          </w:p>
        </w:tc>
        <w:tc>
          <w:tcPr>
            <w:tcW w:w="2215" w:type="dxa"/>
            <w:tcBorders>
              <w:top w:val="single" w:sz="4" w:space="0" w:color="auto"/>
              <w:left w:val="nil"/>
              <w:bottom w:val="nil"/>
              <w:right w:val="nil"/>
            </w:tcBorders>
          </w:tcPr>
          <w:p w14:paraId="7B746A27"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(3)</w:t>
            </w:r>
          </w:p>
        </w:tc>
        <w:tc>
          <w:tcPr>
            <w:tcW w:w="2215" w:type="dxa"/>
            <w:tcBorders>
              <w:top w:val="single" w:sz="4" w:space="0" w:color="auto"/>
              <w:left w:val="nil"/>
              <w:bottom w:val="nil"/>
              <w:right w:val="nil"/>
            </w:tcBorders>
          </w:tcPr>
          <w:p w14:paraId="3C194132"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(4)</w:t>
            </w:r>
          </w:p>
        </w:tc>
        <w:tc>
          <w:tcPr>
            <w:tcW w:w="2215" w:type="dxa"/>
            <w:tcBorders>
              <w:top w:val="single" w:sz="4" w:space="0" w:color="auto"/>
              <w:left w:val="nil"/>
              <w:bottom w:val="nil"/>
              <w:right w:val="nil"/>
            </w:tcBorders>
          </w:tcPr>
          <w:p w14:paraId="2FE6EBB7"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(5)</w:t>
            </w:r>
          </w:p>
        </w:tc>
        <w:tc>
          <w:tcPr>
            <w:tcW w:w="2215" w:type="dxa"/>
            <w:tcBorders>
              <w:top w:val="single" w:sz="4" w:space="0" w:color="auto"/>
              <w:left w:val="nil"/>
              <w:bottom w:val="nil"/>
              <w:right w:val="nil"/>
            </w:tcBorders>
          </w:tcPr>
          <w:p w14:paraId="48ED8912"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(6)</w:t>
            </w:r>
          </w:p>
        </w:tc>
      </w:tr>
      <w:tr w:rsidR="00DA1AFA" w:rsidRPr="00712A23" w14:paraId="02B22CFD" w14:textId="77777777" w:rsidTr="00DD64CA">
        <w:trPr>
          <w:trHeight w:val="20"/>
        </w:trPr>
        <w:tc>
          <w:tcPr>
            <w:tcW w:w="2861" w:type="dxa"/>
            <w:tcBorders>
              <w:top w:val="nil"/>
              <w:left w:val="nil"/>
              <w:right w:val="nil"/>
            </w:tcBorders>
          </w:tcPr>
          <w:p w14:paraId="17F4F37B" w14:textId="77777777" w:rsidR="00FB251C" w:rsidRPr="00712A23" w:rsidRDefault="00FB251C" w:rsidP="00D743F2">
            <w:pPr>
              <w:autoSpaceDE w:val="0"/>
              <w:autoSpaceDN w:val="0"/>
              <w:adjustRightInd w:val="0"/>
              <w:jc w:val="left"/>
              <w:rPr>
                <w:rFonts w:ascii="Times New Roman" w:hAnsi="Times New Roman" w:cs="Times New Roman"/>
                <w:kern w:val="0"/>
                <w:sz w:val="24"/>
                <w:szCs w:val="24"/>
              </w:rPr>
            </w:pPr>
          </w:p>
        </w:tc>
        <w:tc>
          <w:tcPr>
            <w:tcW w:w="2215" w:type="dxa"/>
            <w:tcBorders>
              <w:top w:val="nil"/>
              <w:left w:val="nil"/>
              <w:bottom w:val="single" w:sz="4" w:space="0" w:color="auto"/>
              <w:right w:val="nil"/>
            </w:tcBorders>
            <w:vAlign w:val="center"/>
          </w:tcPr>
          <w:p w14:paraId="083F1A89"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Poverty Headcount</w:t>
            </w:r>
          </w:p>
        </w:tc>
        <w:tc>
          <w:tcPr>
            <w:tcW w:w="2215" w:type="dxa"/>
            <w:tcBorders>
              <w:top w:val="nil"/>
              <w:left w:val="nil"/>
              <w:bottom w:val="single" w:sz="4" w:space="0" w:color="auto"/>
              <w:right w:val="nil"/>
            </w:tcBorders>
            <w:vAlign w:val="center"/>
          </w:tcPr>
          <w:p w14:paraId="77E9B230"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Depth of poverty</w:t>
            </w:r>
          </w:p>
        </w:tc>
        <w:tc>
          <w:tcPr>
            <w:tcW w:w="2215" w:type="dxa"/>
            <w:tcBorders>
              <w:top w:val="nil"/>
              <w:left w:val="nil"/>
              <w:bottom w:val="single" w:sz="4" w:space="0" w:color="auto"/>
              <w:right w:val="nil"/>
            </w:tcBorders>
            <w:vAlign w:val="center"/>
          </w:tcPr>
          <w:p w14:paraId="5B65D306"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MPI score</w:t>
            </w:r>
          </w:p>
        </w:tc>
        <w:tc>
          <w:tcPr>
            <w:tcW w:w="2215" w:type="dxa"/>
            <w:tcBorders>
              <w:top w:val="nil"/>
              <w:left w:val="nil"/>
              <w:bottom w:val="single" w:sz="4" w:space="0" w:color="auto"/>
              <w:right w:val="nil"/>
            </w:tcBorders>
          </w:tcPr>
          <w:p w14:paraId="6C5D631F" w14:textId="4F6DC05D" w:rsidR="00FB251C" w:rsidRPr="00712A23" w:rsidRDefault="00F44157" w:rsidP="00D743F2">
            <w:pPr>
              <w:autoSpaceDE w:val="0"/>
              <w:autoSpaceDN w:val="0"/>
              <w:adjustRightInd w:val="0"/>
              <w:jc w:val="center"/>
              <w:rPr>
                <w:rFonts w:ascii="Times New Roman" w:hAnsi="Times New Roman" w:cs="Times New Roman"/>
                <w:kern w:val="0"/>
                <w:sz w:val="24"/>
                <w:szCs w:val="24"/>
              </w:rPr>
            </w:pPr>
            <w:r w:rsidRPr="00C418DC">
              <w:rPr>
                <w:rFonts w:ascii="Times New Roman" w:hAnsi="Times New Roman" w:cs="Times New Roman"/>
                <w:kern w:val="0"/>
                <w:sz w:val="24"/>
                <w:szCs w:val="24"/>
              </w:rPr>
              <w:t>Total household income (log)</w:t>
            </w:r>
          </w:p>
        </w:tc>
        <w:tc>
          <w:tcPr>
            <w:tcW w:w="2215" w:type="dxa"/>
            <w:tcBorders>
              <w:top w:val="nil"/>
              <w:left w:val="nil"/>
              <w:bottom w:val="single" w:sz="4" w:space="0" w:color="auto"/>
              <w:right w:val="nil"/>
            </w:tcBorders>
            <w:vAlign w:val="center"/>
          </w:tcPr>
          <w:p w14:paraId="55B08336"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Per capita income (log)</w:t>
            </w:r>
          </w:p>
        </w:tc>
      </w:tr>
      <w:tr w:rsidR="00DA1AFA" w:rsidRPr="00712A23" w14:paraId="0F400838" w14:textId="77777777" w:rsidTr="00DD64CA">
        <w:trPr>
          <w:trHeight w:val="20"/>
        </w:trPr>
        <w:tc>
          <w:tcPr>
            <w:tcW w:w="2861" w:type="dxa"/>
            <w:tcBorders>
              <w:top w:val="nil"/>
              <w:left w:val="nil"/>
              <w:bottom w:val="single" w:sz="4" w:space="0" w:color="auto"/>
              <w:right w:val="nil"/>
            </w:tcBorders>
          </w:tcPr>
          <w:p w14:paraId="66209BE5" w14:textId="77777777" w:rsidR="00FB251C" w:rsidRPr="00712A23" w:rsidRDefault="00FB251C" w:rsidP="00D743F2">
            <w:pPr>
              <w:autoSpaceDE w:val="0"/>
              <w:autoSpaceDN w:val="0"/>
              <w:adjustRightInd w:val="0"/>
              <w:jc w:val="left"/>
              <w:rPr>
                <w:rFonts w:ascii="Times New Roman" w:hAnsi="Times New Roman" w:cs="Times New Roman"/>
                <w:kern w:val="0"/>
                <w:sz w:val="24"/>
                <w:szCs w:val="24"/>
              </w:rPr>
            </w:pPr>
          </w:p>
        </w:tc>
        <w:tc>
          <w:tcPr>
            <w:tcW w:w="2215" w:type="dxa"/>
            <w:tcBorders>
              <w:top w:val="single" w:sz="4" w:space="0" w:color="auto"/>
              <w:left w:val="nil"/>
              <w:bottom w:val="single" w:sz="4" w:space="0" w:color="auto"/>
              <w:right w:val="nil"/>
            </w:tcBorders>
            <w:vAlign w:val="center"/>
          </w:tcPr>
          <w:p w14:paraId="63BAC9A5" w14:textId="77777777" w:rsidR="00FB251C" w:rsidRPr="00712A23" w:rsidRDefault="00FB251C" w:rsidP="00D743F2">
            <w:pPr>
              <w:tabs>
                <w:tab w:val="center" w:pos="856"/>
              </w:tabs>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MK Probit (</w:t>
            </w:r>
            <w:proofErr w:type="spellStart"/>
            <w:r w:rsidRPr="00712A23">
              <w:rPr>
                <w:rFonts w:ascii="Times New Roman" w:hAnsi="Times New Roman" w:cs="Times New Roman"/>
                <w:kern w:val="0"/>
                <w:sz w:val="24"/>
                <w:szCs w:val="24"/>
              </w:rPr>
              <w:t>dy</w:t>
            </w:r>
            <w:proofErr w:type="spellEnd"/>
            <w:r w:rsidRPr="00712A23">
              <w:rPr>
                <w:rFonts w:ascii="Times New Roman" w:hAnsi="Times New Roman" w:cs="Times New Roman"/>
                <w:kern w:val="0"/>
                <w:sz w:val="24"/>
                <w:szCs w:val="24"/>
              </w:rPr>
              <w:t>/dx)</w:t>
            </w:r>
          </w:p>
        </w:tc>
        <w:tc>
          <w:tcPr>
            <w:tcW w:w="2215" w:type="dxa"/>
            <w:tcBorders>
              <w:top w:val="single" w:sz="4" w:space="0" w:color="auto"/>
              <w:left w:val="nil"/>
              <w:bottom w:val="single" w:sz="4" w:space="0" w:color="auto"/>
              <w:right w:val="nil"/>
            </w:tcBorders>
            <w:vAlign w:val="center"/>
          </w:tcPr>
          <w:p w14:paraId="0FD6A23A"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MK Tobit (</w:t>
            </w:r>
            <w:proofErr w:type="spellStart"/>
            <w:r w:rsidRPr="00712A23">
              <w:rPr>
                <w:rFonts w:ascii="Times New Roman" w:hAnsi="Times New Roman" w:cs="Times New Roman"/>
                <w:kern w:val="0"/>
                <w:sz w:val="24"/>
                <w:szCs w:val="24"/>
              </w:rPr>
              <w:t>dy</w:t>
            </w:r>
            <w:proofErr w:type="spellEnd"/>
            <w:r w:rsidRPr="00712A23">
              <w:rPr>
                <w:rFonts w:ascii="Times New Roman" w:hAnsi="Times New Roman" w:cs="Times New Roman"/>
                <w:kern w:val="0"/>
                <w:sz w:val="24"/>
                <w:szCs w:val="24"/>
              </w:rPr>
              <w:t>/dx)</w:t>
            </w:r>
          </w:p>
        </w:tc>
        <w:tc>
          <w:tcPr>
            <w:tcW w:w="2215" w:type="dxa"/>
            <w:tcBorders>
              <w:top w:val="single" w:sz="4" w:space="0" w:color="auto"/>
              <w:left w:val="nil"/>
              <w:bottom w:val="single" w:sz="4" w:space="0" w:color="auto"/>
              <w:right w:val="nil"/>
            </w:tcBorders>
            <w:vAlign w:val="center"/>
          </w:tcPr>
          <w:p w14:paraId="381A3209"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FE OLS</w:t>
            </w:r>
          </w:p>
        </w:tc>
        <w:tc>
          <w:tcPr>
            <w:tcW w:w="2215" w:type="dxa"/>
            <w:tcBorders>
              <w:top w:val="single" w:sz="4" w:space="0" w:color="auto"/>
              <w:left w:val="nil"/>
              <w:bottom w:val="single" w:sz="4" w:space="0" w:color="auto"/>
              <w:right w:val="nil"/>
            </w:tcBorders>
            <w:vAlign w:val="center"/>
          </w:tcPr>
          <w:p w14:paraId="5FFE4821"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FE OLS</w:t>
            </w:r>
          </w:p>
        </w:tc>
        <w:tc>
          <w:tcPr>
            <w:tcW w:w="2215" w:type="dxa"/>
            <w:tcBorders>
              <w:top w:val="single" w:sz="4" w:space="0" w:color="auto"/>
              <w:left w:val="nil"/>
              <w:bottom w:val="single" w:sz="4" w:space="0" w:color="auto"/>
              <w:right w:val="nil"/>
            </w:tcBorders>
            <w:vAlign w:val="center"/>
          </w:tcPr>
          <w:p w14:paraId="3921F10E" w14:textId="77777777" w:rsidR="00FB251C" w:rsidRPr="00712A23" w:rsidRDefault="00FB251C" w:rsidP="00D743F2">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FE OLS</w:t>
            </w:r>
          </w:p>
        </w:tc>
      </w:tr>
      <w:tr w:rsidR="0039715E" w:rsidRPr="00712A23" w14:paraId="7EF26475" w14:textId="77777777" w:rsidTr="00DD64CA">
        <w:trPr>
          <w:trHeight w:val="20"/>
        </w:trPr>
        <w:tc>
          <w:tcPr>
            <w:tcW w:w="2861" w:type="dxa"/>
            <w:tcBorders>
              <w:top w:val="single" w:sz="4" w:space="0" w:color="auto"/>
              <w:left w:val="nil"/>
              <w:bottom w:val="nil"/>
              <w:right w:val="nil"/>
            </w:tcBorders>
          </w:tcPr>
          <w:p w14:paraId="617F345F" w14:textId="0FB242E1" w:rsidR="0039715E" w:rsidRPr="00712A23" w:rsidRDefault="0039715E" w:rsidP="0039715E">
            <w:pPr>
              <w:autoSpaceDE w:val="0"/>
              <w:autoSpaceDN w:val="0"/>
              <w:adjustRightInd w:val="0"/>
              <w:jc w:val="left"/>
              <w:rPr>
                <w:rFonts w:ascii="Times New Roman" w:hAnsi="Times New Roman" w:cs="Times New Roman"/>
                <w:kern w:val="0"/>
                <w:sz w:val="24"/>
                <w:szCs w:val="24"/>
              </w:rPr>
            </w:pPr>
            <w:r w:rsidRPr="00712A23">
              <w:rPr>
                <w:rFonts w:ascii="Times New Roman" w:hAnsi="Times New Roman" w:cs="Times New Roman"/>
                <w:kern w:val="0"/>
                <w:sz w:val="24"/>
                <w:szCs w:val="24"/>
              </w:rPr>
              <w:t>Income diversification</w:t>
            </w:r>
          </w:p>
        </w:tc>
        <w:tc>
          <w:tcPr>
            <w:tcW w:w="2215" w:type="dxa"/>
            <w:tcBorders>
              <w:top w:val="single" w:sz="4" w:space="0" w:color="auto"/>
              <w:left w:val="nil"/>
              <w:bottom w:val="nil"/>
              <w:right w:val="nil"/>
            </w:tcBorders>
          </w:tcPr>
          <w:p w14:paraId="3D678A20" w14:textId="44BC6D3B"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-0.046*</w:t>
            </w:r>
          </w:p>
        </w:tc>
        <w:tc>
          <w:tcPr>
            <w:tcW w:w="2215" w:type="dxa"/>
            <w:tcBorders>
              <w:top w:val="single" w:sz="4" w:space="0" w:color="auto"/>
              <w:left w:val="nil"/>
              <w:bottom w:val="nil"/>
              <w:right w:val="nil"/>
            </w:tcBorders>
            <w:vAlign w:val="center"/>
          </w:tcPr>
          <w:p w14:paraId="482AB4BB" w14:textId="76E5FA0E"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-0.073***</w:t>
            </w:r>
          </w:p>
        </w:tc>
        <w:tc>
          <w:tcPr>
            <w:tcW w:w="2215" w:type="dxa"/>
            <w:tcBorders>
              <w:top w:val="single" w:sz="4" w:space="0" w:color="auto"/>
              <w:left w:val="nil"/>
              <w:bottom w:val="nil"/>
              <w:right w:val="nil"/>
            </w:tcBorders>
          </w:tcPr>
          <w:p w14:paraId="2964523C" w14:textId="010EC731"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-0.004</w:t>
            </w:r>
          </w:p>
        </w:tc>
        <w:tc>
          <w:tcPr>
            <w:tcW w:w="2215" w:type="dxa"/>
            <w:tcBorders>
              <w:top w:val="single" w:sz="4" w:space="0" w:color="auto"/>
              <w:left w:val="nil"/>
              <w:bottom w:val="nil"/>
              <w:right w:val="nil"/>
            </w:tcBorders>
          </w:tcPr>
          <w:p w14:paraId="08B39BA5" w14:textId="2EFC5933"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0.923</w:t>
            </w:r>
            <w:r w:rsidRPr="00712A23">
              <w:rPr>
                <w:rFonts w:ascii="Times New Roman" w:hAnsi="Times New Roman" w:cs="Shonar Bangla"/>
                <w:kern w:val="0"/>
                <w:sz w:val="24"/>
                <w:szCs w:val="24"/>
                <w:vertAlign w:val="superscript"/>
              </w:rPr>
              <w:t>***</w:t>
            </w:r>
          </w:p>
        </w:tc>
        <w:tc>
          <w:tcPr>
            <w:tcW w:w="2215" w:type="dxa"/>
            <w:tcBorders>
              <w:top w:val="single" w:sz="4" w:space="0" w:color="auto"/>
              <w:left w:val="nil"/>
              <w:bottom w:val="nil"/>
              <w:right w:val="nil"/>
            </w:tcBorders>
          </w:tcPr>
          <w:p w14:paraId="6D66C63B" w14:textId="21F6CE6D"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0.914</w:t>
            </w:r>
            <w:r w:rsidRPr="00712A23">
              <w:rPr>
                <w:rFonts w:ascii="Times New Roman" w:hAnsi="Times New Roman" w:cs="Shonar Bangla"/>
                <w:kern w:val="0"/>
                <w:sz w:val="24"/>
                <w:szCs w:val="24"/>
                <w:vertAlign w:val="superscript"/>
              </w:rPr>
              <w:t>***</w:t>
            </w:r>
          </w:p>
        </w:tc>
      </w:tr>
      <w:tr w:rsidR="0039715E" w:rsidRPr="00712A23" w14:paraId="3C033B3E" w14:textId="77777777" w:rsidTr="00DD64CA">
        <w:trPr>
          <w:trHeight w:val="20"/>
        </w:trPr>
        <w:tc>
          <w:tcPr>
            <w:tcW w:w="2861" w:type="dxa"/>
            <w:tcBorders>
              <w:top w:val="nil"/>
              <w:left w:val="nil"/>
              <w:bottom w:val="nil"/>
              <w:right w:val="nil"/>
            </w:tcBorders>
          </w:tcPr>
          <w:p w14:paraId="2D76ABA4" w14:textId="77777777" w:rsidR="0039715E" w:rsidRPr="00712A23" w:rsidRDefault="0039715E" w:rsidP="0039715E">
            <w:pPr>
              <w:autoSpaceDE w:val="0"/>
              <w:autoSpaceDN w:val="0"/>
              <w:adjustRightInd w:val="0"/>
              <w:rPr>
                <w:rFonts w:ascii="Times New Roman" w:hAnsi="Times New Roman" w:cs="Times New Roman"/>
                <w:kern w:val="0"/>
                <w:sz w:val="24"/>
                <w:szCs w:val="24"/>
              </w:rPr>
            </w:pPr>
          </w:p>
        </w:tc>
        <w:tc>
          <w:tcPr>
            <w:tcW w:w="2215" w:type="dxa"/>
            <w:tcBorders>
              <w:top w:val="nil"/>
              <w:left w:val="nil"/>
              <w:bottom w:val="nil"/>
              <w:right w:val="nil"/>
            </w:tcBorders>
          </w:tcPr>
          <w:p w14:paraId="6477CE48" w14:textId="0BB752D1"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0.025</w:t>
            </w:r>
          </w:p>
        </w:tc>
        <w:tc>
          <w:tcPr>
            <w:tcW w:w="2215" w:type="dxa"/>
            <w:tcBorders>
              <w:top w:val="nil"/>
              <w:left w:val="nil"/>
              <w:bottom w:val="nil"/>
              <w:right w:val="nil"/>
            </w:tcBorders>
          </w:tcPr>
          <w:p w14:paraId="63318502" w14:textId="21F0EFD4"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0.016</w:t>
            </w:r>
          </w:p>
        </w:tc>
        <w:tc>
          <w:tcPr>
            <w:tcW w:w="2215" w:type="dxa"/>
            <w:tcBorders>
              <w:top w:val="nil"/>
              <w:left w:val="nil"/>
              <w:bottom w:val="nil"/>
              <w:right w:val="nil"/>
            </w:tcBorders>
          </w:tcPr>
          <w:p w14:paraId="7DC88A4B" w14:textId="1459E2DC"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(0.009)</w:t>
            </w:r>
          </w:p>
        </w:tc>
        <w:tc>
          <w:tcPr>
            <w:tcW w:w="2215" w:type="dxa"/>
            <w:tcBorders>
              <w:top w:val="nil"/>
              <w:left w:val="nil"/>
              <w:bottom w:val="nil"/>
              <w:right w:val="nil"/>
            </w:tcBorders>
          </w:tcPr>
          <w:p w14:paraId="116E6705" w14:textId="5760D70B"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(0.056)</w:t>
            </w:r>
          </w:p>
        </w:tc>
        <w:tc>
          <w:tcPr>
            <w:tcW w:w="2215" w:type="dxa"/>
            <w:tcBorders>
              <w:top w:val="nil"/>
              <w:left w:val="nil"/>
              <w:bottom w:val="nil"/>
              <w:right w:val="nil"/>
            </w:tcBorders>
          </w:tcPr>
          <w:p w14:paraId="5372E363" w14:textId="39269D45"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(0.072)</w:t>
            </w:r>
          </w:p>
        </w:tc>
      </w:tr>
      <w:tr w:rsidR="0039715E" w:rsidRPr="00712A23" w14:paraId="3662D861" w14:textId="77777777" w:rsidTr="00DD64CA">
        <w:trPr>
          <w:trHeight w:val="20"/>
        </w:trPr>
        <w:tc>
          <w:tcPr>
            <w:tcW w:w="2861" w:type="dxa"/>
            <w:tcBorders>
              <w:top w:val="nil"/>
              <w:left w:val="nil"/>
              <w:bottom w:val="nil"/>
              <w:right w:val="nil"/>
            </w:tcBorders>
          </w:tcPr>
          <w:p w14:paraId="67435F6B" w14:textId="75FF843E" w:rsidR="0039715E" w:rsidRPr="00712A23" w:rsidRDefault="0039715E" w:rsidP="0039715E">
            <w:pPr>
              <w:autoSpaceDE w:val="0"/>
              <w:autoSpaceDN w:val="0"/>
              <w:adjustRightInd w:val="0"/>
              <w:rPr>
                <w:rFonts w:ascii="Times New Roman" w:hAnsi="Times New Roman" w:cs="Times New Roman"/>
                <w:kern w:val="0"/>
                <w:sz w:val="24"/>
                <w:szCs w:val="24"/>
              </w:rPr>
            </w:pPr>
            <w:r w:rsidRPr="00712A23">
              <w:rPr>
                <w:rFonts w:ascii="Times New Roman" w:hAnsi="Times New Roman" w:cs="Times New Roman"/>
                <w:kern w:val="0"/>
                <w:sz w:val="24"/>
                <w:szCs w:val="24"/>
              </w:rPr>
              <w:t>Mobile phone ownership</w:t>
            </w:r>
          </w:p>
        </w:tc>
        <w:tc>
          <w:tcPr>
            <w:tcW w:w="2215" w:type="dxa"/>
            <w:tcBorders>
              <w:top w:val="nil"/>
              <w:left w:val="nil"/>
              <w:bottom w:val="nil"/>
              <w:right w:val="nil"/>
            </w:tcBorders>
            <w:vAlign w:val="center"/>
          </w:tcPr>
          <w:p w14:paraId="1EB07A8B" w14:textId="668138A8" w:rsidR="0039715E" w:rsidRPr="00712A23" w:rsidRDefault="0039715E" w:rsidP="0039715E">
            <w:pPr>
              <w:autoSpaceDE w:val="0"/>
              <w:autoSpaceDN w:val="0"/>
              <w:adjustRightInd w:val="0"/>
              <w:jc w:val="center"/>
              <w:rPr>
                <w:rFonts w:ascii="Times New Roman" w:hAnsi="Times New Roman" w:cs="Shonar Bangla"/>
                <w:kern w:val="0"/>
                <w:sz w:val="24"/>
                <w:szCs w:val="24"/>
              </w:rPr>
            </w:pPr>
            <w:r w:rsidRPr="00712A23">
              <w:rPr>
                <w:rFonts w:ascii="Times New Roman" w:hAnsi="Times New Roman" w:cs="Shonar Bangla"/>
                <w:kern w:val="0"/>
                <w:sz w:val="24"/>
                <w:szCs w:val="24"/>
              </w:rPr>
              <w:t>-0.185</w:t>
            </w:r>
            <w:r w:rsidRPr="00712A23">
              <w:rPr>
                <w:rFonts w:ascii="Times New Roman" w:hAnsi="Times New Roman" w:cs="Shonar Bangla"/>
                <w:kern w:val="0"/>
                <w:sz w:val="24"/>
                <w:szCs w:val="24"/>
                <w:vertAlign w:val="superscript"/>
              </w:rPr>
              <w:t>***</w:t>
            </w:r>
          </w:p>
        </w:tc>
        <w:tc>
          <w:tcPr>
            <w:tcW w:w="2215" w:type="dxa"/>
            <w:tcBorders>
              <w:top w:val="nil"/>
              <w:left w:val="nil"/>
              <w:bottom w:val="nil"/>
              <w:right w:val="nil"/>
            </w:tcBorders>
            <w:vAlign w:val="center"/>
          </w:tcPr>
          <w:p w14:paraId="7359E4D5" w14:textId="65D2AE48" w:rsidR="0039715E" w:rsidRPr="00712A23" w:rsidRDefault="0039715E" w:rsidP="0039715E">
            <w:pPr>
              <w:autoSpaceDE w:val="0"/>
              <w:autoSpaceDN w:val="0"/>
              <w:adjustRightInd w:val="0"/>
              <w:jc w:val="center"/>
              <w:rPr>
                <w:rFonts w:ascii="Times New Roman" w:hAnsi="Times New Roman" w:cs="Shonar Bangla"/>
                <w:kern w:val="0"/>
                <w:sz w:val="24"/>
                <w:szCs w:val="24"/>
              </w:rPr>
            </w:pPr>
            <w:r w:rsidRPr="00712A23">
              <w:rPr>
                <w:rFonts w:ascii="Times New Roman" w:hAnsi="Times New Roman" w:cs="Shonar Bangla"/>
                <w:kern w:val="0"/>
                <w:sz w:val="24"/>
                <w:szCs w:val="24"/>
              </w:rPr>
              <w:t>-0.301</w:t>
            </w:r>
            <w:r w:rsidRPr="00712A23">
              <w:rPr>
                <w:rFonts w:ascii="Times New Roman" w:hAnsi="Times New Roman" w:cs="Shonar Bangla"/>
                <w:kern w:val="0"/>
                <w:sz w:val="24"/>
                <w:szCs w:val="24"/>
                <w:vertAlign w:val="superscript"/>
              </w:rPr>
              <w:t>***</w:t>
            </w:r>
          </w:p>
        </w:tc>
        <w:tc>
          <w:tcPr>
            <w:tcW w:w="2215" w:type="dxa"/>
            <w:tcBorders>
              <w:top w:val="nil"/>
              <w:left w:val="nil"/>
              <w:bottom w:val="nil"/>
              <w:right w:val="nil"/>
            </w:tcBorders>
          </w:tcPr>
          <w:p w14:paraId="5AACC460" w14:textId="37546B6D" w:rsidR="0039715E" w:rsidRPr="00712A23" w:rsidRDefault="0039715E" w:rsidP="0039715E">
            <w:pPr>
              <w:autoSpaceDE w:val="0"/>
              <w:autoSpaceDN w:val="0"/>
              <w:adjustRightInd w:val="0"/>
              <w:jc w:val="center"/>
              <w:rPr>
                <w:rFonts w:ascii="Times New Roman" w:hAnsi="Times New Roman" w:cs="Shonar Bangla"/>
                <w:kern w:val="0"/>
                <w:sz w:val="24"/>
                <w:szCs w:val="24"/>
              </w:rPr>
            </w:pPr>
            <w:r w:rsidRPr="00712A23">
              <w:rPr>
                <w:rFonts w:ascii="Times New Roman" w:hAnsi="Times New Roman" w:cs="Shonar Bangla"/>
                <w:kern w:val="0"/>
                <w:sz w:val="24"/>
                <w:szCs w:val="24"/>
              </w:rPr>
              <w:t>-0.070</w:t>
            </w:r>
            <w:r w:rsidRPr="00712A23">
              <w:rPr>
                <w:rFonts w:ascii="Times New Roman" w:hAnsi="Times New Roman" w:cs="Shonar Bangla"/>
                <w:kern w:val="0"/>
                <w:sz w:val="24"/>
                <w:szCs w:val="24"/>
                <w:vertAlign w:val="superscript"/>
              </w:rPr>
              <w:t>***</w:t>
            </w:r>
          </w:p>
        </w:tc>
        <w:tc>
          <w:tcPr>
            <w:tcW w:w="2215" w:type="dxa"/>
            <w:tcBorders>
              <w:top w:val="nil"/>
              <w:left w:val="nil"/>
              <w:bottom w:val="nil"/>
              <w:right w:val="nil"/>
            </w:tcBorders>
          </w:tcPr>
          <w:p w14:paraId="30F6809A" w14:textId="2ED5FEE3"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-0.129</w:t>
            </w:r>
          </w:p>
        </w:tc>
        <w:tc>
          <w:tcPr>
            <w:tcW w:w="2215" w:type="dxa"/>
            <w:tcBorders>
              <w:top w:val="nil"/>
              <w:left w:val="nil"/>
              <w:bottom w:val="nil"/>
              <w:right w:val="nil"/>
            </w:tcBorders>
          </w:tcPr>
          <w:p w14:paraId="7BB052BB" w14:textId="1932FC97"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-0.129</w:t>
            </w:r>
          </w:p>
        </w:tc>
      </w:tr>
      <w:tr w:rsidR="0039715E" w:rsidRPr="00712A23" w14:paraId="0D65B7EC" w14:textId="77777777" w:rsidTr="00DD64CA">
        <w:trPr>
          <w:trHeight w:val="20"/>
        </w:trPr>
        <w:tc>
          <w:tcPr>
            <w:tcW w:w="2861" w:type="dxa"/>
            <w:tcBorders>
              <w:top w:val="nil"/>
              <w:left w:val="nil"/>
              <w:bottom w:val="nil"/>
              <w:right w:val="nil"/>
            </w:tcBorders>
          </w:tcPr>
          <w:p w14:paraId="56B92F3C" w14:textId="77777777" w:rsidR="0039715E" w:rsidRPr="00712A23" w:rsidRDefault="0039715E" w:rsidP="0039715E">
            <w:pPr>
              <w:autoSpaceDE w:val="0"/>
              <w:autoSpaceDN w:val="0"/>
              <w:adjustRightInd w:val="0"/>
              <w:rPr>
                <w:rFonts w:ascii="Times New Roman" w:hAnsi="Times New Roman" w:cs="Times New Roman"/>
                <w:kern w:val="0"/>
                <w:sz w:val="24"/>
                <w:szCs w:val="24"/>
              </w:rPr>
            </w:pPr>
          </w:p>
        </w:tc>
        <w:tc>
          <w:tcPr>
            <w:tcW w:w="2215" w:type="dxa"/>
            <w:tcBorders>
              <w:top w:val="nil"/>
              <w:left w:val="nil"/>
              <w:bottom w:val="nil"/>
              <w:right w:val="nil"/>
            </w:tcBorders>
          </w:tcPr>
          <w:p w14:paraId="195606A9" w14:textId="2E662285" w:rsidR="0039715E" w:rsidRPr="00712A23" w:rsidRDefault="0039715E" w:rsidP="0039715E">
            <w:pPr>
              <w:autoSpaceDE w:val="0"/>
              <w:autoSpaceDN w:val="0"/>
              <w:adjustRightInd w:val="0"/>
              <w:jc w:val="center"/>
              <w:rPr>
                <w:rFonts w:ascii="Times New Roman" w:hAnsi="Times New Roman" w:cs="Shonar Bangla"/>
                <w:kern w:val="0"/>
                <w:sz w:val="24"/>
                <w:szCs w:val="24"/>
              </w:rPr>
            </w:pPr>
            <w:r w:rsidRPr="00712A23">
              <w:rPr>
                <w:rFonts w:ascii="Times New Roman" w:hAnsi="Times New Roman" w:cs="Shonar Bangla"/>
                <w:kern w:val="0"/>
                <w:sz w:val="24"/>
                <w:szCs w:val="24"/>
              </w:rPr>
              <w:t>(0.060)</w:t>
            </w:r>
          </w:p>
        </w:tc>
        <w:tc>
          <w:tcPr>
            <w:tcW w:w="2215" w:type="dxa"/>
            <w:tcBorders>
              <w:top w:val="nil"/>
              <w:left w:val="nil"/>
              <w:bottom w:val="nil"/>
              <w:right w:val="nil"/>
            </w:tcBorders>
          </w:tcPr>
          <w:p w14:paraId="144A5086" w14:textId="38993755" w:rsidR="0039715E" w:rsidRPr="00712A23" w:rsidRDefault="0039715E" w:rsidP="0039715E">
            <w:pPr>
              <w:autoSpaceDE w:val="0"/>
              <w:autoSpaceDN w:val="0"/>
              <w:adjustRightInd w:val="0"/>
              <w:jc w:val="center"/>
              <w:rPr>
                <w:rFonts w:ascii="Times New Roman" w:hAnsi="Times New Roman" w:cs="Shonar Bangla"/>
                <w:kern w:val="0"/>
                <w:sz w:val="24"/>
                <w:szCs w:val="24"/>
              </w:rPr>
            </w:pPr>
            <w:r w:rsidRPr="00712A23">
              <w:rPr>
                <w:rFonts w:ascii="Times New Roman" w:hAnsi="Times New Roman" w:cs="Shonar Bangla"/>
                <w:kern w:val="0"/>
                <w:sz w:val="24"/>
                <w:szCs w:val="24"/>
              </w:rPr>
              <w:t>(0.047)</w:t>
            </w:r>
          </w:p>
        </w:tc>
        <w:tc>
          <w:tcPr>
            <w:tcW w:w="2215" w:type="dxa"/>
            <w:tcBorders>
              <w:top w:val="nil"/>
              <w:left w:val="nil"/>
              <w:bottom w:val="nil"/>
              <w:right w:val="nil"/>
            </w:tcBorders>
          </w:tcPr>
          <w:p w14:paraId="01FFD0F7" w14:textId="2A4682D7" w:rsidR="0039715E" w:rsidRPr="00712A23" w:rsidRDefault="0039715E" w:rsidP="0039715E">
            <w:pPr>
              <w:autoSpaceDE w:val="0"/>
              <w:autoSpaceDN w:val="0"/>
              <w:adjustRightInd w:val="0"/>
              <w:jc w:val="center"/>
              <w:rPr>
                <w:rFonts w:ascii="Times New Roman" w:hAnsi="Times New Roman" w:cs="Shonar Bangla"/>
                <w:kern w:val="0"/>
                <w:sz w:val="24"/>
                <w:szCs w:val="24"/>
              </w:rPr>
            </w:pPr>
            <w:r w:rsidRPr="00712A23">
              <w:rPr>
                <w:rFonts w:ascii="Times New Roman" w:hAnsi="Times New Roman" w:cs="Shonar Bangla"/>
                <w:kern w:val="0"/>
                <w:sz w:val="24"/>
                <w:szCs w:val="24"/>
              </w:rPr>
              <w:t>(0.020)</w:t>
            </w:r>
          </w:p>
        </w:tc>
        <w:tc>
          <w:tcPr>
            <w:tcW w:w="2215" w:type="dxa"/>
            <w:tcBorders>
              <w:top w:val="nil"/>
              <w:left w:val="nil"/>
              <w:bottom w:val="nil"/>
              <w:right w:val="nil"/>
            </w:tcBorders>
          </w:tcPr>
          <w:p w14:paraId="4E00549E" w14:textId="3DD988AF"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(0.148)</w:t>
            </w:r>
          </w:p>
        </w:tc>
        <w:tc>
          <w:tcPr>
            <w:tcW w:w="2215" w:type="dxa"/>
            <w:tcBorders>
              <w:top w:val="nil"/>
              <w:left w:val="nil"/>
              <w:bottom w:val="nil"/>
              <w:right w:val="nil"/>
            </w:tcBorders>
          </w:tcPr>
          <w:p w14:paraId="7DBB16C6" w14:textId="7F8E7515"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(0.148)</w:t>
            </w:r>
          </w:p>
        </w:tc>
      </w:tr>
      <w:tr w:rsidR="0039715E" w:rsidRPr="00712A23" w14:paraId="4095D85F" w14:textId="77777777" w:rsidTr="00DD64CA">
        <w:trPr>
          <w:trHeight w:val="20"/>
        </w:trPr>
        <w:tc>
          <w:tcPr>
            <w:tcW w:w="2861" w:type="dxa"/>
            <w:tcBorders>
              <w:top w:val="nil"/>
              <w:left w:val="nil"/>
              <w:bottom w:val="nil"/>
              <w:right w:val="nil"/>
            </w:tcBorders>
          </w:tcPr>
          <w:p w14:paraId="44CB9553" w14:textId="77777777" w:rsidR="0039715E" w:rsidRPr="00712A23" w:rsidRDefault="0039715E" w:rsidP="0039715E">
            <w:pPr>
              <w:autoSpaceDE w:val="0"/>
              <w:autoSpaceDN w:val="0"/>
              <w:adjustRightInd w:val="0"/>
              <w:rPr>
                <w:rFonts w:ascii="Times New Roman" w:hAnsi="Times New Roman" w:cs="Times New Roman"/>
                <w:kern w:val="0"/>
                <w:sz w:val="24"/>
                <w:szCs w:val="24"/>
              </w:rPr>
            </w:pPr>
            <w:r w:rsidRPr="00712A23">
              <w:rPr>
                <w:rFonts w:ascii="Times New Roman" w:hAnsi="Times New Roman" w:cs="Times New Roman"/>
                <w:kern w:val="0"/>
                <w:sz w:val="24"/>
                <w:szCs w:val="24"/>
              </w:rPr>
              <w:t>Residual-mobile</w:t>
            </w:r>
          </w:p>
        </w:tc>
        <w:tc>
          <w:tcPr>
            <w:tcW w:w="2215" w:type="dxa"/>
            <w:tcBorders>
              <w:top w:val="nil"/>
              <w:left w:val="nil"/>
              <w:bottom w:val="nil"/>
              <w:right w:val="nil"/>
            </w:tcBorders>
          </w:tcPr>
          <w:p w14:paraId="32280BE4" w14:textId="4FD5168A"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0.092</w:t>
            </w:r>
          </w:p>
        </w:tc>
        <w:tc>
          <w:tcPr>
            <w:tcW w:w="2215" w:type="dxa"/>
            <w:tcBorders>
              <w:top w:val="nil"/>
              <w:left w:val="nil"/>
              <w:bottom w:val="nil"/>
              <w:right w:val="nil"/>
            </w:tcBorders>
          </w:tcPr>
          <w:p w14:paraId="455D03F8" w14:textId="6BBCF988"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0.154</w:t>
            </w:r>
            <w:r w:rsidRPr="00712A23">
              <w:rPr>
                <w:rFonts w:ascii="Times New Roman" w:hAnsi="Times New Roman" w:cs="Shonar Bangla"/>
                <w:kern w:val="0"/>
                <w:sz w:val="24"/>
                <w:szCs w:val="24"/>
                <w:vertAlign w:val="superscript"/>
              </w:rPr>
              <w:t>***</w:t>
            </w:r>
          </w:p>
        </w:tc>
        <w:tc>
          <w:tcPr>
            <w:tcW w:w="2215" w:type="dxa"/>
            <w:tcBorders>
              <w:top w:val="nil"/>
              <w:left w:val="nil"/>
              <w:bottom w:val="nil"/>
              <w:right w:val="nil"/>
            </w:tcBorders>
          </w:tcPr>
          <w:p w14:paraId="1C6E0847" w14:textId="751BFB9B"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0.015</w:t>
            </w:r>
          </w:p>
        </w:tc>
        <w:tc>
          <w:tcPr>
            <w:tcW w:w="2215" w:type="dxa"/>
            <w:tcBorders>
              <w:top w:val="nil"/>
              <w:left w:val="nil"/>
              <w:bottom w:val="nil"/>
              <w:right w:val="nil"/>
            </w:tcBorders>
          </w:tcPr>
          <w:p w14:paraId="444054B3" w14:textId="2E6139D1"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0.256</w:t>
            </w:r>
          </w:p>
        </w:tc>
        <w:tc>
          <w:tcPr>
            <w:tcW w:w="2215" w:type="dxa"/>
            <w:tcBorders>
              <w:top w:val="nil"/>
              <w:left w:val="nil"/>
              <w:bottom w:val="nil"/>
              <w:right w:val="nil"/>
            </w:tcBorders>
          </w:tcPr>
          <w:p w14:paraId="72FE26C0" w14:textId="486981D6"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0.222</w:t>
            </w:r>
          </w:p>
        </w:tc>
      </w:tr>
      <w:tr w:rsidR="0039715E" w:rsidRPr="00712A23" w14:paraId="7C6EE9BE" w14:textId="77777777" w:rsidTr="00DD64CA">
        <w:trPr>
          <w:trHeight w:val="20"/>
        </w:trPr>
        <w:tc>
          <w:tcPr>
            <w:tcW w:w="2861" w:type="dxa"/>
            <w:tcBorders>
              <w:top w:val="nil"/>
              <w:left w:val="nil"/>
              <w:bottom w:val="single" w:sz="4" w:space="0" w:color="auto"/>
              <w:right w:val="nil"/>
            </w:tcBorders>
          </w:tcPr>
          <w:p w14:paraId="6DFCFA03" w14:textId="77777777" w:rsidR="0039715E" w:rsidRPr="00712A23" w:rsidRDefault="0039715E" w:rsidP="0039715E">
            <w:pPr>
              <w:autoSpaceDE w:val="0"/>
              <w:autoSpaceDN w:val="0"/>
              <w:adjustRightInd w:val="0"/>
              <w:rPr>
                <w:rFonts w:ascii="Times New Roman" w:hAnsi="Times New Roman" w:cs="Times New Roman"/>
                <w:kern w:val="0"/>
                <w:sz w:val="24"/>
                <w:szCs w:val="24"/>
              </w:rPr>
            </w:pPr>
          </w:p>
        </w:tc>
        <w:tc>
          <w:tcPr>
            <w:tcW w:w="2215" w:type="dxa"/>
            <w:tcBorders>
              <w:top w:val="nil"/>
              <w:left w:val="nil"/>
              <w:bottom w:val="single" w:sz="4" w:space="0" w:color="auto"/>
              <w:right w:val="nil"/>
            </w:tcBorders>
          </w:tcPr>
          <w:p w14:paraId="11B85D2B" w14:textId="22E984C0"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(0.057)</w:t>
            </w:r>
          </w:p>
        </w:tc>
        <w:tc>
          <w:tcPr>
            <w:tcW w:w="2215" w:type="dxa"/>
            <w:tcBorders>
              <w:top w:val="nil"/>
              <w:left w:val="nil"/>
              <w:bottom w:val="single" w:sz="4" w:space="0" w:color="auto"/>
              <w:right w:val="nil"/>
            </w:tcBorders>
          </w:tcPr>
          <w:p w14:paraId="68DB021A" w14:textId="4FE03FD9"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(0.045)</w:t>
            </w:r>
          </w:p>
        </w:tc>
        <w:tc>
          <w:tcPr>
            <w:tcW w:w="2215" w:type="dxa"/>
            <w:tcBorders>
              <w:top w:val="nil"/>
              <w:left w:val="nil"/>
              <w:bottom w:val="single" w:sz="4" w:space="0" w:color="auto"/>
              <w:right w:val="nil"/>
            </w:tcBorders>
          </w:tcPr>
          <w:p w14:paraId="34EC843A" w14:textId="231391AF"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(0.019)</w:t>
            </w:r>
          </w:p>
        </w:tc>
        <w:tc>
          <w:tcPr>
            <w:tcW w:w="2215" w:type="dxa"/>
            <w:tcBorders>
              <w:top w:val="nil"/>
              <w:left w:val="nil"/>
              <w:bottom w:val="single" w:sz="4" w:space="0" w:color="auto"/>
              <w:right w:val="nil"/>
            </w:tcBorders>
          </w:tcPr>
          <w:p w14:paraId="7099644F" w14:textId="06130A0A"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(0.156)</w:t>
            </w:r>
          </w:p>
        </w:tc>
        <w:tc>
          <w:tcPr>
            <w:tcW w:w="2215" w:type="dxa"/>
            <w:tcBorders>
              <w:top w:val="nil"/>
              <w:left w:val="nil"/>
              <w:bottom w:val="single" w:sz="4" w:space="0" w:color="auto"/>
              <w:right w:val="nil"/>
            </w:tcBorders>
          </w:tcPr>
          <w:p w14:paraId="47AA103A" w14:textId="5EAC9E89" w:rsidR="0039715E" w:rsidRPr="00712A23" w:rsidRDefault="0039715E" w:rsidP="0039715E">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Shonar Bangla"/>
                <w:kern w:val="0"/>
                <w:sz w:val="24"/>
                <w:szCs w:val="24"/>
              </w:rPr>
              <w:t>(0.146)</w:t>
            </w:r>
          </w:p>
        </w:tc>
      </w:tr>
      <w:tr w:rsidR="00941BC5" w:rsidRPr="00712A23" w14:paraId="48793674" w14:textId="77777777" w:rsidTr="00DD64CA">
        <w:trPr>
          <w:trHeight w:val="20"/>
        </w:trPr>
        <w:tc>
          <w:tcPr>
            <w:tcW w:w="2861" w:type="dxa"/>
            <w:tcBorders>
              <w:top w:val="single" w:sz="4" w:space="0" w:color="auto"/>
              <w:left w:val="nil"/>
              <w:bottom w:val="nil"/>
              <w:right w:val="nil"/>
            </w:tcBorders>
          </w:tcPr>
          <w:p w14:paraId="678D660A" w14:textId="77777777" w:rsidR="00941BC5" w:rsidRPr="00712A23" w:rsidRDefault="00941BC5" w:rsidP="00941BC5">
            <w:pPr>
              <w:autoSpaceDE w:val="0"/>
              <w:autoSpaceDN w:val="0"/>
              <w:adjustRightInd w:val="0"/>
              <w:jc w:val="left"/>
              <w:rPr>
                <w:rFonts w:ascii="Times New Roman" w:hAnsi="Times New Roman" w:cs="Times New Roman"/>
                <w:kern w:val="0"/>
                <w:sz w:val="24"/>
                <w:szCs w:val="24"/>
              </w:rPr>
            </w:pPr>
            <w:r w:rsidRPr="00712A23">
              <w:rPr>
                <w:rFonts w:ascii="Times New Roman" w:hAnsi="Times New Roman" w:cs="Times New Roman"/>
                <w:kern w:val="0"/>
                <w:sz w:val="24"/>
                <w:szCs w:val="24"/>
              </w:rPr>
              <w:t>Household FE</w:t>
            </w:r>
          </w:p>
        </w:tc>
        <w:tc>
          <w:tcPr>
            <w:tcW w:w="2215" w:type="dxa"/>
            <w:tcBorders>
              <w:top w:val="single" w:sz="4" w:space="0" w:color="auto"/>
              <w:left w:val="nil"/>
              <w:bottom w:val="nil"/>
              <w:right w:val="nil"/>
            </w:tcBorders>
          </w:tcPr>
          <w:p w14:paraId="5D851720" w14:textId="6BBE2849" w:rsidR="00941BC5" w:rsidRPr="00712A23" w:rsidRDefault="009B5E28" w:rsidP="00941BC5">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No</w:t>
            </w:r>
          </w:p>
        </w:tc>
        <w:tc>
          <w:tcPr>
            <w:tcW w:w="2215" w:type="dxa"/>
            <w:tcBorders>
              <w:top w:val="single" w:sz="4" w:space="0" w:color="auto"/>
              <w:left w:val="nil"/>
              <w:bottom w:val="nil"/>
              <w:right w:val="nil"/>
            </w:tcBorders>
          </w:tcPr>
          <w:p w14:paraId="55D51D89"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No</w:t>
            </w:r>
          </w:p>
        </w:tc>
        <w:tc>
          <w:tcPr>
            <w:tcW w:w="2215" w:type="dxa"/>
            <w:tcBorders>
              <w:top w:val="single" w:sz="4" w:space="0" w:color="auto"/>
              <w:left w:val="nil"/>
              <w:bottom w:val="nil"/>
              <w:right w:val="nil"/>
            </w:tcBorders>
          </w:tcPr>
          <w:p w14:paraId="6BDAF4B9"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single" w:sz="4" w:space="0" w:color="auto"/>
              <w:left w:val="nil"/>
              <w:bottom w:val="nil"/>
              <w:right w:val="nil"/>
            </w:tcBorders>
          </w:tcPr>
          <w:p w14:paraId="49EB42E2"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single" w:sz="4" w:space="0" w:color="auto"/>
              <w:left w:val="nil"/>
              <w:bottom w:val="nil"/>
              <w:right w:val="nil"/>
            </w:tcBorders>
          </w:tcPr>
          <w:p w14:paraId="6171C4AC"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r>
      <w:tr w:rsidR="00941BC5" w:rsidRPr="00712A23" w14:paraId="6AE84D3B" w14:textId="77777777" w:rsidTr="00DD64CA">
        <w:trPr>
          <w:trHeight w:val="20"/>
        </w:trPr>
        <w:tc>
          <w:tcPr>
            <w:tcW w:w="2861" w:type="dxa"/>
            <w:tcBorders>
              <w:top w:val="nil"/>
              <w:left w:val="nil"/>
              <w:bottom w:val="nil"/>
              <w:right w:val="nil"/>
            </w:tcBorders>
          </w:tcPr>
          <w:p w14:paraId="710A98C2" w14:textId="77777777" w:rsidR="00941BC5" w:rsidRPr="00712A23" w:rsidRDefault="00941BC5" w:rsidP="00941BC5">
            <w:pPr>
              <w:autoSpaceDE w:val="0"/>
              <w:autoSpaceDN w:val="0"/>
              <w:adjustRightInd w:val="0"/>
              <w:jc w:val="left"/>
              <w:rPr>
                <w:rFonts w:ascii="Times New Roman" w:hAnsi="Times New Roman" w:cs="Times New Roman"/>
                <w:kern w:val="0"/>
                <w:sz w:val="24"/>
                <w:szCs w:val="24"/>
              </w:rPr>
            </w:pPr>
            <w:r w:rsidRPr="00712A23">
              <w:rPr>
                <w:rFonts w:ascii="Times New Roman" w:hAnsi="Times New Roman" w:cs="Times New Roman"/>
                <w:kern w:val="0"/>
                <w:sz w:val="24"/>
                <w:szCs w:val="24"/>
              </w:rPr>
              <w:t>Year dummy</w:t>
            </w:r>
          </w:p>
        </w:tc>
        <w:tc>
          <w:tcPr>
            <w:tcW w:w="2215" w:type="dxa"/>
            <w:tcBorders>
              <w:top w:val="nil"/>
              <w:left w:val="nil"/>
              <w:bottom w:val="nil"/>
              <w:right w:val="nil"/>
            </w:tcBorders>
          </w:tcPr>
          <w:p w14:paraId="3470DDDA"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68FBC378"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1D86B32E"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5394A45B"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08721D31"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r>
      <w:tr w:rsidR="00941BC5" w:rsidRPr="00712A23" w14:paraId="40713511" w14:textId="77777777" w:rsidTr="00DD64CA">
        <w:trPr>
          <w:trHeight w:val="20"/>
        </w:trPr>
        <w:tc>
          <w:tcPr>
            <w:tcW w:w="2861" w:type="dxa"/>
            <w:tcBorders>
              <w:top w:val="nil"/>
              <w:left w:val="nil"/>
              <w:bottom w:val="nil"/>
              <w:right w:val="nil"/>
            </w:tcBorders>
            <w:vAlign w:val="center"/>
          </w:tcPr>
          <w:p w14:paraId="6C937587" w14:textId="77777777" w:rsidR="00941BC5" w:rsidRPr="00712A23" w:rsidRDefault="00941BC5" w:rsidP="00941BC5">
            <w:pPr>
              <w:autoSpaceDE w:val="0"/>
              <w:autoSpaceDN w:val="0"/>
              <w:adjustRightInd w:val="0"/>
              <w:jc w:val="left"/>
              <w:rPr>
                <w:rFonts w:ascii="Times New Roman" w:hAnsi="Times New Roman" w:cs="Times New Roman"/>
                <w:kern w:val="0"/>
                <w:sz w:val="24"/>
                <w:szCs w:val="24"/>
              </w:rPr>
            </w:pPr>
            <w:r w:rsidRPr="00712A23">
              <w:rPr>
                <w:rFonts w:ascii="Times New Roman" w:hAnsi="Times New Roman" w:cs="Times New Roman"/>
                <w:kern w:val="0"/>
                <w:sz w:val="24"/>
                <w:szCs w:val="24"/>
              </w:rPr>
              <w:t>Division dummy</w:t>
            </w:r>
          </w:p>
        </w:tc>
        <w:tc>
          <w:tcPr>
            <w:tcW w:w="2215" w:type="dxa"/>
            <w:tcBorders>
              <w:top w:val="nil"/>
              <w:left w:val="nil"/>
              <w:bottom w:val="nil"/>
              <w:right w:val="nil"/>
            </w:tcBorders>
            <w:vAlign w:val="center"/>
          </w:tcPr>
          <w:p w14:paraId="490A9CFC"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2215" w:type="dxa"/>
            <w:tcBorders>
              <w:top w:val="nil"/>
              <w:left w:val="nil"/>
              <w:bottom w:val="nil"/>
              <w:right w:val="nil"/>
            </w:tcBorders>
            <w:vAlign w:val="center"/>
          </w:tcPr>
          <w:p w14:paraId="37355EAB"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2215" w:type="dxa"/>
            <w:tcBorders>
              <w:top w:val="nil"/>
              <w:left w:val="nil"/>
              <w:bottom w:val="nil"/>
              <w:right w:val="nil"/>
            </w:tcBorders>
            <w:vAlign w:val="center"/>
          </w:tcPr>
          <w:p w14:paraId="157D87E9"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2215" w:type="dxa"/>
            <w:tcBorders>
              <w:top w:val="nil"/>
              <w:left w:val="nil"/>
              <w:bottom w:val="nil"/>
              <w:right w:val="nil"/>
            </w:tcBorders>
            <w:vAlign w:val="center"/>
          </w:tcPr>
          <w:p w14:paraId="0BD3BB8E"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c>
          <w:tcPr>
            <w:tcW w:w="2215" w:type="dxa"/>
            <w:tcBorders>
              <w:top w:val="nil"/>
              <w:left w:val="nil"/>
              <w:bottom w:val="nil"/>
              <w:right w:val="nil"/>
            </w:tcBorders>
            <w:vAlign w:val="center"/>
          </w:tcPr>
          <w:p w14:paraId="54CEFC1E"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DD64CA">
              <w:rPr>
                <w:rFonts w:ascii="Times New Roman" w:hAnsi="Times New Roman" w:cs="Times New Roman"/>
                <w:kern w:val="0"/>
                <w:sz w:val="24"/>
                <w:szCs w:val="24"/>
              </w:rPr>
              <w:t>Yes</w:t>
            </w:r>
          </w:p>
        </w:tc>
      </w:tr>
      <w:tr w:rsidR="00941BC5" w:rsidRPr="00712A23" w14:paraId="64BFEEED" w14:textId="77777777" w:rsidTr="00DD64CA">
        <w:trPr>
          <w:trHeight w:val="20"/>
        </w:trPr>
        <w:tc>
          <w:tcPr>
            <w:tcW w:w="2861" w:type="dxa"/>
            <w:tcBorders>
              <w:top w:val="nil"/>
              <w:left w:val="nil"/>
              <w:bottom w:val="nil"/>
              <w:right w:val="nil"/>
            </w:tcBorders>
          </w:tcPr>
          <w:p w14:paraId="7151D315" w14:textId="77777777" w:rsidR="00941BC5" w:rsidRPr="00712A23" w:rsidRDefault="00941BC5" w:rsidP="00941BC5">
            <w:pPr>
              <w:autoSpaceDE w:val="0"/>
              <w:autoSpaceDN w:val="0"/>
              <w:adjustRightInd w:val="0"/>
              <w:jc w:val="left"/>
              <w:rPr>
                <w:rFonts w:ascii="Times New Roman" w:hAnsi="Times New Roman" w:cs="Times New Roman"/>
                <w:kern w:val="0"/>
                <w:sz w:val="24"/>
                <w:szCs w:val="24"/>
              </w:rPr>
            </w:pPr>
            <w:r w:rsidRPr="00712A23">
              <w:rPr>
                <w:rFonts w:ascii="Times New Roman" w:hAnsi="Times New Roman" w:cs="Times New Roman"/>
                <w:kern w:val="0"/>
                <w:sz w:val="24"/>
                <w:szCs w:val="24"/>
              </w:rPr>
              <w:t>Control variables</w:t>
            </w:r>
          </w:p>
        </w:tc>
        <w:tc>
          <w:tcPr>
            <w:tcW w:w="2215" w:type="dxa"/>
            <w:tcBorders>
              <w:top w:val="nil"/>
              <w:left w:val="nil"/>
              <w:bottom w:val="nil"/>
              <w:right w:val="nil"/>
            </w:tcBorders>
          </w:tcPr>
          <w:p w14:paraId="24D895C4"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23F64238"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395712CB"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5C78D547"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c>
          <w:tcPr>
            <w:tcW w:w="2215" w:type="dxa"/>
            <w:tcBorders>
              <w:top w:val="nil"/>
              <w:left w:val="nil"/>
              <w:bottom w:val="nil"/>
              <w:right w:val="nil"/>
            </w:tcBorders>
          </w:tcPr>
          <w:p w14:paraId="229AF556" w14:textId="77777777"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Yes</w:t>
            </w:r>
          </w:p>
        </w:tc>
      </w:tr>
      <w:tr w:rsidR="00941BC5" w:rsidRPr="00712A23" w14:paraId="3732F69D" w14:textId="77777777" w:rsidTr="00DD64CA">
        <w:trPr>
          <w:trHeight w:val="20"/>
        </w:trPr>
        <w:tc>
          <w:tcPr>
            <w:tcW w:w="2861" w:type="dxa"/>
            <w:tcBorders>
              <w:top w:val="nil"/>
              <w:left w:val="nil"/>
              <w:bottom w:val="single" w:sz="4" w:space="0" w:color="auto"/>
              <w:right w:val="nil"/>
            </w:tcBorders>
          </w:tcPr>
          <w:p w14:paraId="220048F1" w14:textId="77777777" w:rsidR="00941BC5" w:rsidRPr="00712A23" w:rsidRDefault="00941BC5" w:rsidP="00941BC5">
            <w:pPr>
              <w:autoSpaceDE w:val="0"/>
              <w:autoSpaceDN w:val="0"/>
              <w:adjustRightInd w:val="0"/>
              <w:jc w:val="left"/>
              <w:rPr>
                <w:rFonts w:ascii="Times New Roman" w:hAnsi="Times New Roman" w:cs="Times New Roman"/>
                <w:kern w:val="0"/>
                <w:sz w:val="24"/>
                <w:szCs w:val="24"/>
              </w:rPr>
            </w:pPr>
            <w:r w:rsidRPr="00712A23">
              <w:rPr>
                <w:rFonts w:ascii="Times New Roman" w:hAnsi="Times New Roman" w:cs="Times New Roman"/>
                <w:kern w:val="0"/>
                <w:sz w:val="24"/>
                <w:szCs w:val="24"/>
              </w:rPr>
              <w:t>Observations</w:t>
            </w:r>
          </w:p>
        </w:tc>
        <w:tc>
          <w:tcPr>
            <w:tcW w:w="2215" w:type="dxa"/>
            <w:tcBorders>
              <w:top w:val="nil"/>
              <w:left w:val="nil"/>
              <w:bottom w:val="single" w:sz="4" w:space="0" w:color="auto"/>
              <w:right w:val="nil"/>
            </w:tcBorders>
          </w:tcPr>
          <w:p w14:paraId="5DF627C3" w14:textId="26B1879F"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11,006</w:t>
            </w:r>
          </w:p>
        </w:tc>
        <w:tc>
          <w:tcPr>
            <w:tcW w:w="2215" w:type="dxa"/>
            <w:tcBorders>
              <w:top w:val="nil"/>
              <w:left w:val="nil"/>
              <w:bottom w:val="single" w:sz="4" w:space="0" w:color="auto"/>
              <w:right w:val="nil"/>
            </w:tcBorders>
          </w:tcPr>
          <w:p w14:paraId="476039C8" w14:textId="12611292"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11,006</w:t>
            </w:r>
          </w:p>
        </w:tc>
        <w:tc>
          <w:tcPr>
            <w:tcW w:w="2215" w:type="dxa"/>
            <w:tcBorders>
              <w:top w:val="nil"/>
              <w:left w:val="nil"/>
              <w:bottom w:val="single" w:sz="4" w:space="0" w:color="auto"/>
              <w:right w:val="nil"/>
            </w:tcBorders>
          </w:tcPr>
          <w:p w14:paraId="5195949B" w14:textId="78E53920"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sz w:val="24"/>
                <w:szCs w:val="24"/>
              </w:rPr>
              <w:t>10,701</w:t>
            </w:r>
          </w:p>
        </w:tc>
        <w:tc>
          <w:tcPr>
            <w:tcW w:w="2215" w:type="dxa"/>
            <w:tcBorders>
              <w:top w:val="nil"/>
              <w:left w:val="nil"/>
              <w:bottom w:val="single" w:sz="4" w:space="0" w:color="auto"/>
              <w:right w:val="nil"/>
            </w:tcBorders>
          </w:tcPr>
          <w:p w14:paraId="7272EE2C" w14:textId="5DC99CBB"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11,006</w:t>
            </w:r>
          </w:p>
        </w:tc>
        <w:tc>
          <w:tcPr>
            <w:tcW w:w="2215" w:type="dxa"/>
            <w:tcBorders>
              <w:top w:val="nil"/>
              <w:left w:val="nil"/>
              <w:bottom w:val="single" w:sz="4" w:space="0" w:color="auto"/>
              <w:right w:val="nil"/>
            </w:tcBorders>
          </w:tcPr>
          <w:p w14:paraId="3E281575" w14:textId="6B276A7E" w:rsidR="00941BC5" w:rsidRPr="00712A23" w:rsidRDefault="00941BC5" w:rsidP="00941BC5">
            <w:pPr>
              <w:autoSpaceDE w:val="0"/>
              <w:autoSpaceDN w:val="0"/>
              <w:adjustRightInd w:val="0"/>
              <w:jc w:val="center"/>
              <w:rPr>
                <w:rFonts w:ascii="Times New Roman" w:hAnsi="Times New Roman" w:cs="Times New Roman"/>
                <w:kern w:val="0"/>
                <w:sz w:val="24"/>
                <w:szCs w:val="24"/>
              </w:rPr>
            </w:pPr>
            <w:r w:rsidRPr="00712A23">
              <w:rPr>
                <w:rFonts w:ascii="Times New Roman" w:hAnsi="Times New Roman" w:cs="Times New Roman"/>
                <w:kern w:val="0"/>
                <w:sz w:val="24"/>
                <w:szCs w:val="24"/>
              </w:rPr>
              <w:t>11,006</w:t>
            </w:r>
          </w:p>
        </w:tc>
      </w:tr>
    </w:tbl>
    <w:p w14:paraId="1D554575" w14:textId="7CEE3B84" w:rsidR="00515450" w:rsidRPr="00A113DA" w:rsidRDefault="00515450" w:rsidP="00515450">
      <w:pPr>
        <w:autoSpaceDE w:val="0"/>
        <w:autoSpaceDN w:val="0"/>
        <w:adjustRightInd w:val="0"/>
        <w:jc w:val="left"/>
        <w:rPr>
          <w:rFonts w:ascii="Times New Roman" w:hAnsi="Times New Roman" w:cs="Times New Roman"/>
          <w:kern w:val="0"/>
          <w:sz w:val="24"/>
          <w:szCs w:val="24"/>
        </w:rPr>
      </w:pPr>
      <w:r w:rsidRPr="00A113DA">
        <w:rPr>
          <w:rFonts w:ascii="Times New Roman" w:hAnsi="Times New Roman" w:cs="Times New Roman"/>
          <w:kern w:val="0"/>
          <w:sz w:val="24"/>
          <w:szCs w:val="24"/>
        </w:rPr>
        <w:t>Note: Asterisks (*, **, and ***) denote significance at 10, 5, and 1 per cent levels.</w:t>
      </w:r>
      <w:r>
        <w:rPr>
          <w:rFonts w:ascii="Times New Roman" w:hAnsi="Times New Roman" w:cs="Times New Roman"/>
          <w:kern w:val="0"/>
          <w:sz w:val="24"/>
          <w:szCs w:val="24"/>
        </w:rPr>
        <w:t xml:space="preserve"> Bootstrap r</w:t>
      </w:r>
      <w:r w:rsidRPr="00A113DA">
        <w:rPr>
          <w:rFonts w:ascii="Times New Roman" w:hAnsi="Times New Roman" w:cs="Times New Roman"/>
          <w:kern w:val="0"/>
          <w:sz w:val="24"/>
          <w:szCs w:val="24"/>
        </w:rPr>
        <w:t>obust standard errors clustered by household in parenthesis in column (1), (2), (4), (5) and (6) while standard errors in in parenthesis in Column (3).</w:t>
      </w:r>
      <w:r>
        <w:rPr>
          <w:rFonts w:ascii="Times New Roman" w:hAnsi="Times New Roman" w:cs="Times New Roman"/>
          <w:kern w:val="0"/>
          <w:sz w:val="24"/>
          <w:szCs w:val="24"/>
        </w:rPr>
        <w:t xml:space="preserve"> Full regression table is available upon requests.</w:t>
      </w:r>
    </w:p>
    <w:p w14:paraId="6B5653B9" w14:textId="6A1F9EFF" w:rsidR="00515450" w:rsidRPr="00A113DA" w:rsidRDefault="00515450" w:rsidP="00515450">
      <w:pPr>
        <w:autoSpaceDE w:val="0"/>
        <w:autoSpaceDN w:val="0"/>
        <w:adjustRightInd w:val="0"/>
        <w:jc w:val="left"/>
        <w:rPr>
          <w:rFonts w:ascii="Times New Roman" w:hAnsi="Times New Roman" w:cs="Times New Roman"/>
          <w:kern w:val="0"/>
          <w:sz w:val="24"/>
          <w:szCs w:val="24"/>
        </w:rPr>
      </w:pPr>
      <w:r w:rsidRPr="00A113DA">
        <w:rPr>
          <w:rFonts w:ascii="Times New Roman" w:hAnsi="Times New Roman" w:cs="Times New Roman"/>
          <w:kern w:val="0"/>
          <w:sz w:val="24"/>
          <w:szCs w:val="24"/>
        </w:rPr>
        <w:t>Source: Bangladesh Integrated Household Survey 2011/12, 2019.</w:t>
      </w:r>
    </w:p>
    <w:p w14:paraId="4B4D4372" w14:textId="2B8C3051" w:rsidR="00515450" w:rsidRPr="00515450" w:rsidRDefault="00515450" w:rsidP="00DD1869">
      <w:pPr>
        <w:autoSpaceDE w:val="0"/>
        <w:autoSpaceDN w:val="0"/>
        <w:adjustRightInd w:val="0"/>
        <w:jc w:val="left"/>
        <w:rPr>
          <w:rFonts w:ascii="Times New Roman" w:hAnsi="Times New Roman" w:cs="Times New Roman"/>
          <w:kern w:val="0"/>
          <w:sz w:val="24"/>
          <w:szCs w:val="24"/>
        </w:rPr>
        <w:sectPr w:rsidR="00515450" w:rsidRPr="00515450" w:rsidSect="00793B38">
          <w:footnotePr>
            <w:numFmt w:val="chicago"/>
          </w:footnotePr>
          <w:pgSz w:w="16838" w:h="11906" w:orient="landscape" w:code="9"/>
          <w:pgMar w:top="1440" w:right="1440" w:bottom="1440" w:left="1440" w:header="851" w:footer="992" w:gutter="0"/>
          <w:cols w:space="425"/>
          <w:docGrid w:type="lines" w:linePitch="360"/>
        </w:sectPr>
      </w:pPr>
    </w:p>
    <w:p w14:paraId="7F326669" w14:textId="1C90C200" w:rsidR="000153B2" w:rsidRPr="00511CCB" w:rsidRDefault="00B51E09" w:rsidP="00663594">
      <w:pPr>
        <w:pStyle w:val="a9"/>
        <w:numPr>
          <w:ilvl w:val="1"/>
          <w:numId w:val="3"/>
        </w:numPr>
        <w:spacing w:line="480" w:lineRule="auto"/>
        <w:ind w:leftChars="0" w:left="235" w:hangingChars="100" w:hanging="235"/>
        <w:rPr>
          <w:rFonts w:ascii="Times New Roman" w:hAnsi="Times New Roman" w:cs="Times New Roman"/>
          <w:b/>
          <w:sz w:val="24"/>
          <w:szCs w:val="24"/>
        </w:rPr>
      </w:pPr>
      <w:r>
        <w:rPr>
          <w:rFonts w:ascii="Times New Roman" w:hAnsi="Times New Roman" w:cs="Times New Roman"/>
          <w:b/>
          <w:sz w:val="24"/>
          <w:szCs w:val="24"/>
        </w:rPr>
        <w:lastRenderedPageBreak/>
        <w:t>Who</w:t>
      </w:r>
      <w:r w:rsidR="00DE1DAD">
        <w:rPr>
          <w:rFonts w:ascii="Times New Roman" w:hAnsi="Times New Roman" w:cs="Times New Roman"/>
          <w:b/>
          <w:sz w:val="24"/>
          <w:szCs w:val="24"/>
        </w:rPr>
        <w:t xml:space="preserve"> benefits more from mobile phone ownership</w:t>
      </w:r>
    </w:p>
    <w:p w14:paraId="3D863655" w14:textId="3BE389FC" w:rsidR="009E7BE2" w:rsidRPr="00A113DA" w:rsidRDefault="00A167B1" w:rsidP="000A364D">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In this section, we disentangle the relationship between mobile phone ownership and </w:t>
      </w:r>
      <w:r w:rsidR="00377018" w:rsidRPr="00A113DA">
        <w:rPr>
          <w:rFonts w:ascii="Times New Roman" w:hAnsi="Times New Roman" w:cs="Times New Roman"/>
          <w:sz w:val="24"/>
          <w:szCs w:val="24"/>
        </w:rPr>
        <w:t xml:space="preserve">characteristics of households to </w:t>
      </w:r>
      <w:r w:rsidR="00A0673E" w:rsidRPr="00A113DA">
        <w:rPr>
          <w:rFonts w:ascii="Times New Roman" w:hAnsi="Times New Roman" w:cs="Times New Roman"/>
          <w:sz w:val="24"/>
          <w:szCs w:val="24"/>
        </w:rPr>
        <w:t>the outcome variables</w:t>
      </w:r>
      <w:r w:rsidRPr="00A113DA">
        <w:rPr>
          <w:rFonts w:ascii="Times New Roman" w:hAnsi="Times New Roman" w:cs="Times New Roman"/>
          <w:sz w:val="24"/>
          <w:szCs w:val="24"/>
        </w:rPr>
        <w:t xml:space="preserve">. Using </w:t>
      </w:r>
      <w:r w:rsidR="00302038" w:rsidRPr="00A113DA">
        <w:rPr>
          <w:rFonts w:ascii="Times New Roman" w:hAnsi="Times New Roman" w:cs="Times New Roman"/>
          <w:sz w:val="24"/>
          <w:szCs w:val="24"/>
        </w:rPr>
        <w:t>the models explained in Equation (2) above</w:t>
      </w:r>
      <w:r w:rsidR="009E3155" w:rsidRPr="00A113DA">
        <w:rPr>
          <w:rFonts w:ascii="Times New Roman" w:hAnsi="Times New Roman" w:cs="Times New Roman"/>
          <w:sz w:val="24"/>
          <w:szCs w:val="24"/>
        </w:rPr>
        <w:t>, we interact</w:t>
      </w:r>
      <w:r w:rsidRPr="00A113DA">
        <w:rPr>
          <w:rFonts w:ascii="Times New Roman" w:hAnsi="Times New Roman" w:cs="Times New Roman"/>
          <w:sz w:val="24"/>
          <w:szCs w:val="24"/>
        </w:rPr>
        <w:t xml:space="preserve"> </w:t>
      </w:r>
      <w:r w:rsidR="00196D49" w:rsidRPr="00A113DA">
        <w:rPr>
          <w:rFonts w:ascii="Times New Roman" w:hAnsi="Times New Roman" w:cs="Times New Roman"/>
          <w:sz w:val="24"/>
          <w:szCs w:val="24"/>
        </w:rPr>
        <w:t>mobile phone ownership</w:t>
      </w:r>
      <w:r w:rsidRPr="00A113DA">
        <w:rPr>
          <w:rFonts w:ascii="Times New Roman" w:hAnsi="Times New Roman" w:cs="Times New Roman"/>
          <w:sz w:val="24"/>
          <w:szCs w:val="24"/>
        </w:rPr>
        <w:t xml:space="preserve"> with </w:t>
      </w:r>
      <w:r w:rsidR="00592092" w:rsidRPr="00A113DA">
        <w:rPr>
          <w:rFonts w:ascii="Times New Roman" w:hAnsi="Times New Roman" w:cs="Times New Roman"/>
          <w:sz w:val="24"/>
          <w:szCs w:val="24"/>
        </w:rPr>
        <w:t>gender of household heads</w:t>
      </w:r>
      <w:r w:rsidR="00071FD4">
        <w:rPr>
          <w:rFonts w:ascii="Times New Roman" w:hAnsi="Times New Roman" w:cs="Times New Roman"/>
          <w:sz w:val="24"/>
          <w:szCs w:val="24"/>
        </w:rPr>
        <w:t xml:space="preserve"> and </w:t>
      </w:r>
      <w:r w:rsidR="00377018" w:rsidRPr="00A113DA">
        <w:rPr>
          <w:rFonts w:ascii="Times New Roman" w:hAnsi="Times New Roman" w:cs="Times New Roman"/>
          <w:sz w:val="24"/>
          <w:szCs w:val="24"/>
        </w:rPr>
        <w:t>farm size</w:t>
      </w:r>
      <w:r w:rsidRPr="00A113DA">
        <w:rPr>
          <w:rFonts w:ascii="Times New Roman" w:hAnsi="Times New Roman" w:cs="Times New Roman"/>
          <w:sz w:val="24"/>
          <w:szCs w:val="24"/>
        </w:rPr>
        <w:t>. We inst</w:t>
      </w:r>
      <w:r w:rsidR="00641531" w:rsidRPr="00A113DA">
        <w:rPr>
          <w:rFonts w:ascii="Times New Roman" w:hAnsi="Times New Roman" w:cs="Times New Roman"/>
          <w:sz w:val="24"/>
          <w:szCs w:val="24"/>
        </w:rPr>
        <w:t>rument the inter</w:t>
      </w:r>
      <w:r w:rsidR="002D6B31" w:rsidRPr="00A113DA">
        <w:rPr>
          <w:rFonts w:ascii="Times New Roman" w:hAnsi="Times New Roman" w:cs="Times New Roman"/>
          <w:sz w:val="24"/>
          <w:szCs w:val="24"/>
        </w:rPr>
        <w:t xml:space="preserve">action between </w:t>
      </w:r>
      <w:r w:rsidR="00641531" w:rsidRPr="00A113DA">
        <w:rPr>
          <w:rFonts w:ascii="Times New Roman" w:hAnsi="Times New Roman" w:cs="Times New Roman"/>
          <w:sz w:val="24"/>
          <w:szCs w:val="24"/>
        </w:rPr>
        <w:t xml:space="preserve">gender of </w:t>
      </w:r>
      <w:r w:rsidR="008C28EA" w:rsidRPr="00A113DA">
        <w:rPr>
          <w:rFonts w:ascii="Times New Roman" w:hAnsi="Times New Roman" w:cs="Times New Roman"/>
          <w:sz w:val="24"/>
          <w:szCs w:val="24"/>
        </w:rPr>
        <w:t>household</w:t>
      </w:r>
      <w:r w:rsidR="008C28EA">
        <w:rPr>
          <w:rFonts w:ascii="Times New Roman" w:hAnsi="Times New Roman" w:cs="Times New Roman"/>
          <w:sz w:val="24"/>
          <w:szCs w:val="24"/>
        </w:rPr>
        <w:t xml:space="preserve"> heads</w:t>
      </w:r>
      <w:r w:rsidR="002D6B31" w:rsidRPr="00A113DA">
        <w:rPr>
          <w:rFonts w:ascii="Times New Roman" w:hAnsi="Times New Roman" w:cs="Times New Roman"/>
          <w:sz w:val="24"/>
          <w:szCs w:val="24"/>
        </w:rPr>
        <w:t>, farm size</w:t>
      </w:r>
      <w:r w:rsidR="009E3155" w:rsidRPr="00A113DA">
        <w:rPr>
          <w:rFonts w:ascii="Times New Roman" w:hAnsi="Times New Roman" w:cs="Times New Roman"/>
          <w:sz w:val="24"/>
          <w:szCs w:val="24"/>
        </w:rPr>
        <w:t xml:space="preserve"> and mobile phone ownership</w:t>
      </w:r>
      <w:r w:rsidRPr="00A113DA">
        <w:rPr>
          <w:rFonts w:ascii="Times New Roman" w:hAnsi="Times New Roman" w:cs="Times New Roman"/>
          <w:sz w:val="24"/>
          <w:szCs w:val="24"/>
        </w:rPr>
        <w:t xml:space="preserve"> with the interaction between the respective </w:t>
      </w:r>
      <w:r w:rsidR="009E3155" w:rsidRPr="00A113DA">
        <w:rPr>
          <w:rFonts w:ascii="Times New Roman" w:hAnsi="Times New Roman" w:cs="Times New Roman"/>
          <w:sz w:val="24"/>
          <w:szCs w:val="24"/>
        </w:rPr>
        <w:t>instruments on share of mobile phone owners in a village</w:t>
      </w:r>
      <w:r w:rsidRPr="00A113DA">
        <w:rPr>
          <w:rFonts w:ascii="Times New Roman" w:hAnsi="Times New Roman" w:cs="Times New Roman"/>
          <w:sz w:val="24"/>
          <w:szCs w:val="24"/>
        </w:rPr>
        <w:t xml:space="preserve"> and</w:t>
      </w:r>
      <w:r w:rsidR="00BE5A1A" w:rsidRPr="00A113DA">
        <w:rPr>
          <w:rFonts w:ascii="Times New Roman" w:hAnsi="Times New Roman" w:cs="Times New Roman"/>
          <w:sz w:val="24"/>
          <w:szCs w:val="24"/>
        </w:rPr>
        <w:t xml:space="preserve"> gender of household</w:t>
      </w:r>
      <w:r w:rsidR="00214450">
        <w:rPr>
          <w:rFonts w:ascii="Times New Roman" w:hAnsi="Times New Roman" w:cs="Times New Roman"/>
          <w:sz w:val="24"/>
          <w:szCs w:val="24"/>
        </w:rPr>
        <w:t xml:space="preserve"> head</w:t>
      </w:r>
      <w:r w:rsidR="008C28EA">
        <w:rPr>
          <w:rFonts w:ascii="Times New Roman" w:hAnsi="Times New Roman" w:cs="Times New Roman"/>
          <w:sz w:val="24"/>
          <w:szCs w:val="24"/>
        </w:rPr>
        <w:t>s</w:t>
      </w:r>
      <w:r w:rsidR="00214450">
        <w:rPr>
          <w:rFonts w:ascii="Times New Roman" w:hAnsi="Times New Roman" w:cs="Times New Roman"/>
          <w:sz w:val="24"/>
          <w:szCs w:val="24"/>
        </w:rPr>
        <w:t xml:space="preserve"> and</w:t>
      </w:r>
      <w:r w:rsidR="00915C1F" w:rsidRPr="00A113DA">
        <w:rPr>
          <w:rFonts w:ascii="Times New Roman" w:hAnsi="Times New Roman" w:cs="Times New Roman"/>
          <w:sz w:val="24"/>
          <w:szCs w:val="24"/>
        </w:rPr>
        <w:t xml:space="preserve"> farm size</w:t>
      </w:r>
      <w:r w:rsidR="00214450">
        <w:rPr>
          <w:rFonts w:ascii="Times New Roman" w:hAnsi="Times New Roman" w:cs="Times New Roman"/>
          <w:sz w:val="24"/>
          <w:szCs w:val="24"/>
        </w:rPr>
        <w:t xml:space="preserve"> </w:t>
      </w:r>
      <w:r w:rsidR="003D4C57" w:rsidRPr="00A113DA">
        <w:rPr>
          <w:rFonts w:ascii="Times New Roman" w:hAnsi="Times New Roman" w:cs="Times New Roman"/>
          <w:sz w:val="24"/>
          <w:szCs w:val="24"/>
        </w:rPr>
        <w:t>which are</w:t>
      </w:r>
      <w:r w:rsidR="009E7BE2" w:rsidRPr="00A113DA">
        <w:rPr>
          <w:rFonts w:ascii="Times New Roman" w:hAnsi="Times New Roman" w:cs="Times New Roman"/>
          <w:sz w:val="24"/>
          <w:szCs w:val="24"/>
        </w:rPr>
        <w:t xml:space="preserve"> exogenous in our model.</w:t>
      </w:r>
      <w:r w:rsidR="00214450">
        <w:rPr>
          <w:rFonts w:ascii="Times New Roman" w:hAnsi="Times New Roman" w:cs="Times New Roman"/>
          <w:sz w:val="24"/>
          <w:szCs w:val="24"/>
        </w:rPr>
        <w:t xml:space="preserve"> Moreover, we estimate the </w:t>
      </w:r>
      <w:r w:rsidR="002A217E">
        <w:rPr>
          <w:rFonts w:ascii="Times New Roman" w:hAnsi="Times New Roman" w:cs="Times New Roman"/>
          <w:sz w:val="24"/>
          <w:szCs w:val="24"/>
        </w:rPr>
        <w:t>IV-</w:t>
      </w:r>
      <w:r w:rsidR="00214450">
        <w:rPr>
          <w:rFonts w:ascii="Times New Roman" w:hAnsi="Times New Roman" w:cs="Times New Roman"/>
          <w:sz w:val="24"/>
          <w:szCs w:val="24"/>
        </w:rPr>
        <w:t xml:space="preserve">quantile regression </w:t>
      </w:r>
      <w:r w:rsidR="002A217E">
        <w:rPr>
          <w:rFonts w:ascii="Times New Roman" w:hAnsi="Times New Roman" w:cs="Times New Roman"/>
          <w:sz w:val="24"/>
          <w:szCs w:val="24"/>
        </w:rPr>
        <w:t xml:space="preserve">to address the distributional effect of mobile phone </w:t>
      </w:r>
      <w:r w:rsidR="00DA7BBF">
        <w:rPr>
          <w:rFonts w:ascii="Times New Roman" w:hAnsi="Times New Roman" w:cs="Times New Roman"/>
          <w:sz w:val="24"/>
          <w:szCs w:val="24"/>
        </w:rPr>
        <w:t>ownership on per c</w:t>
      </w:r>
      <w:r w:rsidR="00DF6B56">
        <w:rPr>
          <w:rFonts w:ascii="Times New Roman" w:hAnsi="Times New Roman" w:cs="Times New Roman"/>
          <w:sz w:val="24"/>
          <w:szCs w:val="24"/>
        </w:rPr>
        <w:t>apita income conditioned on 10%, 25%,</w:t>
      </w:r>
      <w:r w:rsidR="00DA7BBF">
        <w:rPr>
          <w:rFonts w:ascii="Times New Roman" w:hAnsi="Times New Roman" w:cs="Times New Roman"/>
          <w:sz w:val="24"/>
          <w:szCs w:val="24"/>
        </w:rPr>
        <w:t xml:space="preserve"> 50%</w:t>
      </w:r>
      <w:r w:rsidR="00DF6B56">
        <w:rPr>
          <w:rFonts w:ascii="Times New Roman" w:hAnsi="Times New Roman" w:cs="Times New Roman"/>
          <w:sz w:val="24"/>
          <w:szCs w:val="24"/>
        </w:rPr>
        <w:t>, 75%</w:t>
      </w:r>
      <w:r w:rsidR="00DA7BBF">
        <w:rPr>
          <w:rFonts w:ascii="Times New Roman" w:hAnsi="Times New Roman" w:cs="Times New Roman"/>
          <w:sz w:val="24"/>
          <w:szCs w:val="24"/>
        </w:rPr>
        <w:t xml:space="preserve"> and 90% quantile</w:t>
      </w:r>
      <w:r w:rsidR="009D2483">
        <w:rPr>
          <w:rFonts w:ascii="Times New Roman" w:hAnsi="Times New Roman" w:cs="Times New Roman"/>
          <w:sz w:val="24"/>
          <w:szCs w:val="24"/>
        </w:rPr>
        <w:t>s</w:t>
      </w:r>
      <w:r w:rsidR="00DA7BBF">
        <w:rPr>
          <w:rFonts w:ascii="Times New Roman" w:hAnsi="Times New Roman" w:cs="Times New Roman"/>
          <w:sz w:val="24"/>
          <w:szCs w:val="24"/>
        </w:rPr>
        <w:t>.</w:t>
      </w:r>
    </w:p>
    <w:p w14:paraId="3BD021BD" w14:textId="24544D25" w:rsidR="00AF348C" w:rsidRPr="00A113DA" w:rsidRDefault="009172CE" w:rsidP="000A364D">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T</w:t>
      </w:r>
      <w:r w:rsidR="006E7A2D" w:rsidRPr="00A113DA">
        <w:rPr>
          <w:rFonts w:ascii="Times New Roman" w:hAnsi="Times New Roman" w:cs="Times New Roman"/>
          <w:sz w:val="24"/>
          <w:szCs w:val="24"/>
        </w:rPr>
        <w:t xml:space="preserve">he results </w:t>
      </w:r>
      <w:r w:rsidR="002746B8" w:rsidRPr="00A113DA">
        <w:rPr>
          <w:rFonts w:ascii="Times New Roman" w:hAnsi="Times New Roman" w:cs="Times New Roman"/>
          <w:sz w:val="24"/>
          <w:szCs w:val="24"/>
        </w:rPr>
        <w:t xml:space="preserve">summarized </w:t>
      </w:r>
      <w:r w:rsidRPr="00A113DA">
        <w:rPr>
          <w:rFonts w:ascii="Times New Roman" w:hAnsi="Times New Roman" w:cs="Times New Roman"/>
          <w:sz w:val="24"/>
          <w:szCs w:val="24"/>
        </w:rPr>
        <w:t xml:space="preserve">in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_Ref110686595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25"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6</w:t>
        </w:r>
      </w:ins>
      <w:del w:id="26"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6</w:delText>
        </w:r>
      </w:del>
      <w:r w:rsidRPr="00A113DA">
        <w:rPr>
          <w:rFonts w:ascii="Times New Roman" w:hAnsi="Times New Roman" w:cs="Times New Roman"/>
          <w:sz w:val="24"/>
          <w:szCs w:val="24"/>
        </w:rPr>
        <w:fldChar w:fldCharType="end"/>
      </w:r>
      <w:r w:rsidR="002746B8" w:rsidRPr="00A113DA">
        <w:rPr>
          <w:rFonts w:ascii="Times New Roman" w:hAnsi="Times New Roman" w:cs="Times New Roman"/>
          <w:sz w:val="24"/>
          <w:szCs w:val="24"/>
        </w:rPr>
        <w:t xml:space="preserve"> show </w:t>
      </w:r>
      <w:r w:rsidR="00A42817" w:rsidRPr="00A113DA">
        <w:rPr>
          <w:rFonts w:ascii="Times New Roman" w:hAnsi="Times New Roman" w:cs="Times New Roman"/>
          <w:sz w:val="24"/>
          <w:szCs w:val="24"/>
        </w:rPr>
        <w:t>the estimated coefficients on</w:t>
      </w:r>
      <w:r w:rsidR="005D3C7F" w:rsidRPr="00A113DA">
        <w:rPr>
          <w:rFonts w:ascii="Times New Roman" w:hAnsi="Times New Roman" w:cs="Times New Roman"/>
          <w:sz w:val="24"/>
          <w:szCs w:val="24"/>
        </w:rPr>
        <w:t xml:space="preserve"> the interaction between the three</w:t>
      </w:r>
      <w:r w:rsidR="00A42817" w:rsidRPr="00A113DA">
        <w:rPr>
          <w:rFonts w:ascii="Times New Roman" w:hAnsi="Times New Roman" w:cs="Times New Roman"/>
          <w:sz w:val="24"/>
          <w:szCs w:val="24"/>
        </w:rPr>
        <w:t xml:space="preserve"> household characteristics and mobile phone ownership</w:t>
      </w:r>
      <w:r w:rsidR="00C74E50" w:rsidRPr="00A113DA">
        <w:rPr>
          <w:rFonts w:ascii="Times New Roman" w:hAnsi="Times New Roman" w:cs="Times New Roman"/>
          <w:sz w:val="24"/>
          <w:szCs w:val="24"/>
        </w:rPr>
        <w:t xml:space="preserve">. </w:t>
      </w:r>
      <w:r w:rsidR="00BC3B5A" w:rsidRPr="00A113DA">
        <w:rPr>
          <w:rFonts w:ascii="Times New Roman" w:hAnsi="Times New Roman" w:cs="Times New Roman"/>
          <w:sz w:val="24"/>
          <w:szCs w:val="24"/>
        </w:rPr>
        <w:t xml:space="preserve">In panel A of </w:t>
      </w:r>
      <w:r w:rsidR="00BC3B5A" w:rsidRPr="00A113DA">
        <w:rPr>
          <w:rFonts w:ascii="Times New Roman" w:hAnsi="Times New Roman" w:cs="Times New Roman"/>
          <w:sz w:val="24"/>
          <w:szCs w:val="24"/>
        </w:rPr>
        <w:fldChar w:fldCharType="begin"/>
      </w:r>
      <w:r w:rsidR="00BC3B5A" w:rsidRPr="00A113DA">
        <w:rPr>
          <w:rFonts w:ascii="Times New Roman" w:hAnsi="Times New Roman" w:cs="Times New Roman"/>
          <w:sz w:val="24"/>
          <w:szCs w:val="24"/>
        </w:rPr>
        <w:instrText xml:space="preserve"> REF _Ref110686595 \h  \* MERGEFORMAT </w:instrText>
      </w:r>
      <w:r w:rsidR="00BC3B5A" w:rsidRPr="00A113DA">
        <w:rPr>
          <w:rFonts w:ascii="Times New Roman" w:hAnsi="Times New Roman" w:cs="Times New Roman"/>
          <w:sz w:val="24"/>
          <w:szCs w:val="24"/>
        </w:rPr>
      </w:r>
      <w:r w:rsidR="00BC3B5A" w:rsidRPr="00A113DA">
        <w:rPr>
          <w:rFonts w:ascii="Times New Roman" w:hAnsi="Times New Roman" w:cs="Times New Roman"/>
          <w:sz w:val="24"/>
          <w:szCs w:val="24"/>
        </w:rPr>
        <w:fldChar w:fldCharType="separate"/>
      </w:r>
      <w:ins w:id="27"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6</w:t>
        </w:r>
      </w:ins>
      <w:del w:id="28"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6</w:delText>
        </w:r>
      </w:del>
      <w:r w:rsidR="00BC3B5A" w:rsidRPr="00A113DA">
        <w:rPr>
          <w:rFonts w:ascii="Times New Roman" w:hAnsi="Times New Roman" w:cs="Times New Roman"/>
          <w:sz w:val="24"/>
          <w:szCs w:val="24"/>
        </w:rPr>
        <w:fldChar w:fldCharType="end"/>
      </w:r>
      <w:r w:rsidR="00190CD4" w:rsidRPr="00A113DA">
        <w:rPr>
          <w:rFonts w:ascii="Times New Roman" w:hAnsi="Times New Roman" w:cs="Times New Roman"/>
          <w:sz w:val="24"/>
          <w:szCs w:val="24"/>
        </w:rPr>
        <w:t xml:space="preserve">, </w:t>
      </w:r>
      <w:r w:rsidR="00AA4BA1" w:rsidRPr="00A113DA">
        <w:rPr>
          <w:rFonts w:ascii="Times New Roman" w:hAnsi="Times New Roman" w:cs="Times New Roman"/>
          <w:sz w:val="24"/>
          <w:szCs w:val="24"/>
        </w:rPr>
        <w:t>the coefficient of the interaction term</w:t>
      </w:r>
      <w:r w:rsidR="00DD6F71">
        <w:rPr>
          <w:rFonts w:ascii="Times New Roman" w:hAnsi="Times New Roman" w:cs="Times New Roman"/>
          <w:sz w:val="24"/>
          <w:szCs w:val="24"/>
        </w:rPr>
        <w:t xml:space="preserve"> for income diversification</w:t>
      </w:r>
      <w:r w:rsidR="00AA4BA1" w:rsidRPr="00A113DA">
        <w:rPr>
          <w:rFonts w:ascii="Times New Roman" w:hAnsi="Times New Roman" w:cs="Times New Roman"/>
          <w:sz w:val="24"/>
          <w:szCs w:val="24"/>
        </w:rPr>
        <w:t xml:space="preserve"> is </w:t>
      </w:r>
      <w:r w:rsidR="00A635C4">
        <w:rPr>
          <w:rFonts w:ascii="Times New Roman" w:hAnsi="Times New Roman" w:cs="Times New Roman"/>
          <w:sz w:val="24"/>
          <w:szCs w:val="24"/>
        </w:rPr>
        <w:t>positively</w:t>
      </w:r>
      <w:r w:rsidR="00A635C4" w:rsidRPr="00A113DA">
        <w:rPr>
          <w:rFonts w:ascii="Times New Roman" w:hAnsi="Times New Roman" w:cs="Times New Roman"/>
          <w:sz w:val="24"/>
          <w:szCs w:val="24"/>
        </w:rPr>
        <w:t xml:space="preserve"> </w:t>
      </w:r>
      <w:r w:rsidR="00AA4BA1" w:rsidRPr="00A113DA">
        <w:rPr>
          <w:rFonts w:ascii="Times New Roman" w:hAnsi="Times New Roman" w:cs="Times New Roman"/>
          <w:sz w:val="24"/>
          <w:szCs w:val="24"/>
        </w:rPr>
        <w:t xml:space="preserve">significant. It indicates that </w:t>
      </w:r>
      <w:r w:rsidR="005661D3">
        <w:rPr>
          <w:rFonts w:ascii="Times New Roman" w:hAnsi="Times New Roman" w:cs="Times New Roman"/>
          <w:sz w:val="24"/>
          <w:szCs w:val="24"/>
        </w:rPr>
        <w:t>female</w:t>
      </w:r>
      <w:r w:rsidR="005661D3" w:rsidRPr="00A113DA">
        <w:rPr>
          <w:rFonts w:ascii="Times New Roman" w:hAnsi="Times New Roman" w:cs="Times New Roman"/>
          <w:sz w:val="24"/>
          <w:szCs w:val="24"/>
        </w:rPr>
        <w:t xml:space="preserve"> </w:t>
      </w:r>
      <w:r w:rsidR="00AA4BA1" w:rsidRPr="00A113DA">
        <w:rPr>
          <w:rFonts w:ascii="Times New Roman" w:hAnsi="Times New Roman" w:cs="Times New Roman"/>
          <w:sz w:val="24"/>
          <w:szCs w:val="24"/>
        </w:rPr>
        <w:t xml:space="preserve">headed households are </w:t>
      </w:r>
      <w:r w:rsidR="00DB1999">
        <w:rPr>
          <w:rFonts w:ascii="Times New Roman" w:hAnsi="Times New Roman" w:cs="Times New Roman"/>
          <w:sz w:val="24"/>
          <w:szCs w:val="24"/>
        </w:rPr>
        <w:t>more</w:t>
      </w:r>
      <w:r w:rsidR="00DB1999" w:rsidRPr="00A113DA">
        <w:rPr>
          <w:rFonts w:ascii="Times New Roman" w:hAnsi="Times New Roman" w:cs="Times New Roman"/>
          <w:sz w:val="24"/>
          <w:szCs w:val="24"/>
        </w:rPr>
        <w:t xml:space="preserve"> </w:t>
      </w:r>
      <w:r w:rsidR="00AA4BA1" w:rsidRPr="00A113DA">
        <w:rPr>
          <w:rFonts w:ascii="Times New Roman" w:hAnsi="Times New Roman" w:cs="Times New Roman"/>
          <w:sz w:val="24"/>
          <w:szCs w:val="24"/>
        </w:rPr>
        <w:t xml:space="preserve">likely to </w:t>
      </w:r>
      <w:r w:rsidR="00A91B2F">
        <w:rPr>
          <w:rFonts w:ascii="Times New Roman" w:hAnsi="Times New Roman" w:cs="Times New Roman"/>
          <w:sz w:val="24"/>
          <w:szCs w:val="24"/>
        </w:rPr>
        <w:t>engage in</w:t>
      </w:r>
      <w:r w:rsidR="00A91B2F" w:rsidRPr="00A113DA">
        <w:rPr>
          <w:rFonts w:ascii="Times New Roman" w:hAnsi="Times New Roman" w:cs="Times New Roman"/>
          <w:sz w:val="24"/>
          <w:szCs w:val="24"/>
        </w:rPr>
        <w:t xml:space="preserve"> </w:t>
      </w:r>
      <w:r w:rsidR="00DB1999">
        <w:rPr>
          <w:rFonts w:ascii="Times New Roman" w:hAnsi="Times New Roman" w:cs="Times New Roman"/>
          <w:sz w:val="24"/>
          <w:szCs w:val="24"/>
        </w:rPr>
        <w:t>income diversification when the households own a mobile phone</w:t>
      </w:r>
      <w:r w:rsidR="00C42620" w:rsidRPr="00A113DA">
        <w:rPr>
          <w:rFonts w:ascii="Times New Roman" w:hAnsi="Times New Roman" w:cs="Times New Roman"/>
          <w:sz w:val="24"/>
          <w:szCs w:val="24"/>
        </w:rPr>
        <w:t xml:space="preserve">. </w:t>
      </w:r>
      <w:r w:rsidR="005D422B">
        <w:rPr>
          <w:rFonts w:ascii="Times New Roman" w:hAnsi="Times New Roman" w:cs="Times New Roman"/>
          <w:sz w:val="24"/>
          <w:szCs w:val="24"/>
        </w:rPr>
        <w:t>The result is</w:t>
      </w:r>
      <w:r w:rsidR="00102693">
        <w:rPr>
          <w:rFonts w:ascii="Times New Roman" w:hAnsi="Times New Roman" w:cs="Times New Roman"/>
          <w:sz w:val="24"/>
          <w:szCs w:val="24"/>
        </w:rPr>
        <w:t xml:space="preserve"> </w:t>
      </w:r>
      <w:r w:rsidR="00C7649A">
        <w:rPr>
          <w:rFonts w:ascii="Times New Roman" w:hAnsi="Times New Roman" w:cs="Times New Roman"/>
          <w:sz w:val="24"/>
          <w:szCs w:val="24"/>
        </w:rPr>
        <w:t>consistent</w:t>
      </w:r>
      <w:r w:rsidR="005D422B">
        <w:rPr>
          <w:rFonts w:ascii="Times New Roman" w:hAnsi="Times New Roman" w:cs="Times New Roman"/>
          <w:sz w:val="24"/>
          <w:szCs w:val="24"/>
        </w:rPr>
        <w:t xml:space="preserve"> </w:t>
      </w:r>
      <w:r w:rsidR="00C7649A">
        <w:rPr>
          <w:rFonts w:ascii="Times New Roman" w:hAnsi="Times New Roman" w:cs="Times New Roman"/>
          <w:sz w:val="24"/>
          <w:szCs w:val="24"/>
        </w:rPr>
        <w:t xml:space="preserve">with </w:t>
      </w:r>
      <w:r w:rsidR="005D422B">
        <w:rPr>
          <w:rFonts w:ascii="Times New Roman" w:hAnsi="Times New Roman" w:cs="Times New Roman"/>
          <w:sz w:val="24"/>
          <w:szCs w:val="24"/>
        </w:rPr>
        <w:t>Rajkhowa and Qaim (2022)</w:t>
      </w:r>
      <w:r w:rsidR="001D0A16">
        <w:rPr>
          <w:rFonts w:ascii="Times New Roman" w:hAnsi="Times New Roman" w:cs="Times New Roman"/>
          <w:sz w:val="24"/>
          <w:szCs w:val="24"/>
        </w:rPr>
        <w:t xml:space="preserve"> studying about India</w:t>
      </w:r>
      <w:r w:rsidR="005D422B">
        <w:rPr>
          <w:rFonts w:ascii="Times New Roman" w:hAnsi="Times New Roman" w:cs="Times New Roman"/>
          <w:sz w:val="24"/>
          <w:szCs w:val="24"/>
        </w:rPr>
        <w:t xml:space="preserve">. </w:t>
      </w:r>
      <w:r w:rsidR="00D20CC4">
        <w:rPr>
          <w:rFonts w:ascii="Times New Roman" w:hAnsi="Times New Roman" w:cs="Times New Roman"/>
          <w:sz w:val="24"/>
          <w:szCs w:val="24"/>
        </w:rPr>
        <w:t>Thi</w:t>
      </w:r>
      <w:r w:rsidR="00BF20D6">
        <w:rPr>
          <w:rFonts w:ascii="Times New Roman" w:hAnsi="Times New Roman" w:cs="Times New Roman"/>
          <w:sz w:val="24"/>
          <w:szCs w:val="24"/>
        </w:rPr>
        <w:t xml:space="preserve">s is </w:t>
      </w:r>
      <w:proofErr w:type="gramStart"/>
      <w:r w:rsidR="00BF20D6">
        <w:rPr>
          <w:rFonts w:ascii="Times New Roman" w:hAnsi="Times New Roman" w:cs="Times New Roman"/>
          <w:sz w:val="24"/>
          <w:szCs w:val="24"/>
        </w:rPr>
        <w:t>an</w:t>
      </w:r>
      <w:proofErr w:type="gramEnd"/>
      <w:r w:rsidR="00BF20D6">
        <w:rPr>
          <w:rFonts w:ascii="Times New Roman" w:hAnsi="Times New Roman" w:cs="Times New Roman"/>
          <w:sz w:val="24"/>
          <w:szCs w:val="24"/>
        </w:rPr>
        <w:t xml:space="preserve"> welcome result that mobile phone ownership can enhance the income diversification which improves livelihood, especially for female headed household.</w:t>
      </w:r>
      <w:r w:rsidR="00D20CC4">
        <w:rPr>
          <w:rFonts w:ascii="Times New Roman" w:hAnsi="Times New Roman" w:cs="Times New Roman"/>
          <w:sz w:val="24"/>
          <w:szCs w:val="24"/>
        </w:rPr>
        <w:t xml:space="preserve"> </w:t>
      </w:r>
      <w:r w:rsidR="00323FF2">
        <w:rPr>
          <w:rFonts w:ascii="Times New Roman" w:hAnsi="Times New Roman" w:cs="Times New Roman"/>
          <w:sz w:val="24"/>
          <w:szCs w:val="24"/>
        </w:rPr>
        <w:t xml:space="preserve">However, we </w:t>
      </w:r>
      <w:r w:rsidR="009C5807">
        <w:rPr>
          <w:rFonts w:ascii="Times New Roman" w:hAnsi="Times New Roman" w:cs="Times New Roman"/>
          <w:sz w:val="24"/>
          <w:szCs w:val="24"/>
        </w:rPr>
        <w:t>find</w:t>
      </w:r>
      <w:r w:rsidR="00190CD4" w:rsidRPr="00A113DA">
        <w:rPr>
          <w:rFonts w:ascii="Times New Roman" w:hAnsi="Times New Roman" w:cs="Times New Roman"/>
          <w:sz w:val="24"/>
          <w:szCs w:val="24"/>
        </w:rPr>
        <w:t xml:space="preserve"> </w:t>
      </w:r>
      <w:r w:rsidR="00540CE2">
        <w:rPr>
          <w:rFonts w:ascii="Times New Roman" w:hAnsi="Times New Roman" w:cs="Times New Roman"/>
          <w:sz w:val="24"/>
          <w:szCs w:val="24"/>
        </w:rPr>
        <w:t>in</w:t>
      </w:r>
      <w:r w:rsidR="00190CD4" w:rsidRPr="00A113DA">
        <w:rPr>
          <w:rFonts w:ascii="Times New Roman" w:hAnsi="Times New Roman" w:cs="Times New Roman"/>
          <w:sz w:val="24"/>
          <w:szCs w:val="24"/>
        </w:rPr>
        <w:t>significant coefficient for the interaction term</w:t>
      </w:r>
      <w:r w:rsidR="008C5438" w:rsidRPr="00A113DA">
        <w:rPr>
          <w:rFonts w:ascii="Times New Roman" w:hAnsi="Times New Roman" w:cs="Times New Roman"/>
          <w:sz w:val="24"/>
          <w:szCs w:val="24"/>
        </w:rPr>
        <w:t xml:space="preserve"> between </w:t>
      </w:r>
      <w:r w:rsidR="004F3404" w:rsidRPr="00A113DA">
        <w:rPr>
          <w:rFonts w:ascii="Times New Roman" w:hAnsi="Times New Roman" w:cs="Times New Roman"/>
          <w:sz w:val="24"/>
          <w:szCs w:val="24"/>
        </w:rPr>
        <w:t>mobile phone ownership and female household head to</w:t>
      </w:r>
      <w:r w:rsidR="00721459">
        <w:rPr>
          <w:rFonts w:ascii="Times New Roman" w:hAnsi="Times New Roman" w:cs="Times New Roman"/>
          <w:sz w:val="24"/>
          <w:szCs w:val="24"/>
        </w:rPr>
        <w:t xml:space="preserve"> poverty headcount, depth of poverty, and</w:t>
      </w:r>
      <w:r w:rsidR="003D1CAD" w:rsidRPr="00A113DA">
        <w:rPr>
          <w:rFonts w:ascii="Times New Roman" w:hAnsi="Times New Roman" w:cs="Times New Roman"/>
          <w:sz w:val="24"/>
          <w:szCs w:val="24"/>
        </w:rPr>
        <w:t xml:space="preserve"> </w:t>
      </w:r>
      <w:r w:rsidR="004F3404" w:rsidRPr="00A113DA">
        <w:rPr>
          <w:rFonts w:ascii="Times New Roman" w:hAnsi="Times New Roman" w:cs="Times New Roman"/>
          <w:sz w:val="24"/>
          <w:szCs w:val="24"/>
        </w:rPr>
        <w:t xml:space="preserve">MPI. This implies that </w:t>
      </w:r>
      <w:r w:rsidR="00F72544">
        <w:rPr>
          <w:rFonts w:ascii="Times New Roman" w:hAnsi="Times New Roman" w:cs="Times New Roman"/>
          <w:sz w:val="24"/>
          <w:szCs w:val="24"/>
        </w:rPr>
        <w:t>there is no significant difference in the impact of mobile phone ownership on poverty reduction over gender of household heads</w:t>
      </w:r>
      <w:r w:rsidR="00697BBA" w:rsidRPr="00A113DA">
        <w:rPr>
          <w:rFonts w:ascii="Times New Roman" w:hAnsi="Times New Roman" w:cs="Times New Roman"/>
          <w:sz w:val="24"/>
          <w:szCs w:val="24"/>
        </w:rPr>
        <w:t xml:space="preserve">. Moreover, </w:t>
      </w:r>
      <w:r w:rsidR="0091058D" w:rsidRPr="00A113DA">
        <w:rPr>
          <w:rFonts w:ascii="Times New Roman" w:hAnsi="Times New Roman" w:cs="Times New Roman"/>
          <w:sz w:val="24"/>
          <w:szCs w:val="24"/>
        </w:rPr>
        <w:t xml:space="preserve">the coefficients for the interaction term between mobile phone ownership and female household head to </w:t>
      </w:r>
      <w:r w:rsidR="00481C12" w:rsidRPr="00A113DA">
        <w:rPr>
          <w:rFonts w:ascii="Times New Roman" w:hAnsi="Times New Roman" w:cs="Times New Roman"/>
          <w:sz w:val="24"/>
          <w:szCs w:val="24"/>
        </w:rPr>
        <w:t xml:space="preserve">both total household </w:t>
      </w:r>
      <w:r w:rsidR="0091058D" w:rsidRPr="00A113DA">
        <w:rPr>
          <w:rFonts w:ascii="Times New Roman" w:hAnsi="Times New Roman" w:cs="Times New Roman"/>
          <w:sz w:val="24"/>
          <w:szCs w:val="24"/>
        </w:rPr>
        <w:t xml:space="preserve">income </w:t>
      </w:r>
      <w:r w:rsidR="00481C12" w:rsidRPr="00A113DA">
        <w:rPr>
          <w:rFonts w:ascii="Times New Roman" w:hAnsi="Times New Roman" w:cs="Times New Roman"/>
          <w:sz w:val="24"/>
          <w:szCs w:val="24"/>
        </w:rPr>
        <w:t xml:space="preserve">and per capita income </w:t>
      </w:r>
      <w:r w:rsidR="0091058D" w:rsidRPr="00A113DA">
        <w:rPr>
          <w:rFonts w:ascii="Times New Roman" w:hAnsi="Times New Roman" w:cs="Times New Roman"/>
          <w:sz w:val="24"/>
          <w:szCs w:val="24"/>
        </w:rPr>
        <w:t xml:space="preserve">are </w:t>
      </w:r>
      <w:r w:rsidR="00076D9F">
        <w:rPr>
          <w:rFonts w:ascii="Times New Roman" w:hAnsi="Times New Roman" w:cs="Times New Roman"/>
          <w:sz w:val="24"/>
          <w:szCs w:val="24"/>
        </w:rPr>
        <w:t>in</w:t>
      </w:r>
      <w:r w:rsidR="0091058D" w:rsidRPr="00A113DA">
        <w:rPr>
          <w:rFonts w:ascii="Times New Roman" w:hAnsi="Times New Roman" w:cs="Times New Roman"/>
          <w:sz w:val="24"/>
          <w:szCs w:val="24"/>
        </w:rPr>
        <w:t>significant. These results imply that</w:t>
      </w:r>
      <w:r w:rsidR="00614BC3" w:rsidRPr="00A113DA">
        <w:rPr>
          <w:rFonts w:ascii="Times New Roman" w:hAnsi="Times New Roman" w:cs="Times New Roman"/>
          <w:sz w:val="24"/>
          <w:szCs w:val="24"/>
        </w:rPr>
        <w:t xml:space="preserve"> </w:t>
      </w:r>
      <w:r w:rsidR="004676D1">
        <w:rPr>
          <w:rFonts w:ascii="Times New Roman" w:hAnsi="Times New Roman" w:cs="Times New Roman"/>
          <w:sz w:val="24"/>
          <w:szCs w:val="24"/>
        </w:rPr>
        <w:t xml:space="preserve">female </w:t>
      </w:r>
      <w:proofErr w:type="gramStart"/>
      <w:r w:rsidR="004676D1">
        <w:rPr>
          <w:rFonts w:ascii="Times New Roman" w:hAnsi="Times New Roman" w:cs="Times New Roman"/>
          <w:sz w:val="24"/>
          <w:szCs w:val="24"/>
        </w:rPr>
        <w:t>headed</w:t>
      </w:r>
      <w:proofErr w:type="gramEnd"/>
      <w:r w:rsidR="004676D1">
        <w:rPr>
          <w:rFonts w:ascii="Times New Roman" w:hAnsi="Times New Roman" w:cs="Times New Roman"/>
          <w:sz w:val="24"/>
          <w:szCs w:val="24"/>
        </w:rPr>
        <w:t xml:space="preserve"> and male headed household fairly benefit from mobile phone ownership for poverty reduction and increase in income</w:t>
      </w:r>
      <w:r w:rsidR="00614BC3" w:rsidRPr="00A113DA">
        <w:rPr>
          <w:rFonts w:ascii="Times New Roman" w:hAnsi="Times New Roman" w:cs="Times New Roman"/>
          <w:sz w:val="24"/>
          <w:szCs w:val="24"/>
        </w:rPr>
        <w:t xml:space="preserve">. </w:t>
      </w:r>
      <w:r w:rsidR="00C21414" w:rsidRPr="00A113DA">
        <w:rPr>
          <w:rFonts w:ascii="Times New Roman" w:hAnsi="Times New Roman" w:cs="Times New Roman"/>
          <w:sz w:val="24"/>
          <w:szCs w:val="24"/>
        </w:rPr>
        <w:t xml:space="preserve">As </w:t>
      </w:r>
      <w:r w:rsidR="007A66BC" w:rsidRPr="00A113DA">
        <w:rPr>
          <w:rFonts w:ascii="Times New Roman" w:hAnsi="Times New Roman" w:cs="Times New Roman"/>
          <w:noProof/>
          <w:sz w:val="24"/>
          <w:szCs w:val="24"/>
        </w:rPr>
        <w:t>w</w:t>
      </w:r>
      <w:r w:rsidR="00C21414" w:rsidRPr="00A113DA">
        <w:rPr>
          <w:rFonts w:ascii="Times New Roman" w:hAnsi="Times New Roman" w:cs="Times New Roman"/>
          <w:noProof/>
          <w:sz w:val="24"/>
          <w:szCs w:val="24"/>
        </w:rPr>
        <w:t xml:space="preserve">omen in developing countries are often restricted in </w:t>
      </w:r>
      <w:r w:rsidR="00C21414" w:rsidRPr="00A113DA">
        <w:rPr>
          <w:rFonts w:ascii="Times New Roman" w:hAnsi="Times New Roman" w:cs="Times New Roman"/>
          <w:noProof/>
          <w:sz w:val="24"/>
          <w:szCs w:val="24"/>
        </w:rPr>
        <w:lastRenderedPageBreak/>
        <w:t>their movements and have fewer outside options to access information</w:t>
      </w:r>
      <w:sdt>
        <w:sdtPr>
          <w:rPr>
            <w:rFonts w:ascii="Times New Roman" w:hAnsi="Times New Roman" w:cs="Times New Roman"/>
            <w:noProof/>
            <w:sz w:val="24"/>
            <w:szCs w:val="24"/>
          </w:rPr>
          <w:id w:val="2022507113"/>
          <w:citation/>
        </w:sdtPr>
        <w:sdtContent>
          <w:r w:rsidR="007A66BC" w:rsidRPr="00A113DA">
            <w:rPr>
              <w:rFonts w:ascii="Times New Roman" w:hAnsi="Times New Roman" w:cs="Times New Roman"/>
              <w:noProof/>
              <w:sz w:val="24"/>
              <w:szCs w:val="24"/>
            </w:rPr>
            <w:fldChar w:fldCharType="begin"/>
          </w:r>
          <w:r w:rsidR="007A66BC" w:rsidRPr="00A113DA">
            <w:rPr>
              <w:rFonts w:ascii="Times New Roman" w:hAnsi="Times New Roman" w:cs="Times New Roman"/>
              <w:noProof/>
              <w:sz w:val="24"/>
              <w:szCs w:val="24"/>
            </w:rPr>
            <w:instrText xml:space="preserve"> CITATION Raj22 \l 1041 </w:instrText>
          </w:r>
          <w:r w:rsidR="007A66BC" w:rsidRPr="00A113DA">
            <w:rPr>
              <w:rFonts w:ascii="Times New Roman" w:hAnsi="Times New Roman" w:cs="Times New Roman"/>
              <w:noProof/>
              <w:sz w:val="24"/>
              <w:szCs w:val="24"/>
            </w:rPr>
            <w:fldChar w:fldCharType="separate"/>
          </w:r>
          <w:r w:rsidR="003742B7">
            <w:rPr>
              <w:rFonts w:ascii="Times New Roman" w:hAnsi="Times New Roman" w:cs="Times New Roman"/>
              <w:noProof/>
              <w:sz w:val="24"/>
              <w:szCs w:val="24"/>
            </w:rPr>
            <w:t xml:space="preserve"> </w:t>
          </w:r>
          <w:r w:rsidR="003742B7" w:rsidRPr="003742B7">
            <w:rPr>
              <w:rFonts w:ascii="Times New Roman" w:hAnsi="Times New Roman" w:cs="Times New Roman"/>
              <w:noProof/>
              <w:sz w:val="24"/>
              <w:szCs w:val="24"/>
            </w:rPr>
            <w:t>(Rajkhowa &amp; Qaim, 2022)</w:t>
          </w:r>
          <w:r w:rsidR="007A66BC" w:rsidRPr="00A113DA">
            <w:rPr>
              <w:rFonts w:ascii="Times New Roman" w:hAnsi="Times New Roman" w:cs="Times New Roman"/>
              <w:noProof/>
              <w:sz w:val="24"/>
              <w:szCs w:val="24"/>
            </w:rPr>
            <w:fldChar w:fldCharType="end"/>
          </w:r>
        </w:sdtContent>
      </w:sdt>
      <w:r w:rsidR="006B242E" w:rsidRPr="00A113DA">
        <w:rPr>
          <w:rFonts w:ascii="Times New Roman" w:hAnsi="Times New Roman" w:cs="Times New Roman"/>
          <w:noProof/>
          <w:sz w:val="24"/>
          <w:szCs w:val="24"/>
        </w:rPr>
        <w:t xml:space="preserve">, the results are encouraging to </w:t>
      </w:r>
      <w:r w:rsidR="00616977" w:rsidRPr="00A113DA">
        <w:rPr>
          <w:rFonts w:ascii="Times New Roman" w:hAnsi="Times New Roman" w:cs="Times New Roman"/>
          <w:noProof/>
          <w:sz w:val="24"/>
          <w:szCs w:val="24"/>
        </w:rPr>
        <w:t xml:space="preserve">policy makers </w:t>
      </w:r>
      <w:r w:rsidR="00165619" w:rsidRPr="00A113DA">
        <w:rPr>
          <w:rFonts w:ascii="Times New Roman" w:hAnsi="Times New Roman" w:cs="Times New Roman"/>
          <w:noProof/>
          <w:sz w:val="24"/>
          <w:szCs w:val="24"/>
        </w:rPr>
        <w:t>challenging</w:t>
      </w:r>
      <w:r w:rsidR="00616977" w:rsidRPr="00A113DA">
        <w:rPr>
          <w:rFonts w:ascii="Times New Roman" w:hAnsi="Times New Roman" w:cs="Times New Roman"/>
          <w:noProof/>
          <w:sz w:val="24"/>
          <w:szCs w:val="24"/>
        </w:rPr>
        <w:t xml:space="preserve"> gender </w:t>
      </w:r>
      <w:r w:rsidR="00165619">
        <w:rPr>
          <w:rFonts w:ascii="Times New Roman" w:hAnsi="Times New Roman" w:cs="Times New Roman"/>
          <w:noProof/>
          <w:sz w:val="24"/>
          <w:szCs w:val="24"/>
        </w:rPr>
        <w:t>in</w:t>
      </w:r>
      <w:r w:rsidR="00616977" w:rsidRPr="00A113DA">
        <w:rPr>
          <w:rFonts w:ascii="Times New Roman" w:hAnsi="Times New Roman" w:cs="Times New Roman"/>
          <w:noProof/>
          <w:sz w:val="24"/>
          <w:szCs w:val="24"/>
        </w:rPr>
        <w:t>equality.</w:t>
      </w:r>
      <w:r w:rsidR="00C21414" w:rsidRPr="00A113DA">
        <w:rPr>
          <w:rFonts w:ascii="Times New Roman" w:hAnsi="Times New Roman" w:cs="Times New Roman"/>
          <w:noProof/>
          <w:sz w:val="24"/>
          <w:szCs w:val="24"/>
        </w:rPr>
        <w:t xml:space="preserve"> </w:t>
      </w:r>
      <w:r w:rsidR="00540496" w:rsidRPr="00A113DA">
        <w:rPr>
          <w:rFonts w:ascii="Times New Roman" w:hAnsi="Times New Roman" w:cs="Times New Roman"/>
          <w:sz w:val="24"/>
          <w:szCs w:val="24"/>
        </w:rPr>
        <w:t>Our</w:t>
      </w:r>
      <w:r w:rsidR="00756055" w:rsidRPr="00A113DA">
        <w:rPr>
          <w:rFonts w:ascii="Times New Roman" w:hAnsi="Times New Roman" w:cs="Times New Roman"/>
          <w:sz w:val="24"/>
          <w:szCs w:val="24"/>
        </w:rPr>
        <w:t xml:space="preserve"> results </w:t>
      </w:r>
      <w:r w:rsidR="009C50D6" w:rsidRPr="00A113DA">
        <w:rPr>
          <w:rFonts w:ascii="Times New Roman" w:hAnsi="Times New Roman" w:cs="Times New Roman"/>
          <w:sz w:val="24"/>
          <w:szCs w:val="24"/>
        </w:rPr>
        <w:t xml:space="preserve">recommend that mobile phones could </w:t>
      </w:r>
      <w:r w:rsidR="00D84260" w:rsidRPr="00A113DA">
        <w:rPr>
          <w:rFonts w:ascii="Times New Roman" w:hAnsi="Times New Roman" w:cs="Times New Roman"/>
          <w:sz w:val="24"/>
          <w:szCs w:val="24"/>
        </w:rPr>
        <w:t xml:space="preserve">be </w:t>
      </w:r>
      <w:r w:rsidR="00481C12" w:rsidRPr="00A113DA">
        <w:rPr>
          <w:rFonts w:ascii="Times New Roman" w:hAnsi="Times New Roman" w:cs="Times New Roman"/>
          <w:sz w:val="24"/>
          <w:szCs w:val="24"/>
        </w:rPr>
        <w:t xml:space="preserve">used as </w:t>
      </w:r>
      <w:r w:rsidR="00D84260" w:rsidRPr="00A113DA">
        <w:rPr>
          <w:rFonts w:ascii="Times New Roman" w:hAnsi="Times New Roman" w:cs="Times New Roman"/>
          <w:sz w:val="24"/>
          <w:szCs w:val="24"/>
        </w:rPr>
        <w:t xml:space="preserve">devices that </w:t>
      </w:r>
      <w:r w:rsidR="004840AF" w:rsidRPr="00A113DA">
        <w:rPr>
          <w:rFonts w:ascii="Times New Roman" w:hAnsi="Times New Roman" w:cs="Times New Roman"/>
          <w:sz w:val="24"/>
          <w:szCs w:val="24"/>
        </w:rPr>
        <w:t>accelerate</w:t>
      </w:r>
      <w:r w:rsidR="00D84260" w:rsidRPr="00A113DA">
        <w:rPr>
          <w:rFonts w:ascii="Times New Roman" w:hAnsi="Times New Roman" w:cs="Times New Roman"/>
          <w:sz w:val="24"/>
          <w:szCs w:val="24"/>
        </w:rPr>
        <w:t xml:space="preserve"> women empowerment</w:t>
      </w:r>
      <w:r w:rsidR="002E7C8B" w:rsidRPr="00A113DA">
        <w:rPr>
          <w:rFonts w:ascii="Times New Roman" w:hAnsi="Times New Roman" w:cs="Times New Roman"/>
          <w:sz w:val="24"/>
          <w:szCs w:val="24"/>
        </w:rPr>
        <w:t xml:space="preserve"> </w:t>
      </w:r>
      <w:r w:rsidR="00481C12" w:rsidRPr="00A113DA">
        <w:rPr>
          <w:rFonts w:ascii="Times New Roman" w:hAnsi="Times New Roman" w:cs="Times New Roman"/>
          <w:sz w:val="24"/>
          <w:szCs w:val="24"/>
        </w:rPr>
        <w:t xml:space="preserve">and </w:t>
      </w:r>
      <w:r w:rsidR="00BC06D0" w:rsidRPr="00A113DA">
        <w:rPr>
          <w:rFonts w:ascii="Times New Roman" w:hAnsi="Times New Roman" w:cs="Times New Roman"/>
          <w:sz w:val="24"/>
          <w:szCs w:val="24"/>
        </w:rPr>
        <w:t>gender-inclusive adoption of technolog</w:t>
      </w:r>
      <w:r w:rsidR="00A137DA" w:rsidRPr="00A113DA">
        <w:rPr>
          <w:rFonts w:ascii="Times New Roman" w:hAnsi="Times New Roman" w:cs="Times New Roman"/>
          <w:sz w:val="24"/>
          <w:szCs w:val="24"/>
        </w:rPr>
        <w:t>ies</w:t>
      </w:r>
      <w:r w:rsidR="00A629B4" w:rsidRPr="00A113DA">
        <w:rPr>
          <w:rFonts w:ascii="Times New Roman" w:hAnsi="Times New Roman" w:cs="Times New Roman"/>
          <w:noProof/>
          <w:sz w:val="24"/>
          <w:szCs w:val="24"/>
        </w:rPr>
        <w:t xml:space="preserve"> </w:t>
      </w:r>
      <w:r w:rsidR="005A1DC3" w:rsidRPr="00A113DA">
        <w:rPr>
          <w:rFonts w:ascii="Times New Roman" w:hAnsi="Times New Roman" w:cs="Times New Roman"/>
          <w:noProof/>
          <w:sz w:val="24"/>
          <w:szCs w:val="24"/>
        </w:rPr>
        <w:t>(Rola-Rubzen et al.,</w:t>
      </w:r>
      <w:r w:rsidR="00746850" w:rsidRPr="00A113DA">
        <w:rPr>
          <w:rFonts w:ascii="Times New Roman" w:hAnsi="Times New Roman" w:cs="Times New Roman"/>
          <w:noProof/>
          <w:sz w:val="24"/>
          <w:szCs w:val="24"/>
        </w:rPr>
        <w:t xml:space="preserve"> 2020)</w:t>
      </w:r>
      <w:r w:rsidR="00746850" w:rsidRPr="00A113DA">
        <w:rPr>
          <w:rFonts w:ascii="Times New Roman" w:hAnsi="Times New Roman" w:cs="Times New Roman"/>
          <w:sz w:val="24"/>
          <w:szCs w:val="24"/>
        </w:rPr>
        <w:t>.</w:t>
      </w:r>
    </w:p>
    <w:p w14:paraId="669C2B96" w14:textId="17ADF139" w:rsidR="005801A5" w:rsidRPr="00A113DA" w:rsidRDefault="000E111D" w:rsidP="00B777D4">
      <w:pPr>
        <w:pStyle w:val="a9"/>
        <w:spacing w:line="480" w:lineRule="auto"/>
        <w:ind w:leftChars="0" w:left="0"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The results in panel B of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_Ref110686595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29"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6</w:t>
        </w:r>
      </w:ins>
      <w:del w:id="30"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6</w:delText>
        </w:r>
      </w:del>
      <w:r w:rsidRPr="00A113DA">
        <w:rPr>
          <w:rFonts w:ascii="Times New Roman" w:hAnsi="Times New Roman" w:cs="Times New Roman"/>
          <w:sz w:val="24"/>
          <w:szCs w:val="24"/>
        </w:rPr>
        <w:fldChar w:fldCharType="end"/>
      </w:r>
      <w:r w:rsidR="00AA4BA1" w:rsidRPr="00A113DA">
        <w:rPr>
          <w:rFonts w:ascii="Times New Roman" w:hAnsi="Times New Roman" w:cs="Times New Roman"/>
          <w:sz w:val="24"/>
          <w:szCs w:val="24"/>
        </w:rPr>
        <w:t xml:space="preserve"> show that the coefficient</w:t>
      </w:r>
      <w:r w:rsidR="00F250A4">
        <w:rPr>
          <w:rFonts w:ascii="Times New Roman" w:hAnsi="Times New Roman" w:cs="Times New Roman"/>
          <w:sz w:val="24"/>
          <w:szCs w:val="24"/>
        </w:rPr>
        <w:t>s</w:t>
      </w:r>
      <w:r w:rsidR="00AA4BA1" w:rsidRPr="00A113DA">
        <w:rPr>
          <w:rFonts w:ascii="Times New Roman" w:hAnsi="Times New Roman" w:cs="Times New Roman"/>
          <w:sz w:val="24"/>
          <w:szCs w:val="24"/>
        </w:rPr>
        <w:t xml:space="preserve"> of </w:t>
      </w:r>
      <w:r w:rsidR="00015F5E" w:rsidRPr="00A113DA">
        <w:rPr>
          <w:rFonts w:ascii="Times New Roman" w:hAnsi="Times New Roman" w:cs="Times New Roman"/>
          <w:sz w:val="24"/>
          <w:szCs w:val="24"/>
        </w:rPr>
        <w:t xml:space="preserve">interaction term between </w:t>
      </w:r>
      <w:r w:rsidR="00EF03F2" w:rsidRPr="00A113DA">
        <w:rPr>
          <w:rFonts w:ascii="Times New Roman" w:hAnsi="Times New Roman" w:cs="Times New Roman"/>
          <w:sz w:val="24"/>
          <w:szCs w:val="24"/>
        </w:rPr>
        <w:t>mobile phone ownership and farm size</w:t>
      </w:r>
      <w:r w:rsidR="00DE652D">
        <w:rPr>
          <w:rFonts w:ascii="Times New Roman" w:hAnsi="Times New Roman" w:cs="Times New Roman"/>
          <w:sz w:val="24"/>
          <w:szCs w:val="24"/>
        </w:rPr>
        <w:t xml:space="preserve"> </w:t>
      </w:r>
      <w:r w:rsidR="00F250A4">
        <w:rPr>
          <w:rFonts w:ascii="Times New Roman" w:hAnsi="Times New Roman" w:cs="Times New Roman"/>
          <w:sz w:val="24"/>
          <w:szCs w:val="24"/>
        </w:rPr>
        <w:t xml:space="preserve">are </w:t>
      </w:r>
      <w:r w:rsidR="00DE652D">
        <w:rPr>
          <w:rFonts w:ascii="Times New Roman" w:hAnsi="Times New Roman" w:cs="Times New Roman"/>
          <w:sz w:val="24"/>
          <w:szCs w:val="24"/>
        </w:rPr>
        <w:t>negatively significant for</w:t>
      </w:r>
      <w:r w:rsidR="00EF03F2" w:rsidRPr="00A113DA">
        <w:rPr>
          <w:rFonts w:ascii="Times New Roman" w:hAnsi="Times New Roman" w:cs="Times New Roman"/>
          <w:sz w:val="24"/>
          <w:szCs w:val="24"/>
        </w:rPr>
        <w:t xml:space="preserve"> </w:t>
      </w:r>
      <w:r w:rsidR="002B4CF9">
        <w:rPr>
          <w:rFonts w:ascii="Times New Roman" w:hAnsi="Times New Roman" w:cs="Times New Roman"/>
          <w:sz w:val="24"/>
          <w:szCs w:val="24"/>
        </w:rPr>
        <w:t xml:space="preserve">poverty headcount and </w:t>
      </w:r>
      <w:r w:rsidR="00EF03F2" w:rsidRPr="00A113DA">
        <w:rPr>
          <w:rFonts w:ascii="Times New Roman" w:hAnsi="Times New Roman" w:cs="Times New Roman"/>
          <w:sz w:val="24"/>
          <w:szCs w:val="24"/>
        </w:rPr>
        <w:t>depth of poverty.</w:t>
      </w:r>
      <w:r w:rsidR="00697BBA" w:rsidRPr="00A113DA">
        <w:rPr>
          <w:rFonts w:ascii="Times New Roman" w:hAnsi="Times New Roman" w:cs="Times New Roman"/>
          <w:sz w:val="24"/>
          <w:szCs w:val="24"/>
        </w:rPr>
        <w:t xml:space="preserve"> </w:t>
      </w:r>
      <w:r w:rsidR="005E448D" w:rsidRPr="00A113DA">
        <w:rPr>
          <w:rFonts w:ascii="Times New Roman" w:hAnsi="Times New Roman" w:cs="Times New Roman"/>
          <w:sz w:val="24"/>
          <w:szCs w:val="24"/>
        </w:rPr>
        <w:t>The results indicate</w:t>
      </w:r>
      <w:r w:rsidR="007C765A" w:rsidRPr="00A113DA">
        <w:rPr>
          <w:rFonts w:ascii="Times New Roman" w:hAnsi="Times New Roman" w:cs="Times New Roman"/>
          <w:sz w:val="24"/>
          <w:szCs w:val="24"/>
        </w:rPr>
        <w:t xml:space="preserve"> that </w:t>
      </w:r>
      <w:r w:rsidR="00B25B2F" w:rsidRPr="00A113DA">
        <w:rPr>
          <w:rFonts w:ascii="Times New Roman" w:hAnsi="Times New Roman" w:cs="Times New Roman"/>
          <w:sz w:val="24"/>
          <w:szCs w:val="24"/>
        </w:rPr>
        <w:t>small</w:t>
      </w:r>
      <w:r w:rsidR="006B4F34" w:rsidRPr="00A113DA">
        <w:rPr>
          <w:rFonts w:ascii="Times New Roman" w:hAnsi="Times New Roman" w:cs="Times New Roman"/>
          <w:sz w:val="24"/>
          <w:szCs w:val="24"/>
        </w:rPr>
        <w:t>holder farmers benefit less from mobile phones than large scale farmers</w:t>
      </w:r>
      <w:r w:rsidR="00EB4B59" w:rsidRPr="00A113DA">
        <w:rPr>
          <w:rFonts w:ascii="Times New Roman" w:hAnsi="Times New Roman" w:cs="Times New Roman"/>
          <w:sz w:val="24"/>
          <w:szCs w:val="24"/>
        </w:rPr>
        <w:t xml:space="preserve">, </w:t>
      </w:r>
      <w:r w:rsidR="00F84971" w:rsidRPr="00A113DA">
        <w:rPr>
          <w:rFonts w:ascii="Times New Roman" w:hAnsi="Times New Roman" w:cs="Times New Roman"/>
          <w:sz w:val="24"/>
          <w:szCs w:val="24"/>
        </w:rPr>
        <w:t xml:space="preserve">in terms of </w:t>
      </w:r>
      <w:r w:rsidR="00125EDB" w:rsidRPr="00A113DA">
        <w:rPr>
          <w:rFonts w:ascii="Times New Roman" w:hAnsi="Times New Roman" w:cs="Times New Roman"/>
          <w:sz w:val="24"/>
          <w:szCs w:val="24"/>
        </w:rPr>
        <w:t xml:space="preserve">monetary </w:t>
      </w:r>
      <w:r w:rsidR="00EB4B59" w:rsidRPr="00A113DA">
        <w:rPr>
          <w:rFonts w:ascii="Times New Roman" w:hAnsi="Times New Roman" w:cs="Times New Roman"/>
          <w:sz w:val="24"/>
          <w:szCs w:val="24"/>
        </w:rPr>
        <w:t>poverty reduction</w:t>
      </w:r>
      <w:r w:rsidR="006B4F34" w:rsidRPr="00A113DA">
        <w:rPr>
          <w:rFonts w:ascii="Times New Roman" w:hAnsi="Times New Roman" w:cs="Times New Roman"/>
          <w:sz w:val="24"/>
          <w:szCs w:val="24"/>
        </w:rPr>
        <w:t>.</w:t>
      </w:r>
      <w:r w:rsidR="00BE392A" w:rsidRPr="00A113DA">
        <w:rPr>
          <w:rFonts w:ascii="Times New Roman" w:hAnsi="Times New Roman" w:cs="Times New Roman"/>
          <w:sz w:val="24"/>
          <w:szCs w:val="24"/>
        </w:rPr>
        <w:t xml:space="preserve"> This underlines that large scale farmers utilize mobile phone</w:t>
      </w:r>
      <w:r w:rsidR="00225F42" w:rsidRPr="00A113DA">
        <w:rPr>
          <w:rFonts w:ascii="Times New Roman" w:hAnsi="Times New Roman" w:cs="Times New Roman"/>
          <w:sz w:val="24"/>
          <w:szCs w:val="24"/>
        </w:rPr>
        <w:t>s</w:t>
      </w:r>
      <w:r w:rsidR="00E403F4" w:rsidRPr="00A113DA">
        <w:rPr>
          <w:rFonts w:ascii="Times New Roman" w:hAnsi="Times New Roman" w:cs="Times New Roman"/>
          <w:sz w:val="24"/>
          <w:szCs w:val="24"/>
        </w:rPr>
        <w:t xml:space="preserve"> for</w:t>
      </w:r>
      <w:r w:rsidR="00225F42" w:rsidRPr="00A113DA">
        <w:rPr>
          <w:rFonts w:ascii="Times New Roman" w:hAnsi="Times New Roman" w:cs="Times New Roman"/>
          <w:sz w:val="24"/>
          <w:szCs w:val="24"/>
        </w:rPr>
        <w:t xml:space="preserve"> </w:t>
      </w:r>
      <w:r w:rsidR="00585C30">
        <w:rPr>
          <w:rFonts w:ascii="Times New Roman" w:hAnsi="Times New Roman" w:cs="Times New Roman"/>
          <w:sz w:val="24"/>
          <w:szCs w:val="24"/>
        </w:rPr>
        <w:t xml:space="preserve">information sharing and </w:t>
      </w:r>
      <w:r w:rsidR="00225F42" w:rsidRPr="00A113DA">
        <w:rPr>
          <w:rFonts w:ascii="Times New Roman" w:hAnsi="Times New Roman" w:cs="Times New Roman"/>
          <w:sz w:val="24"/>
          <w:szCs w:val="24"/>
        </w:rPr>
        <w:t>mobile banking</w:t>
      </w:r>
      <w:r w:rsidR="006F71F0" w:rsidRPr="00A113DA">
        <w:rPr>
          <w:rFonts w:ascii="Times New Roman" w:hAnsi="Times New Roman" w:cs="Times New Roman"/>
          <w:sz w:val="24"/>
          <w:szCs w:val="24"/>
        </w:rPr>
        <w:t xml:space="preserve"> such as remittance</w:t>
      </w:r>
      <w:r w:rsidR="00BE392A" w:rsidRPr="00A113DA">
        <w:rPr>
          <w:rFonts w:ascii="Times New Roman" w:hAnsi="Times New Roman" w:cs="Times New Roman"/>
          <w:sz w:val="24"/>
          <w:szCs w:val="24"/>
        </w:rPr>
        <w:t xml:space="preserve"> effectively</w:t>
      </w:r>
      <w:r w:rsidR="00FE3033" w:rsidRPr="00A113DA">
        <w:rPr>
          <w:rFonts w:ascii="Times New Roman" w:hAnsi="Times New Roman" w:cs="Times New Roman"/>
          <w:sz w:val="24"/>
          <w:szCs w:val="24"/>
        </w:rPr>
        <w:t xml:space="preserve"> rather</w:t>
      </w:r>
      <w:r w:rsidR="003E28F8" w:rsidRPr="00A113DA">
        <w:rPr>
          <w:rFonts w:ascii="Times New Roman" w:hAnsi="Times New Roman" w:cs="Times New Roman"/>
          <w:sz w:val="24"/>
          <w:szCs w:val="24"/>
        </w:rPr>
        <w:t xml:space="preserve"> than smallholder farmers</w:t>
      </w:r>
      <w:r w:rsidR="0052088D" w:rsidRPr="00A113DA">
        <w:rPr>
          <w:rFonts w:ascii="Times New Roman" w:hAnsi="Times New Roman" w:cs="Times New Roman"/>
          <w:sz w:val="24"/>
          <w:szCs w:val="24"/>
        </w:rPr>
        <w:t xml:space="preserve"> </w:t>
      </w:r>
      <w:r w:rsidR="00FE3033" w:rsidRPr="00A113DA">
        <w:rPr>
          <w:rFonts w:ascii="Times New Roman" w:hAnsi="Times New Roman" w:cs="Times New Roman"/>
          <w:sz w:val="24"/>
          <w:szCs w:val="24"/>
        </w:rPr>
        <w:t>do</w:t>
      </w:r>
      <w:r w:rsidR="00AD0F15" w:rsidRPr="00A113DA">
        <w:rPr>
          <w:rFonts w:ascii="Times New Roman" w:hAnsi="Times New Roman" w:cs="Times New Roman"/>
          <w:sz w:val="24"/>
          <w:szCs w:val="24"/>
        </w:rPr>
        <w:t>, supporting the finding</w:t>
      </w:r>
      <w:r w:rsidR="0043513B" w:rsidRPr="00A113DA">
        <w:rPr>
          <w:rFonts w:ascii="Times New Roman" w:hAnsi="Times New Roman" w:cs="Times New Roman"/>
          <w:sz w:val="24"/>
          <w:szCs w:val="24"/>
        </w:rPr>
        <w:t>s</w:t>
      </w:r>
      <w:r w:rsidR="00AD0F15" w:rsidRPr="00A113DA">
        <w:rPr>
          <w:rFonts w:ascii="Times New Roman" w:hAnsi="Times New Roman" w:cs="Times New Roman"/>
          <w:sz w:val="24"/>
          <w:szCs w:val="24"/>
        </w:rPr>
        <w:t xml:space="preserve"> of</w:t>
      </w:r>
      <w:r w:rsidR="00AD0F15" w:rsidRPr="00A113DA">
        <w:rPr>
          <w:rFonts w:ascii="Times New Roman" w:hAnsi="Times New Roman" w:cs="Times New Roman"/>
          <w:noProof/>
          <w:sz w:val="24"/>
          <w:szCs w:val="24"/>
        </w:rPr>
        <w:t xml:space="preserve"> Munyegera &amp; Matsumoto (2016)</w:t>
      </w:r>
      <w:r w:rsidR="0052088D" w:rsidRPr="00A113DA">
        <w:rPr>
          <w:rFonts w:ascii="Times New Roman" w:hAnsi="Times New Roman" w:cs="Times New Roman"/>
          <w:sz w:val="24"/>
          <w:szCs w:val="24"/>
        </w:rPr>
        <w:t>.</w:t>
      </w:r>
      <w:r w:rsidR="00E403F4" w:rsidRPr="00A113DA">
        <w:rPr>
          <w:rFonts w:ascii="Times New Roman" w:hAnsi="Times New Roman" w:cs="Times New Roman"/>
          <w:sz w:val="24"/>
          <w:szCs w:val="24"/>
        </w:rPr>
        <w:t xml:space="preserve"> </w:t>
      </w:r>
      <w:r w:rsidR="009C4D63">
        <w:rPr>
          <w:rFonts w:ascii="Times New Roman" w:hAnsi="Times New Roman" w:cs="Times New Roman"/>
          <w:sz w:val="24"/>
          <w:szCs w:val="24"/>
        </w:rPr>
        <w:t xml:space="preserve">However, we </w:t>
      </w:r>
      <w:proofErr w:type="gramStart"/>
      <w:r w:rsidR="009C4D63">
        <w:rPr>
          <w:rFonts w:ascii="Times New Roman" w:hAnsi="Times New Roman" w:cs="Times New Roman"/>
          <w:sz w:val="24"/>
          <w:szCs w:val="24"/>
        </w:rPr>
        <w:t>have to</w:t>
      </w:r>
      <w:proofErr w:type="gramEnd"/>
      <w:r w:rsidR="009C4D63">
        <w:rPr>
          <w:rFonts w:ascii="Times New Roman" w:hAnsi="Times New Roman" w:cs="Times New Roman"/>
          <w:sz w:val="24"/>
          <w:szCs w:val="24"/>
        </w:rPr>
        <w:t xml:space="preserve"> be cautious about that the coefficient is almost zero indicating th</w:t>
      </w:r>
      <w:r w:rsidR="009C6B13">
        <w:rPr>
          <w:rFonts w:ascii="Times New Roman" w:hAnsi="Times New Roman" w:cs="Times New Roman"/>
          <w:sz w:val="24"/>
          <w:szCs w:val="24"/>
        </w:rPr>
        <w:t xml:space="preserve">e magnitude of the heterogeneity is small. </w:t>
      </w:r>
      <w:r w:rsidR="00585C30">
        <w:rPr>
          <w:rFonts w:ascii="Times New Roman" w:hAnsi="Times New Roman" w:cs="Times New Roman"/>
          <w:sz w:val="24"/>
          <w:szCs w:val="24"/>
        </w:rPr>
        <w:t>On the other hand, with r</w:t>
      </w:r>
      <w:r w:rsidR="005D5A0D" w:rsidRPr="00A113DA">
        <w:rPr>
          <w:rFonts w:ascii="Times New Roman" w:hAnsi="Times New Roman" w:cs="Times New Roman"/>
          <w:sz w:val="24"/>
          <w:szCs w:val="24"/>
        </w:rPr>
        <w:t>egard</w:t>
      </w:r>
      <w:r w:rsidR="00585C30">
        <w:rPr>
          <w:rFonts w:ascii="Times New Roman" w:hAnsi="Times New Roman" w:cs="Times New Roman"/>
          <w:sz w:val="24"/>
          <w:szCs w:val="24"/>
        </w:rPr>
        <w:t>s to</w:t>
      </w:r>
      <w:r w:rsidR="00A6675F">
        <w:rPr>
          <w:rFonts w:ascii="Times New Roman" w:hAnsi="Times New Roman" w:cs="Times New Roman"/>
          <w:sz w:val="24"/>
          <w:szCs w:val="24"/>
        </w:rPr>
        <w:t xml:space="preserve"> </w:t>
      </w:r>
      <w:r w:rsidR="00573ECB">
        <w:rPr>
          <w:rFonts w:ascii="Times New Roman" w:hAnsi="Times New Roman" w:cs="Times New Roman"/>
          <w:sz w:val="24"/>
          <w:szCs w:val="24"/>
        </w:rPr>
        <w:t>income diversification</w:t>
      </w:r>
      <w:r w:rsidR="00A6675F">
        <w:rPr>
          <w:rFonts w:ascii="Times New Roman" w:hAnsi="Times New Roman" w:cs="Times New Roman"/>
          <w:sz w:val="24"/>
          <w:szCs w:val="24"/>
        </w:rPr>
        <w:t>,</w:t>
      </w:r>
      <w:r w:rsidR="005D5A0D" w:rsidRPr="00A113DA">
        <w:rPr>
          <w:rFonts w:ascii="Times New Roman" w:hAnsi="Times New Roman" w:cs="Times New Roman"/>
          <w:sz w:val="24"/>
          <w:szCs w:val="24"/>
        </w:rPr>
        <w:t xml:space="preserve"> MPI</w:t>
      </w:r>
      <w:r w:rsidR="00F011CA" w:rsidRPr="00A113DA">
        <w:rPr>
          <w:rFonts w:ascii="Times New Roman" w:hAnsi="Times New Roman" w:cs="Times New Roman"/>
          <w:sz w:val="24"/>
          <w:szCs w:val="24"/>
        </w:rPr>
        <w:t>, total household income, and per capita total income, the coefficient</w:t>
      </w:r>
      <w:r w:rsidR="00A6675F">
        <w:rPr>
          <w:rFonts w:ascii="Times New Roman" w:hAnsi="Times New Roman" w:cs="Times New Roman"/>
          <w:sz w:val="24"/>
          <w:szCs w:val="24"/>
        </w:rPr>
        <w:t>s of the interaction terms are</w:t>
      </w:r>
      <w:r w:rsidR="00F011CA" w:rsidRPr="00A113DA">
        <w:rPr>
          <w:rFonts w:ascii="Times New Roman" w:hAnsi="Times New Roman" w:cs="Times New Roman"/>
          <w:sz w:val="24"/>
          <w:szCs w:val="24"/>
        </w:rPr>
        <w:t xml:space="preserve"> insignificant. </w:t>
      </w:r>
      <w:r w:rsidR="00B777D4">
        <w:rPr>
          <w:rFonts w:ascii="Times New Roman" w:hAnsi="Times New Roman" w:cs="Times New Roman"/>
          <w:sz w:val="24"/>
          <w:szCs w:val="24"/>
        </w:rPr>
        <w:t xml:space="preserve">They indicate that both smallholder farmers and </w:t>
      </w:r>
      <w:r w:rsidR="00A640DC">
        <w:rPr>
          <w:rFonts w:ascii="Times New Roman" w:hAnsi="Times New Roman" w:cs="Times New Roman"/>
          <w:sz w:val="24"/>
          <w:szCs w:val="24"/>
        </w:rPr>
        <w:t>large-scale</w:t>
      </w:r>
      <w:r w:rsidR="00B777D4">
        <w:rPr>
          <w:rFonts w:ascii="Times New Roman" w:hAnsi="Times New Roman" w:cs="Times New Roman"/>
          <w:sz w:val="24"/>
          <w:szCs w:val="24"/>
        </w:rPr>
        <w:t xml:space="preserve"> farmers equally enjoy the benefits of mobile phone ownership.</w:t>
      </w:r>
    </w:p>
    <w:p w14:paraId="14EEE02D" w14:textId="12E6D312" w:rsidR="000E111D" w:rsidRPr="00A113DA" w:rsidRDefault="00E85B6A" w:rsidP="000A364D">
      <w:pPr>
        <w:pStyle w:val="a9"/>
        <w:spacing w:line="480" w:lineRule="auto"/>
        <w:ind w:leftChars="0" w:left="0" w:firstLineChars="100" w:firstLine="240"/>
        <w:rPr>
          <w:rFonts w:ascii="Times New Roman" w:hAnsi="Times New Roman" w:cs="Times New Roman"/>
          <w:sz w:val="24"/>
          <w:szCs w:val="24"/>
        </w:rPr>
        <w:sectPr w:rsidR="000E111D" w:rsidRPr="00A113DA" w:rsidSect="0066288E">
          <w:footnotePr>
            <w:numRestart w:val="eachSect"/>
          </w:footnotePr>
          <w:pgSz w:w="11906" w:h="16838"/>
          <w:pgMar w:top="1440" w:right="1440" w:bottom="1440" w:left="1440" w:header="851" w:footer="992" w:gutter="0"/>
          <w:cols w:space="425"/>
          <w:docGrid w:linePitch="360"/>
        </w:sectPr>
      </w:pPr>
      <w:r>
        <w:rPr>
          <w:rFonts w:ascii="Times New Roman" w:hAnsi="Times New Roman" w:cs="Times New Roman"/>
          <w:sz w:val="24"/>
          <w:szCs w:val="24"/>
        </w:rPr>
        <w:t xml:space="preserve">Table </w:t>
      </w:r>
      <w:r w:rsidR="00150912">
        <w:rPr>
          <w:rFonts w:ascii="Times New Roman" w:hAnsi="Times New Roman" w:cs="Times New Roman"/>
          <w:sz w:val="24"/>
          <w:szCs w:val="24"/>
        </w:rPr>
        <w:t xml:space="preserve">7 </w:t>
      </w:r>
      <w:r>
        <w:rPr>
          <w:rFonts w:ascii="Times New Roman" w:hAnsi="Times New Roman" w:cs="Times New Roman"/>
          <w:sz w:val="24"/>
          <w:szCs w:val="24"/>
        </w:rPr>
        <w:t>reports the estimated coefficients associated with the mobile phone ownership at 0.10,</w:t>
      </w:r>
      <w:r w:rsidR="00F15C83">
        <w:rPr>
          <w:rFonts w:ascii="Times New Roman" w:hAnsi="Times New Roman" w:cs="Times New Roman"/>
          <w:sz w:val="24"/>
          <w:szCs w:val="24"/>
        </w:rPr>
        <w:t xml:space="preserve"> 0.25,</w:t>
      </w:r>
      <w:r>
        <w:rPr>
          <w:rFonts w:ascii="Times New Roman" w:hAnsi="Times New Roman" w:cs="Times New Roman"/>
          <w:sz w:val="24"/>
          <w:szCs w:val="24"/>
        </w:rPr>
        <w:t xml:space="preserve"> 0.50,</w:t>
      </w:r>
      <w:r w:rsidR="00F15C83">
        <w:rPr>
          <w:rFonts w:ascii="Times New Roman" w:hAnsi="Times New Roman" w:cs="Times New Roman"/>
          <w:sz w:val="24"/>
          <w:szCs w:val="24"/>
        </w:rPr>
        <w:t xml:space="preserve"> 0.75,</w:t>
      </w:r>
      <w:r>
        <w:rPr>
          <w:rFonts w:ascii="Times New Roman" w:hAnsi="Times New Roman" w:cs="Times New Roman"/>
          <w:sz w:val="24"/>
          <w:szCs w:val="24"/>
        </w:rPr>
        <w:t xml:space="preserve"> 0.90 quantile of the per capita </w:t>
      </w:r>
      <w:r w:rsidR="00286B33">
        <w:rPr>
          <w:rFonts w:ascii="Times New Roman" w:hAnsi="Times New Roman" w:cs="Times New Roman"/>
          <w:sz w:val="24"/>
          <w:szCs w:val="24"/>
        </w:rPr>
        <w:t>income distribu</w:t>
      </w:r>
      <w:r w:rsidR="00286B33" w:rsidRPr="00CA3CCE">
        <w:rPr>
          <w:rFonts w:ascii="Times New Roman" w:hAnsi="Times New Roman" w:cs="Times New Roman"/>
          <w:sz w:val="24"/>
          <w:szCs w:val="24"/>
        </w:rPr>
        <w:t>tion.</w:t>
      </w:r>
      <w:r w:rsidR="000941BF" w:rsidRPr="00CA3CCE">
        <w:rPr>
          <w:rFonts w:ascii="Times New Roman" w:hAnsi="Times New Roman" w:cs="Times New Roman"/>
          <w:sz w:val="24"/>
          <w:szCs w:val="24"/>
        </w:rPr>
        <w:t xml:space="preserve"> </w:t>
      </w:r>
      <w:r w:rsidR="00150912">
        <w:rPr>
          <w:rFonts w:ascii="Times New Roman" w:hAnsi="Times New Roman" w:cs="Times New Roman"/>
          <w:sz w:val="24"/>
          <w:szCs w:val="24"/>
        </w:rPr>
        <w:t>A</w:t>
      </w:r>
      <w:r w:rsidR="00757621">
        <w:rPr>
          <w:rFonts w:ascii="Times New Roman" w:hAnsi="Times New Roman" w:cs="Times New Roman"/>
          <w:sz w:val="24"/>
          <w:szCs w:val="24"/>
        </w:rPr>
        <w:t>ll the coefficients of mobile phone ownership are positively significant, indicating that mobile phone ownership increases per capita income among</w:t>
      </w:r>
      <w:r w:rsidR="0060000D">
        <w:rPr>
          <w:rFonts w:ascii="Times New Roman" w:hAnsi="Times New Roman" w:cs="Times New Roman"/>
          <w:sz w:val="24"/>
          <w:szCs w:val="24"/>
        </w:rPr>
        <w:t xml:space="preserve"> the poorest, middle and richest households. </w:t>
      </w:r>
      <w:r w:rsidR="003C3754">
        <w:rPr>
          <w:rFonts w:ascii="Times New Roman" w:hAnsi="Times New Roman" w:cs="Times New Roman"/>
          <w:sz w:val="24"/>
          <w:szCs w:val="24"/>
        </w:rPr>
        <w:t>However, t</w:t>
      </w:r>
      <w:r w:rsidR="00CA3CCE" w:rsidRPr="00CA3CCE">
        <w:rPr>
          <w:rFonts w:ascii="Times New Roman" w:hAnsi="Times New Roman" w:cs="Times New Roman"/>
          <w:sz w:val="24"/>
          <w:szCs w:val="24"/>
        </w:rPr>
        <w:t xml:space="preserve">he impact of </w:t>
      </w:r>
      <w:r w:rsidR="00CA3CCE">
        <w:rPr>
          <w:rFonts w:ascii="Times New Roman" w:hAnsi="Times New Roman" w:cs="Times New Roman"/>
          <w:sz w:val="24"/>
          <w:szCs w:val="24"/>
        </w:rPr>
        <w:t>mobile phone ownership</w:t>
      </w:r>
      <w:r w:rsidR="00CA3CCE" w:rsidRPr="00CA3CCE">
        <w:rPr>
          <w:rFonts w:ascii="Times New Roman" w:hAnsi="Times New Roman" w:cs="Times New Roman"/>
          <w:sz w:val="24"/>
          <w:szCs w:val="24"/>
        </w:rPr>
        <w:t xml:space="preserve"> is higher at the </w:t>
      </w:r>
      <w:r w:rsidR="00AF42BC">
        <w:rPr>
          <w:rFonts w:ascii="Times New Roman" w:hAnsi="Times New Roman" w:cs="Times New Roman"/>
          <w:sz w:val="24"/>
          <w:szCs w:val="24"/>
        </w:rPr>
        <w:t>lowest</w:t>
      </w:r>
      <w:r w:rsidR="00AF42BC" w:rsidRPr="00CA3CCE">
        <w:rPr>
          <w:rFonts w:ascii="Times New Roman" w:hAnsi="Times New Roman" w:cs="Times New Roman"/>
          <w:sz w:val="24"/>
          <w:szCs w:val="24"/>
        </w:rPr>
        <w:t xml:space="preserve"> </w:t>
      </w:r>
      <w:r w:rsidR="00CA3CCE" w:rsidRPr="00CA3CCE">
        <w:rPr>
          <w:rFonts w:ascii="Times New Roman" w:hAnsi="Times New Roman" w:cs="Times New Roman"/>
          <w:sz w:val="24"/>
          <w:szCs w:val="24"/>
        </w:rPr>
        <w:t>segments of the distribution</w:t>
      </w:r>
      <w:r w:rsidR="00CA3CCE">
        <w:rPr>
          <w:rFonts w:ascii="Times New Roman" w:hAnsi="Times New Roman" w:cs="Times New Roman"/>
          <w:sz w:val="24"/>
          <w:szCs w:val="24"/>
        </w:rPr>
        <w:t>.</w:t>
      </w:r>
      <w:r w:rsidR="00CA3CCE" w:rsidRPr="00CA3CCE">
        <w:rPr>
          <w:rFonts w:ascii="Times New Roman" w:hAnsi="Times New Roman" w:cs="Times New Roman"/>
          <w:sz w:val="24"/>
          <w:szCs w:val="24"/>
        </w:rPr>
        <w:t xml:space="preserve"> </w:t>
      </w:r>
      <w:r w:rsidR="00B11915">
        <w:rPr>
          <w:rFonts w:ascii="Times New Roman" w:hAnsi="Times New Roman" w:cs="Times New Roman"/>
          <w:sz w:val="24"/>
          <w:szCs w:val="24"/>
        </w:rPr>
        <w:t xml:space="preserve">It indicates that especially the </w:t>
      </w:r>
      <w:r w:rsidR="005245F4">
        <w:rPr>
          <w:rFonts w:ascii="Times New Roman" w:hAnsi="Times New Roman" w:cs="Times New Roman"/>
          <w:sz w:val="24"/>
          <w:szCs w:val="24"/>
        </w:rPr>
        <w:t xml:space="preserve">poorest </w:t>
      </w:r>
      <w:r w:rsidR="00B11915">
        <w:rPr>
          <w:rFonts w:ascii="Times New Roman" w:hAnsi="Times New Roman" w:cs="Times New Roman"/>
          <w:sz w:val="24"/>
          <w:szCs w:val="24"/>
        </w:rPr>
        <w:t xml:space="preserve">households </w:t>
      </w:r>
      <w:r w:rsidR="00AF65A8">
        <w:rPr>
          <w:rFonts w:ascii="Times New Roman" w:hAnsi="Times New Roman" w:cs="Times New Roman"/>
          <w:sz w:val="24"/>
          <w:szCs w:val="24"/>
        </w:rPr>
        <w:t>benefit</w:t>
      </w:r>
      <w:r w:rsidR="005E03E1">
        <w:rPr>
          <w:rFonts w:ascii="Times New Roman" w:hAnsi="Times New Roman" w:cs="Times New Roman"/>
          <w:sz w:val="24"/>
          <w:szCs w:val="24"/>
        </w:rPr>
        <w:t xml:space="preserve"> more</w:t>
      </w:r>
      <w:r w:rsidR="00500B1F">
        <w:rPr>
          <w:rFonts w:ascii="Times New Roman" w:hAnsi="Times New Roman" w:cs="Times New Roman"/>
          <w:sz w:val="24"/>
          <w:szCs w:val="24"/>
        </w:rPr>
        <w:t xml:space="preserve"> from</w:t>
      </w:r>
      <w:r w:rsidR="00AF65A8">
        <w:rPr>
          <w:rFonts w:ascii="Times New Roman" w:hAnsi="Times New Roman" w:cs="Times New Roman"/>
          <w:sz w:val="24"/>
          <w:szCs w:val="24"/>
        </w:rPr>
        <w:t xml:space="preserve"> mobile phone ownership. </w:t>
      </w:r>
      <w:r w:rsidR="00CA3CCE">
        <w:rPr>
          <w:rFonts w:ascii="Times New Roman" w:hAnsi="Times New Roman" w:cs="Times New Roman"/>
          <w:sz w:val="24"/>
          <w:szCs w:val="24"/>
        </w:rPr>
        <w:t>T</w:t>
      </w:r>
      <w:r w:rsidR="001501CC" w:rsidRPr="00CA3CCE">
        <w:rPr>
          <w:rFonts w:ascii="Times New Roman" w:hAnsi="Times New Roman" w:cs="Times New Roman"/>
          <w:sz w:val="24"/>
          <w:szCs w:val="24"/>
        </w:rPr>
        <w:t>his is als</w:t>
      </w:r>
      <w:r w:rsidR="001501CC" w:rsidRPr="00A113DA">
        <w:rPr>
          <w:rFonts w:ascii="Times New Roman" w:hAnsi="Times New Roman" w:cs="Times New Roman"/>
          <w:sz w:val="24"/>
          <w:szCs w:val="24"/>
        </w:rPr>
        <w:t xml:space="preserve">o welcome result, as </w:t>
      </w:r>
      <w:r w:rsidR="00AF65A8">
        <w:rPr>
          <w:rFonts w:ascii="Times New Roman" w:hAnsi="Times New Roman" w:cs="Times New Roman"/>
          <w:sz w:val="24"/>
          <w:szCs w:val="24"/>
        </w:rPr>
        <w:t>we find that mobile phone ownership has pro-poor effect in the present study</w:t>
      </w:r>
      <w:r w:rsidR="00B244C0" w:rsidRPr="00A113DA">
        <w:rPr>
          <w:rFonts w:ascii="Times New Roman" w:hAnsi="Times New Roman" w:cs="Times New Roman"/>
          <w:sz w:val="24"/>
          <w:szCs w:val="24"/>
        </w:rPr>
        <w:t>.</w:t>
      </w:r>
    </w:p>
    <w:p w14:paraId="1AA76381" w14:textId="229513A6" w:rsidR="006B691A" w:rsidRPr="00A113DA" w:rsidRDefault="006B691A" w:rsidP="006B691A">
      <w:pPr>
        <w:pStyle w:val="ab"/>
        <w:keepNext/>
        <w:jc w:val="center"/>
        <w:rPr>
          <w:rFonts w:ascii="Times New Roman" w:hAnsi="Times New Roman" w:cs="Times New Roman"/>
          <w:sz w:val="24"/>
          <w:szCs w:val="24"/>
        </w:rPr>
      </w:pPr>
      <w:bookmarkStart w:id="31" w:name="_Ref110686595"/>
      <w:r w:rsidRPr="00A113DA">
        <w:rPr>
          <w:rFonts w:ascii="Times New Roman" w:hAnsi="Times New Roman" w:cs="Times New Roman"/>
          <w:sz w:val="24"/>
          <w:szCs w:val="24"/>
        </w:rPr>
        <w:lastRenderedPageBreak/>
        <w:t xml:space="preserve">Table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SEQ Table \* ARABIC </w:instrText>
      </w:r>
      <w:r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6</w:t>
      </w:r>
      <w:r w:rsidRPr="00A113DA">
        <w:rPr>
          <w:rFonts w:ascii="Times New Roman" w:hAnsi="Times New Roman" w:cs="Times New Roman"/>
          <w:sz w:val="24"/>
          <w:szCs w:val="24"/>
        </w:rPr>
        <w:fldChar w:fldCharType="end"/>
      </w:r>
      <w:bookmarkEnd w:id="31"/>
      <w:r w:rsidRPr="00A113DA">
        <w:rPr>
          <w:rFonts w:ascii="Times New Roman" w:hAnsi="Times New Roman" w:cs="Times New Roman"/>
          <w:sz w:val="24"/>
          <w:szCs w:val="24"/>
        </w:rPr>
        <w:t xml:space="preserve"> Heterogeneous effect </w:t>
      </w:r>
      <w:r w:rsidR="006B7BD7" w:rsidRPr="00A113DA">
        <w:rPr>
          <w:rFonts w:ascii="Times New Roman" w:hAnsi="Times New Roman" w:cs="Times New Roman"/>
          <w:sz w:val="24"/>
          <w:szCs w:val="24"/>
        </w:rPr>
        <w:t>of mobile phone ownership</w:t>
      </w:r>
      <w:r w:rsidR="0098501E" w:rsidRPr="00A113DA">
        <w:rPr>
          <w:rFonts w:ascii="Times New Roman" w:hAnsi="Times New Roman" w:cs="Times New Roman"/>
          <w:sz w:val="24"/>
          <w:szCs w:val="24"/>
        </w:rPr>
        <w:t xml:space="preserve"> (2SRI)</w:t>
      </w:r>
    </w:p>
    <w:tbl>
      <w:tblPr>
        <w:tblW w:w="14564" w:type="dxa"/>
        <w:tblLayout w:type="fixed"/>
        <w:tblLook w:val="0000" w:firstRow="0" w:lastRow="0" w:firstColumn="0" w:lastColumn="0" w:noHBand="0" w:noVBand="0"/>
      </w:tblPr>
      <w:tblGrid>
        <w:gridCol w:w="3554"/>
        <w:gridCol w:w="1835"/>
        <w:gridCol w:w="1835"/>
        <w:gridCol w:w="1835"/>
        <w:gridCol w:w="1835"/>
        <w:gridCol w:w="1835"/>
        <w:gridCol w:w="1835"/>
      </w:tblGrid>
      <w:tr w:rsidR="00B350D1" w:rsidRPr="00267EB8" w14:paraId="3CECE1A2" w14:textId="77777777" w:rsidTr="00A62739">
        <w:trPr>
          <w:trHeight w:val="232"/>
        </w:trPr>
        <w:tc>
          <w:tcPr>
            <w:tcW w:w="3554" w:type="dxa"/>
            <w:tcBorders>
              <w:top w:val="single" w:sz="4" w:space="0" w:color="auto"/>
              <w:left w:val="nil"/>
              <w:bottom w:val="nil"/>
              <w:right w:val="nil"/>
            </w:tcBorders>
          </w:tcPr>
          <w:p w14:paraId="35890AE8" w14:textId="77777777" w:rsidR="000A79FE" w:rsidRPr="00DD64CA" w:rsidRDefault="000A79FE" w:rsidP="00A167B1">
            <w:pPr>
              <w:autoSpaceDE w:val="0"/>
              <w:autoSpaceDN w:val="0"/>
              <w:adjustRightInd w:val="0"/>
              <w:jc w:val="left"/>
              <w:rPr>
                <w:rFonts w:ascii="Times New Roman" w:hAnsi="Times New Roman" w:cs="Times New Roman"/>
                <w:kern w:val="0"/>
              </w:rPr>
            </w:pPr>
          </w:p>
        </w:tc>
        <w:tc>
          <w:tcPr>
            <w:tcW w:w="1835" w:type="dxa"/>
            <w:tcBorders>
              <w:top w:val="single" w:sz="4" w:space="0" w:color="auto"/>
              <w:left w:val="nil"/>
              <w:bottom w:val="nil"/>
              <w:right w:val="nil"/>
            </w:tcBorders>
          </w:tcPr>
          <w:p w14:paraId="657433AE" w14:textId="77777777" w:rsidR="000A79FE" w:rsidRPr="00DD64CA" w:rsidRDefault="000A79FE" w:rsidP="00A167B1">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w:t>
            </w:r>
          </w:p>
        </w:tc>
        <w:tc>
          <w:tcPr>
            <w:tcW w:w="1835" w:type="dxa"/>
            <w:tcBorders>
              <w:top w:val="single" w:sz="4" w:space="0" w:color="auto"/>
              <w:left w:val="nil"/>
              <w:bottom w:val="nil"/>
              <w:right w:val="nil"/>
            </w:tcBorders>
          </w:tcPr>
          <w:p w14:paraId="35EF8C67" w14:textId="77777777" w:rsidR="000A79FE" w:rsidRPr="00DD64CA" w:rsidRDefault="000A79FE" w:rsidP="00A167B1">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(2)</w:t>
            </w:r>
          </w:p>
        </w:tc>
        <w:tc>
          <w:tcPr>
            <w:tcW w:w="1835" w:type="dxa"/>
            <w:tcBorders>
              <w:top w:val="single" w:sz="4" w:space="0" w:color="auto"/>
              <w:left w:val="nil"/>
              <w:bottom w:val="nil"/>
              <w:right w:val="nil"/>
            </w:tcBorders>
          </w:tcPr>
          <w:p w14:paraId="41EA1E5D" w14:textId="77777777" w:rsidR="000A79FE" w:rsidRPr="00DD64CA" w:rsidRDefault="000A79FE" w:rsidP="00A167B1">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(3)</w:t>
            </w:r>
          </w:p>
        </w:tc>
        <w:tc>
          <w:tcPr>
            <w:tcW w:w="1835" w:type="dxa"/>
            <w:tcBorders>
              <w:top w:val="single" w:sz="4" w:space="0" w:color="auto"/>
              <w:left w:val="nil"/>
              <w:bottom w:val="nil"/>
              <w:right w:val="nil"/>
            </w:tcBorders>
          </w:tcPr>
          <w:p w14:paraId="4D9BB28C" w14:textId="77777777" w:rsidR="000A79FE" w:rsidRPr="00DD64CA" w:rsidRDefault="000A79FE" w:rsidP="00A167B1">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(4)</w:t>
            </w:r>
          </w:p>
        </w:tc>
        <w:tc>
          <w:tcPr>
            <w:tcW w:w="1835" w:type="dxa"/>
            <w:tcBorders>
              <w:top w:val="single" w:sz="4" w:space="0" w:color="auto"/>
              <w:left w:val="nil"/>
              <w:bottom w:val="nil"/>
              <w:right w:val="nil"/>
            </w:tcBorders>
          </w:tcPr>
          <w:p w14:paraId="691D79C0" w14:textId="77777777" w:rsidR="000A79FE" w:rsidRPr="00DD64CA" w:rsidRDefault="000A79FE" w:rsidP="00A167B1">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(5)</w:t>
            </w:r>
          </w:p>
        </w:tc>
        <w:tc>
          <w:tcPr>
            <w:tcW w:w="1835" w:type="dxa"/>
            <w:tcBorders>
              <w:top w:val="single" w:sz="4" w:space="0" w:color="auto"/>
              <w:left w:val="nil"/>
              <w:bottom w:val="nil"/>
              <w:right w:val="nil"/>
            </w:tcBorders>
          </w:tcPr>
          <w:p w14:paraId="2AD4B33C" w14:textId="77777777" w:rsidR="000A79FE" w:rsidRPr="00DD64CA" w:rsidRDefault="000A79FE" w:rsidP="00A167B1">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(6)</w:t>
            </w:r>
          </w:p>
        </w:tc>
      </w:tr>
      <w:tr w:rsidR="00B350D1" w:rsidRPr="00267EB8" w14:paraId="0D0B38DA" w14:textId="77777777" w:rsidTr="00A62739">
        <w:trPr>
          <w:trHeight w:val="70"/>
        </w:trPr>
        <w:tc>
          <w:tcPr>
            <w:tcW w:w="3554" w:type="dxa"/>
            <w:tcBorders>
              <w:top w:val="nil"/>
              <w:left w:val="nil"/>
              <w:right w:val="nil"/>
            </w:tcBorders>
            <w:vAlign w:val="center"/>
          </w:tcPr>
          <w:p w14:paraId="6698DFB6" w14:textId="77777777" w:rsidR="000A79FE" w:rsidRPr="00DD64CA" w:rsidRDefault="000A79FE" w:rsidP="00095B37">
            <w:pPr>
              <w:autoSpaceDE w:val="0"/>
              <w:autoSpaceDN w:val="0"/>
              <w:adjustRightInd w:val="0"/>
              <w:jc w:val="center"/>
              <w:rPr>
                <w:rFonts w:ascii="Times New Roman" w:hAnsi="Times New Roman" w:cs="Times New Roman"/>
                <w:kern w:val="0"/>
              </w:rPr>
            </w:pPr>
          </w:p>
        </w:tc>
        <w:tc>
          <w:tcPr>
            <w:tcW w:w="1835" w:type="dxa"/>
            <w:tcBorders>
              <w:top w:val="nil"/>
              <w:left w:val="nil"/>
              <w:bottom w:val="nil"/>
              <w:right w:val="nil"/>
            </w:tcBorders>
            <w:vAlign w:val="center"/>
          </w:tcPr>
          <w:p w14:paraId="11CB3D7C" w14:textId="48F671CE" w:rsidR="000A79FE" w:rsidRPr="00DD64CA" w:rsidRDefault="00A36A0D" w:rsidP="00095B37">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Income diversification</w:t>
            </w:r>
          </w:p>
        </w:tc>
        <w:tc>
          <w:tcPr>
            <w:tcW w:w="1835" w:type="dxa"/>
            <w:tcBorders>
              <w:top w:val="nil"/>
              <w:left w:val="nil"/>
              <w:bottom w:val="nil"/>
              <w:right w:val="nil"/>
            </w:tcBorders>
            <w:vAlign w:val="center"/>
          </w:tcPr>
          <w:p w14:paraId="3D0274E5" w14:textId="77777777" w:rsidR="000A79FE" w:rsidRPr="00DD64CA" w:rsidRDefault="000A79FE" w:rsidP="00095B37">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Poverty Headcount</w:t>
            </w:r>
          </w:p>
        </w:tc>
        <w:tc>
          <w:tcPr>
            <w:tcW w:w="1835" w:type="dxa"/>
            <w:tcBorders>
              <w:top w:val="nil"/>
              <w:left w:val="nil"/>
              <w:bottom w:val="nil"/>
              <w:right w:val="nil"/>
            </w:tcBorders>
            <w:vAlign w:val="center"/>
          </w:tcPr>
          <w:p w14:paraId="224B4D89" w14:textId="77777777" w:rsidR="000A79FE" w:rsidRPr="00DD64CA" w:rsidRDefault="000A79FE" w:rsidP="00095B37">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Depth of poverty</w:t>
            </w:r>
          </w:p>
        </w:tc>
        <w:tc>
          <w:tcPr>
            <w:tcW w:w="1835" w:type="dxa"/>
            <w:tcBorders>
              <w:top w:val="nil"/>
              <w:left w:val="nil"/>
              <w:bottom w:val="nil"/>
              <w:right w:val="nil"/>
            </w:tcBorders>
            <w:vAlign w:val="center"/>
          </w:tcPr>
          <w:p w14:paraId="3DEA3A2A" w14:textId="77777777" w:rsidR="000A79FE" w:rsidRPr="00DD64CA" w:rsidRDefault="000A79FE" w:rsidP="00095B37">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MPI score</w:t>
            </w:r>
          </w:p>
        </w:tc>
        <w:tc>
          <w:tcPr>
            <w:tcW w:w="1835" w:type="dxa"/>
            <w:tcBorders>
              <w:top w:val="nil"/>
              <w:left w:val="nil"/>
              <w:bottom w:val="nil"/>
              <w:right w:val="nil"/>
            </w:tcBorders>
            <w:vAlign w:val="center"/>
          </w:tcPr>
          <w:p w14:paraId="5DC63C57" w14:textId="77777777" w:rsidR="000A79FE" w:rsidRPr="00DD64CA" w:rsidRDefault="000A79FE" w:rsidP="00095B37">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Total household income (log)</w:t>
            </w:r>
          </w:p>
        </w:tc>
        <w:tc>
          <w:tcPr>
            <w:tcW w:w="1835" w:type="dxa"/>
            <w:tcBorders>
              <w:top w:val="nil"/>
              <w:left w:val="nil"/>
              <w:bottom w:val="nil"/>
              <w:right w:val="nil"/>
            </w:tcBorders>
            <w:vAlign w:val="center"/>
          </w:tcPr>
          <w:p w14:paraId="1905C2B4" w14:textId="77777777" w:rsidR="000A79FE" w:rsidRPr="00DD64CA" w:rsidRDefault="000A79FE" w:rsidP="00095B37">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Per capita total income (log)</w:t>
            </w:r>
          </w:p>
        </w:tc>
      </w:tr>
      <w:tr w:rsidR="00B350D1" w:rsidRPr="00267EB8" w14:paraId="67F082CE" w14:textId="77777777" w:rsidTr="00A62739">
        <w:trPr>
          <w:trHeight w:val="60"/>
        </w:trPr>
        <w:tc>
          <w:tcPr>
            <w:tcW w:w="3554" w:type="dxa"/>
            <w:tcBorders>
              <w:left w:val="nil"/>
              <w:bottom w:val="single" w:sz="4" w:space="0" w:color="auto"/>
              <w:right w:val="nil"/>
            </w:tcBorders>
            <w:vAlign w:val="center"/>
          </w:tcPr>
          <w:p w14:paraId="0290C549" w14:textId="47F38D91" w:rsidR="00095B37" w:rsidRPr="00DD64CA" w:rsidRDefault="007E2DB4" w:rsidP="007E2DB4">
            <w:pPr>
              <w:autoSpaceDE w:val="0"/>
              <w:autoSpaceDN w:val="0"/>
              <w:adjustRightInd w:val="0"/>
              <w:rPr>
                <w:rFonts w:ascii="Times New Roman" w:hAnsi="Times New Roman" w:cs="Times New Roman"/>
                <w:b/>
                <w:bCs/>
                <w:kern w:val="0"/>
              </w:rPr>
            </w:pPr>
            <w:r w:rsidRPr="00DD64CA">
              <w:rPr>
                <w:rFonts w:ascii="Times New Roman" w:hAnsi="Times New Roman" w:cs="Times New Roman"/>
                <w:b/>
                <w:bCs/>
                <w:kern w:val="0"/>
              </w:rPr>
              <w:t>Panel A</w:t>
            </w:r>
          </w:p>
        </w:tc>
        <w:tc>
          <w:tcPr>
            <w:tcW w:w="1835" w:type="dxa"/>
            <w:tcBorders>
              <w:top w:val="single" w:sz="4" w:space="0" w:color="auto"/>
              <w:left w:val="nil"/>
              <w:bottom w:val="single" w:sz="4" w:space="0" w:color="auto"/>
              <w:right w:val="nil"/>
            </w:tcBorders>
            <w:vAlign w:val="center"/>
          </w:tcPr>
          <w:p w14:paraId="06ED3CF1" w14:textId="3178C2FB" w:rsidR="00095B37" w:rsidRPr="00DD64CA" w:rsidRDefault="00A36A0D" w:rsidP="00864715">
            <w:pPr>
              <w:autoSpaceDE w:val="0"/>
              <w:autoSpaceDN w:val="0"/>
              <w:adjustRightInd w:val="0"/>
              <w:jc w:val="center"/>
              <w:rPr>
                <w:rFonts w:ascii="Times New Roman" w:hAnsi="Times New Roman" w:cs="Times New Roman"/>
                <w:b/>
                <w:bCs/>
                <w:kern w:val="0"/>
              </w:rPr>
            </w:pPr>
            <w:r w:rsidRPr="00DD64CA">
              <w:rPr>
                <w:rFonts w:ascii="Times New Roman" w:hAnsi="Times New Roman" w:cs="Times New Roman"/>
                <w:b/>
                <w:bCs/>
                <w:kern w:val="0"/>
              </w:rPr>
              <w:t>FE OLS</w:t>
            </w:r>
          </w:p>
        </w:tc>
        <w:tc>
          <w:tcPr>
            <w:tcW w:w="1835" w:type="dxa"/>
            <w:tcBorders>
              <w:top w:val="single" w:sz="4" w:space="0" w:color="auto"/>
              <w:left w:val="nil"/>
              <w:bottom w:val="single" w:sz="4" w:space="0" w:color="auto"/>
              <w:right w:val="nil"/>
            </w:tcBorders>
            <w:vAlign w:val="center"/>
          </w:tcPr>
          <w:p w14:paraId="56479E9A" w14:textId="3427475E" w:rsidR="00095B37" w:rsidRPr="00DD64CA" w:rsidRDefault="00095B37" w:rsidP="00864715">
            <w:pPr>
              <w:autoSpaceDE w:val="0"/>
              <w:autoSpaceDN w:val="0"/>
              <w:adjustRightInd w:val="0"/>
              <w:jc w:val="center"/>
              <w:rPr>
                <w:rFonts w:ascii="Times New Roman" w:hAnsi="Times New Roman" w:cs="Times New Roman"/>
                <w:b/>
                <w:bCs/>
                <w:kern w:val="0"/>
              </w:rPr>
            </w:pPr>
            <w:r w:rsidRPr="00DD64CA">
              <w:rPr>
                <w:rFonts w:ascii="Times New Roman" w:hAnsi="Times New Roman" w:cs="Times New Roman"/>
                <w:b/>
                <w:bCs/>
                <w:kern w:val="0"/>
              </w:rPr>
              <w:t>MK Probit (</w:t>
            </w:r>
            <w:proofErr w:type="spellStart"/>
            <w:r w:rsidRPr="00DD64CA">
              <w:rPr>
                <w:rFonts w:ascii="Times New Roman" w:hAnsi="Times New Roman" w:cs="Times New Roman"/>
                <w:b/>
                <w:bCs/>
                <w:kern w:val="0"/>
              </w:rPr>
              <w:t>dy</w:t>
            </w:r>
            <w:proofErr w:type="spellEnd"/>
            <w:r w:rsidRPr="00DD64CA">
              <w:rPr>
                <w:rFonts w:ascii="Times New Roman" w:hAnsi="Times New Roman" w:cs="Times New Roman"/>
                <w:b/>
                <w:bCs/>
                <w:kern w:val="0"/>
              </w:rPr>
              <w:t>/dx)</w:t>
            </w:r>
          </w:p>
        </w:tc>
        <w:tc>
          <w:tcPr>
            <w:tcW w:w="1835" w:type="dxa"/>
            <w:tcBorders>
              <w:top w:val="single" w:sz="4" w:space="0" w:color="auto"/>
              <w:left w:val="nil"/>
              <w:bottom w:val="single" w:sz="4" w:space="0" w:color="auto"/>
              <w:right w:val="nil"/>
            </w:tcBorders>
            <w:vAlign w:val="center"/>
          </w:tcPr>
          <w:p w14:paraId="149C5B7F" w14:textId="611934EE" w:rsidR="00095B37" w:rsidRPr="00DD64CA" w:rsidRDefault="00095B37" w:rsidP="00B350D1">
            <w:pPr>
              <w:autoSpaceDE w:val="0"/>
              <w:autoSpaceDN w:val="0"/>
              <w:adjustRightInd w:val="0"/>
              <w:jc w:val="center"/>
              <w:rPr>
                <w:rFonts w:ascii="Times New Roman" w:hAnsi="Times New Roman" w:cs="Times New Roman"/>
                <w:b/>
                <w:bCs/>
                <w:kern w:val="0"/>
              </w:rPr>
            </w:pPr>
            <w:r w:rsidRPr="00DD64CA">
              <w:rPr>
                <w:rFonts w:ascii="Times New Roman" w:hAnsi="Times New Roman" w:cs="Times New Roman"/>
                <w:b/>
                <w:bCs/>
                <w:kern w:val="0"/>
              </w:rPr>
              <w:t>MK Tobit(</w:t>
            </w:r>
            <w:proofErr w:type="spellStart"/>
            <w:r w:rsidRPr="00DD64CA">
              <w:rPr>
                <w:rFonts w:ascii="Times New Roman" w:hAnsi="Times New Roman" w:cs="Times New Roman"/>
                <w:b/>
                <w:bCs/>
                <w:kern w:val="0"/>
              </w:rPr>
              <w:t>dy</w:t>
            </w:r>
            <w:proofErr w:type="spellEnd"/>
            <w:r w:rsidRPr="00DD64CA">
              <w:rPr>
                <w:rFonts w:ascii="Times New Roman" w:hAnsi="Times New Roman" w:cs="Times New Roman"/>
                <w:b/>
                <w:bCs/>
                <w:kern w:val="0"/>
              </w:rPr>
              <w:t>/dx)</w:t>
            </w:r>
          </w:p>
        </w:tc>
        <w:tc>
          <w:tcPr>
            <w:tcW w:w="1835" w:type="dxa"/>
            <w:tcBorders>
              <w:top w:val="single" w:sz="4" w:space="0" w:color="auto"/>
              <w:left w:val="nil"/>
              <w:bottom w:val="single" w:sz="4" w:space="0" w:color="auto"/>
              <w:right w:val="nil"/>
            </w:tcBorders>
            <w:vAlign w:val="center"/>
          </w:tcPr>
          <w:p w14:paraId="4D6ECE5C" w14:textId="78B14BDB" w:rsidR="00095B37" w:rsidRPr="00DD64CA" w:rsidRDefault="00095B37" w:rsidP="00864715">
            <w:pPr>
              <w:autoSpaceDE w:val="0"/>
              <w:autoSpaceDN w:val="0"/>
              <w:adjustRightInd w:val="0"/>
              <w:jc w:val="center"/>
              <w:rPr>
                <w:rFonts w:ascii="Times New Roman" w:hAnsi="Times New Roman" w:cs="Times New Roman"/>
                <w:b/>
                <w:bCs/>
                <w:kern w:val="0"/>
              </w:rPr>
            </w:pPr>
            <w:r w:rsidRPr="00DD64CA">
              <w:rPr>
                <w:rFonts w:ascii="Times New Roman" w:hAnsi="Times New Roman" w:cs="Times New Roman"/>
                <w:b/>
                <w:bCs/>
                <w:kern w:val="0"/>
              </w:rPr>
              <w:t>FE OLS</w:t>
            </w:r>
          </w:p>
        </w:tc>
        <w:tc>
          <w:tcPr>
            <w:tcW w:w="1835" w:type="dxa"/>
            <w:tcBorders>
              <w:top w:val="single" w:sz="4" w:space="0" w:color="auto"/>
              <w:left w:val="nil"/>
              <w:bottom w:val="single" w:sz="4" w:space="0" w:color="auto"/>
              <w:right w:val="nil"/>
            </w:tcBorders>
            <w:vAlign w:val="center"/>
          </w:tcPr>
          <w:p w14:paraId="2EEF743E" w14:textId="44B81867" w:rsidR="00095B37" w:rsidRPr="00DD64CA" w:rsidRDefault="00095B37" w:rsidP="00864715">
            <w:pPr>
              <w:autoSpaceDE w:val="0"/>
              <w:autoSpaceDN w:val="0"/>
              <w:adjustRightInd w:val="0"/>
              <w:jc w:val="center"/>
              <w:rPr>
                <w:rFonts w:ascii="Times New Roman" w:hAnsi="Times New Roman" w:cs="Times New Roman"/>
                <w:b/>
                <w:bCs/>
                <w:kern w:val="0"/>
              </w:rPr>
            </w:pPr>
            <w:r w:rsidRPr="00DD64CA">
              <w:rPr>
                <w:rFonts w:ascii="Times New Roman" w:hAnsi="Times New Roman" w:cs="Times New Roman"/>
                <w:b/>
                <w:bCs/>
                <w:kern w:val="0"/>
              </w:rPr>
              <w:t>FE OLS</w:t>
            </w:r>
          </w:p>
        </w:tc>
        <w:tc>
          <w:tcPr>
            <w:tcW w:w="1835" w:type="dxa"/>
            <w:tcBorders>
              <w:top w:val="single" w:sz="4" w:space="0" w:color="auto"/>
              <w:left w:val="nil"/>
              <w:bottom w:val="single" w:sz="4" w:space="0" w:color="auto"/>
              <w:right w:val="nil"/>
            </w:tcBorders>
            <w:vAlign w:val="center"/>
          </w:tcPr>
          <w:p w14:paraId="334B39AD" w14:textId="658D0D65" w:rsidR="00095B37" w:rsidRPr="00DD64CA" w:rsidRDefault="00095B37" w:rsidP="00864715">
            <w:pPr>
              <w:autoSpaceDE w:val="0"/>
              <w:autoSpaceDN w:val="0"/>
              <w:adjustRightInd w:val="0"/>
              <w:jc w:val="center"/>
              <w:rPr>
                <w:rFonts w:ascii="Times New Roman" w:hAnsi="Times New Roman" w:cs="Times New Roman"/>
                <w:b/>
                <w:bCs/>
                <w:kern w:val="0"/>
              </w:rPr>
            </w:pPr>
            <w:r w:rsidRPr="00DD64CA">
              <w:rPr>
                <w:rFonts w:ascii="Times New Roman" w:hAnsi="Times New Roman" w:cs="Times New Roman"/>
                <w:b/>
                <w:bCs/>
                <w:kern w:val="0"/>
              </w:rPr>
              <w:t>FE OLS</w:t>
            </w:r>
          </w:p>
        </w:tc>
      </w:tr>
      <w:tr w:rsidR="007B2274" w:rsidRPr="00267EB8" w14:paraId="1106211F" w14:textId="77777777" w:rsidTr="00DD64CA">
        <w:trPr>
          <w:trHeight w:val="51"/>
        </w:trPr>
        <w:tc>
          <w:tcPr>
            <w:tcW w:w="3554" w:type="dxa"/>
            <w:tcBorders>
              <w:top w:val="single" w:sz="4" w:space="0" w:color="auto"/>
              <w:left w:val="nil"/>
              <w:bottom w:val="nil"/>
              <w:right w:val="nil"/>
            </w:tcBorders>
            <w:vAlign w:val="center"/>
          </w:tcPr>
          <w:p w14:paraId="10D6F454" w14:textId="77777777" w:rsidR="007B2274" w:rsidRPr="00DD64CA" w:rsidRDefault="007B2274" w:rsidP="007B2274">
            <w:pPr>
              <w:autoSpaceDE w:val="0"/>
              <w:autoSpaceDN w:val="0"/>
              <w:adjustRightInd w:val="0"/>
              <w:rPr>
                <w:rFonts w:ascii="Times New Roman" w:hAnsi="Times New Roman" w:cs="Times New Roman"/>
                <w:kern w:val="0"/>
              </w:rPr>
            </w:pPr>
            <w:r w:rsidRPr="00DD64CA">
              <w:rPr>
                <w:rFonts w:ascii="Times New Roman" w:hAnsi="Times New Roman" w:cs="Times New Roman"/>
                <w:kern w:val="0"/>
              </w:rPr>
              <w:t>Mobile phone (dummy)</w:t>
            </w:r>
          </w:p>
        </w:tc>
        <w:tc>
          <w:tcPr>
            <w:tcW w:w="1835" w:type="dxa"/>
            <w:tcBorders>
              <w:top w:val="single" w:sz="4" w:space="0" w:color="auto"/>
              <w:left w:val="nil"/>
              <w:bottom w:val="nil"/>
              <w:right w:val="nil"/>
            </w:tcBorders>
            <w:vAlign w:val="center"/>
          </w:tcPr>
          <w:p w14:paraId="2167E5AD" w14:textId="00DCD42E"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0.090</w:t>
            </w:r>
            <w:r w:rsidRPr="00DD64CA">
              <w:rPr>
                <w:rFonts w:ascii="Times New Roman" w:hAnsi="Times New Roman" w:cs="Times New Roman"/>
                <w:kern w:val="0"/>
                <w:vertAlign w:val="superscript"/>
              </w:rPr>
              <w:t>**</w:t>
            </w:r>
          </w:p>
        </w:tc>
        <w:tc>
          <w:tcPr>
            <w:tcW w:w="1835" w:type="dxa"/>
            <w:tcBorders>
              <w:top w:val="single" w:sz="4" w:space="0" w:color="auto"/>
              <w:left w:val="nil"/>
              <w:bottom w:val="nil"/>
              <w:right w:val="nil"/>
            </w:tcBorders>
            <w:vAlign w:val="center"/>
          </w:tcPr>
          <w:p w14:paraId="29E2E94D" w14:textId="32C496A5"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w:t>
            </w:r>
            <w:r w:rsidR="00776F5A" w:rsidRPr="00DD64CA">
              <w:rPr>
                <w:rFonts w:ascii="Times New Roman" w:hAnsi="Times New Roman" w:cs="Times New Roman"/>
                <w:kern w:val="0"/>
              </w:rPr>
              <w:t>174</w:t>
            </w:r>
            <w:r w:rsidRPr="00DD64CA">
              <w:rPr>
                <w:rFonts w:ascii="Times New Roman" w:hAnsi="Times New Roman" w:cs="Times New Roman"/>
                <w:kern w:val="0"/>
                <w:vertAlign w:val="superscript"/>
              </w:rPr>
              <w:t>***</w:t>
            </w:r>
          </w:p>
        </w:tc>
        <w:tc>
          <w:tcPr>
            <w:tcW w:w="1835" w:type="dxa"/>
            <w:tcBorders>
              <w:top w:val="single" w:sz="4" w:space="0" w:color="auto"/>
              <w:left w:val="nil"/>
              <w:bottom w:val="nil"/>
              <w:right w:val="nil"/>
            </w:tcBorders>
            <w:vAlign w:val="center"/>
          </w:tcPr>
          <w:p w14:paraId="011D0572" w14:textId="3AD3F8AE"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w:t>
            </w:r>
            <w:r w:rsidR="00CE0D21" w:rsidRPr="00DD64CA">
              <w:rPr>
                <w:rFonts w:ascii="Times New Roman" w:hAnsi="Times New Roman" w:cs="Times New Roman"/>
                <w:kern w:val="0"/>
              </w:rPr>
              <w:t>283</w:t>
            </w:r>
            <w:r w:rsidRPr="00DD64CA">
              <w:rPr>
                <w:rFonts w:ascii="Times New Roman" w:hAnsi="Times New Roman" w:cs="Times New Roman"/>
                <w:kern w:val="0"/>
                <w:vertAlign w:val="superscript"/>
              </w:rPr>
              <w:t>***</w:t>
            </w:r>
          </w:p>
        </w:tc>
        <w:tc>
          <w:tcPr>
            <w:tcW w:w="1835" w:type="dxa"/>
            <w:tcBorders>
              <w:top w:val="single" w:sz="4" w:space="0" w:color="auto"/>
              <w:left w:val="nil"/>
              <w:bottom w:val="nil"/>
              <w:right w:val="nil"/>
            </w:tcBorders>
          </w:tcPr>
          <w:p w14:paraId="51668B0E" w14:textId="7743D5B7"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-0.283</w:t>
            </w:r>
            <w:r w:rsidRPr="00DD64CA">
              <w:rPr>
                <w:rFonts w:ascii="Times New Roman" w:hAnsi="Times New Roman" w:cs="Shonar Bangla"/>
                <w:kern w:val="0"/>
                <w:vertAlign w:val="superscript"/>
              </w:rPr>
              <w:t>***</w:t>
            </w:r>
          </w:p>
        </w:tc>
        <w:tc>
          <w:tcPr>
            <w:tcW w:w="1835" w:type="dxa"/>
            <w:tcBorders>
              <w:top w:val="single" w:sz="4" w:space="0" w:color="auto"/>
              <w:left w:val="nil"/>
              <w:bottom w:val="nil"/>
              <w:right w:val="nil"/>
            </w:tcBorders>
          </w:tcPr>
          <w:p w14:paraId="65F16B1B" w14:textId="006ACEE3"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-0.073</w:t>
            </w:r>
            <w:r w:rsidRPr="00DD64CA">
              <w:rPr>
                <w:rFonts w:ascii="Times New Roman" w:hAnsi="Times New Roman" w:cs="Shonar Bangla"/>
                <w:kern w:val="0"/>
                <w:vertAlign w:val="superscript"/>
              </w:rPr>
              <w:t>***</w:t>
            </w:r>
          </w:p>
        </w:tc>
        <w:tc>
          <w:tcPr>
            <w:tcW w:w="1835" w:type="dxa"/>
            <w:tcBorders>
              <w:top w:val="single" w:sz="4" w:space="0" w:color="auto"/>
              <w:left w:val="nil"/>
              <w:bottom w:val="nil"/>
              <w:right w:val="nil"/>
            </w:tcBorders>
          </w:tcPr>
          <w:p w14:paraId="79A6DA00" w14:textId="1C8F8241"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-0.170</w:t>
            </w:r>
          </w:p>
        </w:tc>
      </w:tr>
      <w:tr w:rsidR="007B2274" w:rsidRPr="00267EB8" w14:paraId="35B33A26" w14:textId="77777777" w:rsidTr="00DD64CA">
        <w:trPr>
          <w:trHeight w:val="51"/>
        </w:trPr>
        <w:tc>
          <w:tcPr>
            <w:tcW w:w="3554" w:type="dxa"/>
            <w:tcBorders>
              <w:top w:val="nil"/>
              <w:left w:val="nil"/>
              <w:bottom w:val="nil"/>
              <w:right w:val="nil"/>
            </w:tcBorders>
            <w:vAlign w:val="center"/>
          </w:tcPr>
          <w:p w14:paraId="33316420" w14:textId="77777777" w:rsidR="007B2274" w:rsidRPr="00DD64CA" w:rsidRDefault="007B2274" w:rsidP="007B2274">
            <w:pPr>
              <w:autoSpaceDE w:val="0"/>
              <w:autoSpaceDN w:val="0"/>
              <w:adjustRightInd w:val="0"/>
              <w:rPr>
                <w:rFonts w:ascii="Times New Roman" w:hAnsi="Times New Roman" w:cs="Times New Roman"/>
                <w:kern w:val="0"/>
              </w:rPr>
            </w:pPr>
          </w:p>
        </w:tc>
        <w:tc>
          <w:tcPr>
            <w:tcW w:w="1835" w:type="dxa"/>
            <w:tcBorders>
              <w:top w:val="nil"/>
              <w:left w:val="nil"/>
              <w:bottom w:val="nil"/>
              <w:right w:val="nil"/>
            </w:tcBorders>
            <w:vAlign w:val="center"/>
          </w:tcPr>
          <w:p w14:paraId="08DAEC81" w14:textId="4884BC66"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(0.041)</w:t>
            </w:r>
          </w:p>
        </w:tc>
        <w:tc>
          <w:tcPr>
            <w:tcW w:w="1835" w:type="dxa"/>
            <w:tcBorders>
              <w:top w:val="nil"/>
              <w:left w:val="nil"/>
              <w:bottom w:val="nil"/>
              <w:right w:val="nil"/>
            </w:tcBorders>
            <w:vAlign w:val="center"/>
          </w:tcPr>
          <w:p w14:paraId="51AFD246" w14:textId="273C70A8"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w:t>
            </w:r>
            <w:r w:rsidR="00776F5A" w:rsidRPr="00DD64CA">
              <w:rPr>
                <w:rFonts w:ascii="Times New Roman" w:hAnsi="Times New Roman" w:cs="Times New Roman"/>
                <w:kern w:val="0"/>
              </w:rPr>
              <w:t>068</w:t>
            </w:r>
            <w:r w:rsidRPr="00DD64CA">
              <w:rPr>
                <w:rFonts w:ascii="Times New Roman" w:hAnsi="Times New Roman" w:cs="Times New Roman"/>
                <w:kern w:val="0"/>
              </w:rPr>
              <w:t>)</w:t>
            </w:r>
          </w:p>
        </w:tc>
        <w:tc>
          <w:tcPr>
            <w:tcW w:w="1835" w:type="dxa"/>
            <w:tcBorders>
              <w:top w:val="nil"/>
              <w:left w:val="nil"/>
              <w:bottom w:val="nil"/>
              <w:right w:val="nil"/>
            </w:tcBorders>
            <w:vAlign w:val="center"/>
          </w:tcPr>
          <w:p w14:paraId="6122B739" w14:textId="54BAA5DC"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w:t>
            </w:r>
            <w:r w:rsidR="00CE0D21" w:rsidRPr="00DD64CA">
              <w:rPr>
                <w:rFonts w:ascii="Times New Roman" w:hAnsi="Times New Roman" w:cs="Times New Roman"/>
                <w:kern w:val="0"/>
              </w:rPr>
              <w:t>049</w:t>
            </w:r>
            <w:r w:rsidRPr="00DD64CA">
              <w:rPr>
                <w:rFonts w:ascii="Times New Roman" w:hAnsi="Times New Roman" w:cs="Times New Roman"/>
                <w:kern w:val="0"/>
              </w:rPr>
              <w:t>)</w:t>
            </w:r>
          </w:p>
        </w:tc>
        <w:tc>
          <w:tcPr>
            <w:tcW w:w="1835" w:type="dxa"/>
            <w:tcBorders>
              <w:top w:val="nil"/>
              <w:left w:val="nil"/>
              <w:bottom w:val="nil"/>
              <w:right w:val="nil"/>
            </w:tcBorders>
          </w:tcPr>
          <w:p w14:paraId="0BDBDFD9" w14:textId="1779D80B"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(0.049)</w:t>
            </w:r>
          </w:p>
        </w:tc>
        <w:tc>
          <w:tcPr>
            <w:tcW w:w="1835" w:type="dxa"/>
            <w:tcBorders>
              <w:top w:val="nil"/>
              <w:left w:val="nil"/>
              <w:bottom w:val="nil"/>
              <w:right w:val="nil"/>
            </w:tcBorders>
          </w:tcPr>
          <w:p w14:paraId="0D274F04" w14:textId="3861DFC9"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(0.022)</w:t>
            </w:r>
          </w:p>
        </w:tc>
        <w:tc>
          <w:tcPr>
            <w:tcW w:w="1835" w:type="dxa"/>
            <w:tcBorders>
              <w:top w:val="nil"/>
              <w:left w:val="nil"/>
              <w:bottom w:val="nil"/>
              <w:right w:val="nil"/>
            </w:tcBorders>
          </w:tcPr>
          <w:p w14:paraId="380F155C" w14:textId="1DD2E7EE"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(0.196)</w:t>
            </w:r>
          </w:p>
        </w:tc>
      </w:tr>
      <w:tr w:rsidR="007B2274" w:rsidRPr="00267EB8" w14:paraId="7B52C32A" w14:textId="77777777" w:rsidTr="00DD64CA">
        <w:trPr>
          <w:trHeight w:val="51"/>
        </w:trPr>
        <w:tc>
          <w:tcPr>
            <w:tcW w:w="3554" w:type="dxa"/>
            <w:tcBorders>
              <w:top w:val="nil"/>
              <w:left w:val="nil"/>
              <w:bottom w:val="nil"/>
              <w:right w:val="nil"/>
            </w:tcBorders>
            <w:vAlign w:val="center"/>
          </w:tcPr>
          <w:p w14:paraId="37CA8179" w14:textId="6403916D" w:rsidR="007B2274" w:rsidRPr="00DD64CA" w:rsidRDefault="007B2274" w:rsidP="007B2274">
            <w:pPr>
              <w:autoSpaceDE w:val="0"/>
              <w:autoSpaceDN w:val="0"/>
              <w:adjustRightInd w:val="0"/>
              <w:rPr>
                <w:rFonts w:ascii="Times New Roman" w:hAnsi="Times New Roman" w:cs="Times New Roman"/>
                <w:kern w:val="0"/>
              </w:rPr>
            </w:pPr>
            <w:r w:rsidRPr="00DD64CA">
              <w:rPr>
                <w:rFonts w:ascii="Times New Roman" w:hAnsi="Times New Roman" w:cs="Times New Roman"/>
                <w:kern w:val="0"/>
              </w:rPr>
              <w:t xml:space="preserve">Mobile phone × Female </w:t>
            </w:r>
            <w:proofErr w:type="spellStart"/>
            <w:r w:rsidRPr="00DD64CA">
              <w:rPr>
                <w:rFonts w:ascii="Times New Roman" w:hAnsi="Times New Roman" w:cs="Times New Roman"/>
                <w:kern w:val="0"/>
              </w:rPr>
              <w:t>hh</w:t>
            </w:r>
            <w:proofErr w:type="spellEnd"/>
            <w:r w:rsidRPr="00DD64CA">
              <w:rPr>
                <w:rFonts w:ascii="Times New Roman" w:hAnsi="Times New Roman" w:cs="Times New Roman"/>
                <w:kern w:val="0"/>
              </w:rPr>
              <w:t xml:space="preserve"> head</w:t>
            </w:r>
          </w:p>
        </w:tc>
        <w:tc>
          <w:tcPr>
            <w:tcW w:w="1835" w:type="dxa"/>
            <w:tcBorders>
              <w:top w:val="nil"/>
              <w:left w:val="nil"/>
              <w:bottom w:val="nil"/>
              <w:right w:val="nil"/>
            </w:tcBorders>
            <w:vAlign w:val="center"/>
          </w:tcPr>
          <w:p w14:paraId="6ED5C53D" w14:textId="3918B0F6"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0.509</w:t>
            </w:r>
            <w:r w:rsidRPr="00DD64CA">
              <w:rPr>
                <w:rFonts w:ascii="Times New Roman" w:hAnsi="Times New Roman" w:cs="Times New Roman"/>
                <w:kern w:val="0"/>
                <w:vertAlign w:val="superscript"/>
              </w:rPr>
              <w:t>**</w:t>
            </w:r>
          </w:p>
        </w:tc>
        <w:tc>
          <w:tcPr>
            <w:tcW w:w="1835" w:type="dxa"/>
            <w:tcBorders>
              <w:top w:val="nil"/>
              <w:left w:val="nil"/>
              <w:bottom w:val="nil"/>
              <w:right w:val="nil"/>
            </w:tcBorders>
            <w:vAlign w:val="center"/>
          </w:tcPr>
          <w:p w14:paraId="19FC9D8A" w14:textId="0349A929" w:rsidR="007B2274" w:rsidRPr="00DD64CA" w:rsidRDefault="00776F5A"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0.149</w:t>
            </w:r>
          </w:p>
        </w:tc>
        <w:tc>
          <w:tcPr>
            <w:tcW w:w="1835" w:type="dxa"/>
            <w:tcBorders>
              <w:top w:val="nil"/>
              <w:left w:val="nil"/>
              <w:bottom w:val="nil"/>
              <w:right w:val="nil"/>
            </w:tcBorders>
            <w:vAlign w:val="center"/>
          </w:tcPr>
          <w:p w14:paraId="0B346BA9" w14:textId="3BEB2A90" w:rsidR="007B2274" w:rsidRPr="00DD64CA" w:rsidRDefault="00CE0D21"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0.137</w:t>
            </w:r>
          </w:p>
        </w:tc>
        <w:tc>
          <w:tcPr>
            <w:tcW w:w="1835" w:type="dxa"/>
            <w:tcBorders>
              <w:top w:val="nil"/>
              <w:left w:val="nil"/>
              <w:bottom w:val="nil"/>
              <w:right w:val="nil"/>
            </w:tcBorders>
          </w:tcPr>
          <w:p w14:paraId="7512F288" w14:textId="13AE23EA"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0.137</w:t>
            </w:r>
          </w:p>
        </w:tc>
        <w:tc>
          <w:tcPr>
            <w:tcW w:w="1835" w:type="dxa"/>
            <w:tcBorders>
              <w:top w:val="nil"/>
              <w:left w:val="nil"/>
              <w:bottom w:val="nil"/>
              <w:right w:val="nil"/>
            </w:tcBorders>
          </w:tcPr>
          <w:p w14:paraId="72EF37D3" w14:textId="33307513"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-0.142</w:t>
            </w:r>
          </w:p>
        </w:tc>
        <w:tc>
          <w:tcPr>
            <w:tcW w:w="1835" w:type="dxa"/>
            <w:tcBorders>
              <w:top w:val="nil"/>
              <w:left w:val="nil"/>
              <w:bottom w:val="nil"/>
              <w:right w:val="nil"/>
            </w:tcBorders>
          </w:tcPr>
          <w:p w14:paraId="5E3D938F" w14:textId="038E160A"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1.210</w:t>
            </w:r>
          </w:p>
        </w:tc>
      </w:tr>
      <w:tr w:rsidR="007B2274" w:rsidRPr="00267EB8" w14:paraId="539CCAEE" w14:textId="77777777" w:rsidTr="00DD64CA">
        <w:trPr>
          <w:trHeight w:val="51"/>
        </w:trPr>
        <w:tc>
          <w:tcPr>
            <w:tcW w:w="3554" w:type="dxa"/>
            <w:tcBorders>
              <w:top w:val="nil"/>
              <w:left w:val="nil"/>
              <w:bottom w:val="single" w:sz="4" w:space="0" w:color="auto"/>
              <w:right w:val="nil"/>
            </w:tcBorders>
            <w:vAlign w:val="center"/>
          </w:tcPr>
          <w:p w14:paraId="311629E1" w14:textId="77777777" w:rsidR="007B2274" w:rsidRPr="00DD64CA" w:rsidRDefault="007B2274" w:rsidP="007B2274">
            <w:pPr>
              <w:autoSpaceDE w:val="0"/>
              <w:autoSpaceDN w:val="0"/>
              <w:adjustRightInd w:val="0"/>
              <w:rPr>
                <w:rFonts w:ascii="Times New Roman" w:hAnsi="Times New Roman" w:cs="Times New Roman"/>
                <w:kern w:val="0"/>
              </w:rPr>
            </w:pPr>
          </w:p>
        </w:tc>
        <w:tc>
          <w:tcPr>
            <w:tcW w:w="1835" w:type="dxa"/>
            <w:tcBorders>
              <w:top w:val="nil"/>
              <w:left w:val="nil"/>
              <w:bottom w:val="single" w:sz="4" w:space="0" w:color="auto"/>
              <w:right w:val="nil"/>
            </w:tcBorders>
            <w:vAlign w:val="center"/>
          </w:tcPr>
          <w:p w14:paraId="3A516DE3" w14:textId="7CF037C6"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(0.217)</w:t>
            </w:r>
          </w:p>
        </w:tc>
        <w:tc>
          <w:tcPr>
            <w:tcW w:w="1835" w:type="dxa"/>
            <w:tcBorders>
              <w:top w:val="nil"/>
              <w:left w:val="nil"/>
              <w:bottom w:val="single" w:sz="4" w:space="0" w:color="auto"/>
              <w:right w:val="nil"/>
            </w:tcBorders>
            <w:vAlign w:val="center"/>
          </w:tcPr>
          <w:p w14:paraId="60F16C70" w14:textId="2698A556"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w:t>
            </w:r>
            <w:r w:rsidR="00776F5A" w:rsidRPr="00DD64CA">
              <w:rPr>
                <w:rFonts w:ascii="Times New Roman" w:hAnsi="Times New Roman" w:cs="Times New Roman"/>
                <w:kern w:val="0"/>
              </w:rPr>
              <w:t>459</w:t>
            </w:r>
            <w:r w:rsidRPr="00DD64CA">
              <w:rPr>
                <w:rFonts w:ascii="Times New Roman" w:hAnsi="Times New Roman" w:cs="Times New Roman"/>
                <w:kern w:val="0"/>
              </w:rPr>
              <w:t>)</w:t>
            </w:r>
          </w:p>
        </w:tc>
        <w:tc>
          <w:tcPr>
            <w:tcW w:w="1835" w:type="dxa"/>
            <w:tcBorders>
              <w:top w:val="nil"/>
              <w:left w:val="nil"/>
              <w:bottom w:val="single" w:sz="4" w:space="0" w:color="auto"/>
              <w:right w:val="nil"/>
            </w:tcBorders>
            <w:vAlign w:val="center"/>
          </w:tcPr>
          <w:p w14:paraId="28D9EFC3" w14:textId="490B9834"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(0.2</w:t>
            </w:r>
            <w:r w:rsidR="00CE0D21" w:rsidRPr="00DD64CA">
              <w:rPr>
                <w:rFonts w:ascii="Times New Roman" w:hAnsi="Times New Roman" w:cs="Times New Roman"/>
                <w:kern w:val="0"/>
              </w:rPr>
              <w:t>98</w:t>
            </w:r>
            <w:r w:rsidRPr="00DD64CA">
              <w:rPr>
                <w:rFonts w:ascii="Times New Roman" w:hAnsi="Times New Roman" w:cs="Times New Roman"/>
                <w:kern w:val="0"/>
              </w:rPr>
              <w:t>)</w:t>
            </w:r>
          </w:p>
        </w:tc>
        <w:tc>
          <w:tcPr>
            <w:tcW w:w="1835" w:type="dxa"/>
            <w:tcBorders>
              <w:top w:val="nil"/>
              <w:left w:val="nil"/>
              <w:bottom w:val="single" w:sz="4" w:space="0" w:color="auto"/>
              <w:right w:val="nil"/>
            </w:tcBorders>
          </w:tcPr>
          <w:p w14:paraId="4BCFD4F8" w14:textId="5CDAD310"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(0.298)</w:t>
            </w:r>
          </w:p>
        </w:tc>
        <w:tc>
          <w:tcPr>
            <w:tcW w:w="1835" w:type="dxa"/>
            <w:tcBorders>
              <w:top w:val="nil"/>
              <w:left w:val="nil"/>
              <w:bottom w:val="single" w:sz="4" w:space="0" w:color="auto"/>
              <w:right w:val="nil"/>
            </w:tcBorders>
          </w:tcPr>
          <w:p w14:paraId="7F2A12B8" w14:textId="51DFF44A"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(0.119)</w:t>
            </w:r>
          </w:p>
        </w:tc>
        <w:tc>
          <w:tcPr>
            <w:tcW w:w="1835" w:type="dxa"/>
            <w:tcBorders>
              <w:top w:val="nil"/>
              <w:left w:val="nil"/>
              <w:bottom w:val="single" w:sz="4" w:space="0" w:color="auto"/>
              <w:right w:val="nil"/>
            </w:tcBorders>
          </w:tcPr>
          <w:p w14:paraId="0C1D1AE0" w14:textId="17AB8ECE" w:rsidR="007B2274" w:rsidRPr="00DD64CA" w:rsidRDefault="007B2274" w:rsidP="007B2274">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(1.590)</w:t>
            </w:r>
          </w:p>
        </w:tc>
      </w:tr>
      <w:tr w:rsidR="00B350D1" w:rsidRPr="00267EB8" w14:paraId="36EC4558" w14:textId="77777777" w:rsidTr="00A62739">
        <w:trPr>
          <w:trHeight w:val="51"/>
        </w:trPr>
        <w:tc>
          <w:tcPr>
            <w:tcW w:w="3554" w:type="dxa"/>
            <w:tcBorders>
              <w:top w:val="single" w:sz="4" w:space="0" w:color="auto"/>
              <w:left w:val="nil"/>
              <w:bottom w:val="nil"/>
              <w:right w:val="nil"/>
            </w:tcBorders>
            <w:vAlign w:val="center"/>
          </w:tcPr>
          <w:p w14:paraId="4121F835" w14:textId="77777777" w:rsidR="00095B37" w:rsidRPr="00DD64CA" w:rsidRDefault="00095B37" w:rsidP="00864715">
            <w:pPr>
              <w:autoSpaceDE w:val="0"/>
              <w:autoSpaceDN w:val="0"/>
              <w:adjustRightInd w:val="0"/>
              <w:rPr>
                <w:rFonts w:ascii="Times New Roman" w:hAnsi="Times New Roman" w:cs="Times New Roman"/>
                <w:kern w:val="0"/>
              </w:rPr>
            </w:pPr>
            <w:r w:rsidRPr="00DD64CA">
              <w:rPr>
                <w:rFonts w:ascii="Times New Roman" w:hAnsi="Times New Roman" w:cs="Times New Roman"/>
                <w:kern w:val="0"/>
              </w:rPr>
              <w:t>Individual FE</w:t>
            </w:r>
          </w:p>
        </w:tc>
        <w:tc>
          <w:tcPr>
            <w:tcW w:w="1835" w:type="dxa"/>
            <w:tcBorders>
              <w:top w:val="single" w:sz="4" w:space="0" w:color="auto"/>
              <w:left w:val="nil"/>
              <w:bottom w:val="nil"/>
              <w:right w:val="nil"/>
            </w:tcBorders>
            <w:vAlign w:val="center"/>
          </w:tcPr>
          <w:p w14:paraId="4F3BEABC" w14:textId="2B923919" w:rsidR="00095B37" w:rsidRPr="00DD64CA" w:rsidRDefault="005F4B8D" w:rsidP="00864715">
            <w:pPr>
              <w:autoSpaceDE w:val="0"/>
              <w:autoSpaceDN w:val="0"/>
              <w:adjustRightInd w:val="0"/>
              <w:jc w:val="center"/>
              <w:rPr>
                <w:rFonts w:ascii="Times New Roman" w:hAnsi="Times New Roman" w:cs="Times New Roman"/>
                <w:kern w:val="0"/>
              </w:rPr>
            </w:pPr>
            <w:r>
              <w:rPr>
                <w:rFonts w:ascii="Times New Roman" w:hAnsi="Times New Roman" w:cs="Times New Roman"/>
                <w:kern w:val="0"/>
              </w:rPr>
              <w:t>Yes</w:t>
            </w:r>
          </w:p>
        </w:tc>
        <w:tc>
          <w:tcPr>
            <w:tcW w:w="1835" w:type="dxa"/>
            <w:tcBorders>
              <w:top w:val="single" w:sz="4" w:space="0" w:color="auto"/>
              <w:left w:val="nil"/>
              <w:bottom w:val="nil"/>
              <w:right w:val="nil"/>
            </w:tcBorders>
            <w:vAlign w:val="center"/>
          </w:tcPr>
          <w:p w14:paraId="48A91433"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No</w:t>
            </w:r>
          </w:p>
        </w:tc>
        <w:tc>
          <w:tcPr>
            <w:tcW w:w="1835" w:type="dxa"/>
            <w:tcBorders>
              <w:top w:val="single" w:sz="4" w:space="0" w:color="auto"/>
              <w:left w:val="nil"/>
              <w:bottom w:val="nil"/>
              <w:right w:val="nil"/>
            </w:tcBorders>
            <w:vAlign w:val="center"/>
          </w:tcPr>
          <w:p w14:paraId="1978C391" w14:textId="2BF5D0A3" w:rsidR="00095B37" w:rsidRPr="00DD64CA" w:rsidRDefault="00E5766C"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No</w:t>
            </w:r>
          </w:p>
        </w:tc>
        <w:tc>
          <w:tcPr>
            <w:tcW w:w="1835" w:type="dxa"/>
            <w:tcBorders>
              <w:top w:val="single" w:sz="4" w:space="0" w:color="auto"/>
              <w:left w:val="nil"/>
              <w:bottom w:val="nil"/>
              <w:right w:val="nil"/>
            </w:tcBorders>
            <w:vAlign w:val="center"/>
          </w:tcPr>
          <w:p w14:paraId="48F35FC0"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single" w:sz="4" w:space="0" w:color="auto"/>
              <w:left w:val="nil"/>
              <w:bottom w:val="nil"/>
              <w:right w:val="nil"/>
            </w:tcBorders>
            <w:vAlign w:val="center"/>
          </w:tcPr>
          <w:p w14:paraId="3BAD2CEE"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single" w:sz="4" w:space="0" w:color="auto"/>
              <w:left w:val="nil"/>
              <w:bottom w:val="nil"/>
              <w:right w:val="nil"/>
            </w:tcBorders>
            <w:vAlign w:val="center"/>
          </w:tcPr>
          <w:p w14:paraId="7DA17AAD"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B350D1" w:rsidRPr="00267EB8" w14:paraId="15E1778B" w14:textId="77777777" w:rsidTr="00A62739">
        <w:trPr>
          <w:trHeight w:val="51"/>
        </w:trPr>
        <w:tc>
          <w:tcPr>
            <w:tcW w:w="3554" w:type="dxa"/>
            <w:tcBorders>
              <w:top w:val="nil"/>
              <w:left w:val="nil"/>
              <w:bottom w:val="nil"/>
              <w:right w:val="nil"/>
            </w:tcBorders>
            <w:vAlign w:val="center"/>
          </w:tcPr>
          <w:p w14:paraId="212D1C9C" w14:textId="77777777" w:rsidR="00095B37" w:rsidRPr="00DD64CA" w:rsidRDefault="00095B37" w:rsidP="00864715">
            <w:pPr>
              <w:autoSpaceDE w:val="0"/>
              <w:autoSpaceDN w:val="0"/>
              <w:adjustRightInd w:val="0"/>
              <w:rPr>
                <w:rFonts w:ascii="Times New Roman" w:hAnsi="Times New Roman" w:cs="Times New Roman"/>
                <w:kern w:val="0"/>
              </w:rPr>
            </w:pPr>
            <w:r w:rsidRPr="00DD64CA">
              <w:rPr>
                <w:rFonts w:ascii="Times New Roman" w:hAnsi="Times New Roman" w:cs="Times New Roman"/>
                <w:kern w:val="0"/>
              </w:rPr>
              <w:t>Year dummy</w:t>
            </w:r>
          </w:p>
        </w:tc>
        <w:tc>
          <w:tcPr>
            <w:tcW w:w="1835" w:type="dxa"/>
            <w:tcBorders>
              <w:top w:val="nil"/>
              <w:left w:val="nil"/>
              <w:bottom w:val="nil"/>
              <w:right w:val="nil"/>
            </w:tcBorders>
            <w:vAlign w:val="center"/>
          </w:tcPr>
          <w:p w14:paraId="5AAF45C4"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111459C8"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54C4FE82"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2464AB8D"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45161065"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7A7FDA2A" w14:textId="77777777" w:rsidR="00095B37" w:rsidRPr="00DD64CA" w:rsidRDefault="00095B37" w:rsidP="00864715">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A36C8B" w:rsidRPr="00267EB8" w14:paraId="3E6EDCC9" w14:textId="77777777" w:rsidTr="00A62739">
        <w:trPr>
          <w:trHeight w:val="51"/>
        </w:trPr>
        <w:tc>
          <w:tcPr>
            <w:tcW w:w="3554" w:type="dxa"/>
            <w:tcBorders>
              <w:top w:val="nil"/>
              <w:left w:val="nil"/>
              <w:bottom w:val="nil"/>
              <w:right w:val="nil"/>
            </w:tcBorders>
            <w:vAlign w:val="center"/>
          </w:tcPr>
          <w:p w14:paraId="5A2560E4" w14:textId="0102FACC" w:rsidR="00A36C8B" w:rsidRPr="00DD64CA" w:rsidRDefault="00A36C8B" w:rsidP="00A36C8B">
            <w:pPr>
              <w:autoSpaceDE w:val="0"/>
              <w:autoSpaceDN w:val="0"/>
              <w:adjustRightInd w:val="0"/>
              <w:rPr>
                <w:rFonts w:ascii="Times New Roman" w:hAnsi="Times New Roman" w:cs="Times New Roman"/>
                <w:kern w:val="0"/>
              </w:rPr>
            </w:pPr>
            <w:r w:rsidRPr="00DD64CA">
              <w:rPr>
                <w:rFonts w:ascii="Times New Roman" w:hAnsi="Times New Roman" w:cs="Times New Roman"/>
                <w:kern w:val="0"/>
              </w:rPr>
              <w:t>Division dummy</w:t>
            </w:r>
          </w:p>
        </w:tc>
        <w:tc>
          <w:tcPr>
            <w:tcW w:w="1835" w:type="dxa"/>
            <w:tcBorders>
              <w:top w:val="nil"/>
              <w:left w:val="nil"/>
              <w:bottom w:val="nil"/>
              <w:right w:val="nil"/>
            </w:tcBorders>
            <w:vAlign w:val="center"/>
          </w:tcPr>
          <w:p w14:paraId="67030389" w14:textId="636ECCBE"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79AB9082" w14:textId="2CB192D4"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45D3C117" w14:textId="335AA7E2"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67A35E8D" w14:textId="37E74CEA"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016F4734" w14:textId="3F7E6F3F"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250B52A9" w14:textId="707E8D3D"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A36C8B" w:rsidRPr="00267EB8" w14:paraId="5611519B" w14:textId="77777777" w:rsidTr="00A62739">
        <w:trPr>
          <w:trHeight w:val="51"/>
        </w:trPr>
        <w:tc>
          <w:tcPr>
            <w:tcW w:w="3554" w:type="dxa"/>
            <w:tcBorders>
              <w:top w:val="nil"/>
              <w:left w:val="nil"/>
              <w:right w:val="nil"/>
            </w:tcBorders>
            <w:vAlign w:val="center"/>
          </w:tcPr>
          <w:p w14:paraId="05B3D3C2" w14:textId="77777777" w:rsidR="00A36C8B" w:rsidRPr="00DD64CA" w:rsidRDefault="00A36C8B" w:rsidP="00A36C8B">
            <w:pPr>
              <w:autoSpaceDE w:val="0"/>
              <w:autoSpaceDN w:val="0"/>
              <w:adjustRightInd w:val="0"/>
              <w:rPr>
                <w:rFonts w:ascii="Times New Roman" w:hAnsi="Times New Roman" w:cs="Times New Roman"/>
                <w:kern w:val="0"/>
              </w:rPr>
            </w:pPr>
            <w:r w:rsidRPr="00DD64CA">
              <w:rPr>
                <w:rFonts w:ascii="Times New Roman" w:hAnsi="Times New Roman" w:cs="Times New Roman"/>
                <w:kern w:val="0"/>
              </w:rPr>
              <w:t>Control variables</w:t>
            </w:r>
          </w:p>
        </w:tc>
        <w:tc>
          <w:tcPr>
            <w:tcW w:w="1835" w:type="dxa"/>
            <w:tcBorders>
              <w:top w:val="nil"/>
              <w:left w:val="nil"/>
              <w:right w:val="nil"/>
            </w:tcBorders>
            <w:vAlign w:val="center"/>
          </w:tcPr>
          <w:p w14:paraId="5ECF7F29" w14:textId="77777777"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right w:val="nil"/>
            </w:tcBorders>
            <w:vAlign w:val="center"/>
          </w:tcPr>
          <w:p w14:paraId="594E1EE3" w14:textId="77777777"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right w:val="nil"/>
            </w:tcBorders>
            <w:vAlign w:val="center"/>
          </w:tcPr>
          <w:p w14:paraId="2503BFE3" w14:textId="77777777"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right w:val="nil"/>
            </w:tcBorders>
            <w:vAlign w:val="center"/>
          </w:tcPr>
          <w:p w14:paraId="1BE51DA4" w14:textId="77777777"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right w:val="nil"/>
            </w:tcBorders>
            <w:vAlign w:val="center"/>
          </w:tcPr>
          <w:p w14:paraId="3FAEDC91" w14:textId="77777777"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right w:val="nil"/>
            </w:tcBorders>
            <w:vAlign w:val="center"/>
          </w:tcPr>
          <w:p w14:paraId="32508529" w14:textId="77777777" w:rsidR="00A36C8B" w:rsidRPr="00DD64CA" w:rsidRDefault="00A36C8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A36C8B" w:rsidRPr="00267EB8" w14:paraId="0042A6FA" w14:textId="77777777" w:rsidTr="00A62739">
        <w:trPr>
          <w:trHeight w:val="51"/>
        </w:trPr>
        <w:tc>
          <w:tcPr>
            <w:tcW w:w="3554" w:type="dxa"/>
            <w:tcBorders>
              <w:top w:val="nil"/>
              <w:left w:val="nil"/>
              <w:bottom w:val="single" w:sz="4" w:space="0" w:color="auto"/>
              <w:right w:val="nil"/>
            </w:tcBorders>
            <w:vAlign w:val="center"/>
          </w:tcPr>
          <w:p w14:paraId="15F32DC6" w14:textId="03F10175" w:rsidR="00A36C8B" w:rsidRPr="00DD64CA" w:rsidRDefault="00A36C8B" w:rsidP="00A36C8B">
            <w:pPr>
              <w:autoSpaceDE w:val="0"/>
              <w:autoSpaceDN w:val="0"/>
              <w:adjustRightInd w:val="0"/>
              <w:rPr>
                <w:rFonts w:ascii="Times New Roman" w:hAnsi="Times New Roman" w:cs="Times New Roman"/>
                <w:kern w:val="0"/>
              </w:rPr>
            </w:pPr>
            <w:r w:rsidRPr="00DD64CA">
              <w:rPr>
                <w:rFonts w:ascii="Times New Roman" w:hAnsi="Times New Roman" w:cs="Times New Roman"/>
                <w:kern w:val="0"/>
              </w:rPr>
              <w:t>Observations</w:t>
            </w:r>
          </w:p>
        </w:tc>
        <w:tc>
          <w:tcPr>
            <w:tcW w:w="1835" w:type="dxa"/>
            <w:tcBorders>
              <w:top w:val="nil"/>
              <w:left w:val="nil"/>
              <w:bottom w:val="single" w:sz="4" w:space="0" w:color="auto"/>
              <w:right w:val="nil"/>
            </w:tcBorders>
          </w:tcPr>
          <w:p w14:paraId="2D2FC632" w14:textId="23A539C4" w:rsidR="00A36C8B" w:rsidRPr="00DD64CA" w:rsidRDefault="00E209AC"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11,006</w:t>
            </w:r>
          </w:p>
        </w:tc>
        <w:tc>
          <w:tcPr>
            <w:tcW w:w="1835" w:type="dxa"/>
            <w:tcBorders>
              <w:top w:val="nil"/>
              <w:left w:val="nil"/>
              <w:bottom w:val="single" w:sz="4" w:space="0" w:color="auto"/>
              <w:right w:val="nil"/>
            </w:tcBorders>
          </w:tcPr>
          <w:p w14:paraId="1CD327A9" w14:textId="14A5EB33" w:rsidR="00A36C8B" w:rsidRPr="00DD64CA" w:rsidRDefault="008028B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11,087</w:t>
            </w:r>
          </w:p>
        </w:tc>
        <w:tc>
          <w:tcPr>
            <w:tcW w:w="1835" w:type="dxa"/>
            <w:tcBorders>
              <w:top w:val="nil"/>
              <w:left w:val="nil"/>
              <w:bottom w:val="single" w:sz="4" w:space="0" w:color="auto"/>
              <w:right w:val="nil"/>
            </w:tcBorders>
          </w:tcPr>
          <w:p w14:paraId="6BA53A69" w14:textId="3C3CB295" w:rsidR="00A36C8B" w:rsidRPr="00DD64CA" w:rsidRDefault="008028B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11,087</w:t>
            </w:r>
          </w:p>
        </w:tc>
        <w:tc>
          <w:tcPr>
            <w:tcW w:w="1835" w:type="dxa"/>
            <w:tcBorders>
              <w:top w:val="nil"/>
              <w:left w:val="nil"/>
              <w:bottom w:val="single" w:sz="4" w:space="0" w:color="auto"/>
              <w:right w:val="nil"/>
            </w:tcBorders>
          </w:tcPr>
          <w:p w14:paraId="3CBEBAF1" w14:textId="7F9BDAA9" w:rsidR="00A36C8B" w:rsidRPr="00DD64CA" w:rsidRDefault="008028B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10,701</w:t>
            </w:r>
          </w:p>
        </w:tc>
        <w:tc>
          <w:tcPr>
            <w:tcW w:w="1835" w:type="dxa"/>
            <w:tcBorders>
              <w:top w:val="nil"/>
              <w:left w:val="nil"/>
              <w:bottom w:val="single" w:sz="4" w:space="0" w:color="auto"/>
              <w:right w:val="nil"/>
            </w:tcBorders>
          </w:tcPr>
          <w:p w14:paraId="7C167F7F" w14:textId="1920921D" w:rsidR="00A36C8B" w:rsidRPr="00DD64CA" w:rsidRDefault="008028B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11,088</w:t>
            </w:r>
          </w:p>
        </w:tc>
        <w:tc>
          <w:tcPr>
            <w:tcW w:w="1835" w:type="dxa"/>
            <w:tcBorders>
              <w:top w:val="nil"/>
              <w:left w:val="nil"/>
              <w:bottom w:val="single" w:sz="4" w:space="0" w:color="auto"/>
              <w:right w:val="nil"/>
            </w:tcBorders>
          </w:tcPr>
          <w:p w14:paraId="06262413" w14:textId="11921ACF" w:rsidR="00A36C8B" w:rsidRPr="00DD64CA" w:rsidRDefault="008028BB" w:rsidP="00A36C8B">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11,088</w:t>
            </w:r>
          </w:p>
        </w:tc>
      </w:tr>
      <w:tr w:rsidR="00A36C8B" w:rsidRPr="00267EB8" w14:paraId="462983ED" w14:textId="77777777" w:rsidTr="00A62739">
        <w:trPr>
          <w:trHeight w:val="51"/>
        </w:trPr>
        <w:tc>
          <w:tcPr>
            <w:tcW w:w="3554" w:type="dxa"/>
            <w:tcBorders>
              <w:top w:val="nil"/>
              <w:left w:val="nil"/>
              <w:bottom w:val="single" w:sz="4" w:space="0" w:color="auto"/>
              <w:right w:val="nil"/>
            </w:tcBorders>
            <w:vAlign w:val="center"/>
          </w:tcPr>
          <w:p w14:paraId="26825EEB" w14:textId="1C2591C1" w:rsidR="00A36C8B" w:rsidRPr="00DD64CA" w:rsidRDefault="00A36C8B" w:rsidP="00A36C8B">
            <w:pPr>
              <w:autoSpaceDE w:val="0"/>
              <w:autoSpaceDN w:val="0"/>
              <w:adjustRightInd w:val="0"/>
              <w:rPr>
                <w:rFonts w:ascii="Times New Roman" w:hAnsi="Times New Roman" w:cs="Times New Roman"/>
                <w:b/>
                <w:bCs/>
                <w:kern w:val="0"/>
              </w:rPr>
            </w:pPr>
            <w:r w:rsidRPr="00DD64CA">
              <w:rPr>
                <w:rFonts w:ascii="Times New Roman" w:hAnsi="Times New Roman" w:cs="Times New Roman"/>
                <w:b/>
                <w:bCs/>
                <w:kern w:val="0"/>
              </w:rPr>
              <w:t>Panel B</w:t>
            </w:r>
          </w:p>
        </w:tc>
        <w:tc>
          <w:tcPr>
            <w:tcW w:w="1835" w:type="dxa"/>
            <w:tcBorders>
              <w:top w:val="nil"/>
              <w:left w:val="nil"/>
              <w:bottom w:val="single" w:sz="4" w:space="0" w:color="auto"/>
              <w:right w:val="nil"/>
            </w:tcBorders>
            <w:vAlign w:val="center"/>
          </w:tcPr>
          <w:p w14:paraId="728013FE" w14:textId="77777777" w:rsidR="00A36C8B" w:rsidRPr="00DD64CA" w:rsidRDefault="00A36C8B" w:rsidP="00A36C8B">
            <w:pPr>
              <w:autoSpaceDE w:val="0"/>
              <w:autoSpaceDN w:val="0"/>
              <w:adjustRightInd w:val="0"/>
              <w:jc w:val="center"/>
              <w:rPr>
                <w:rFonts w:ascii="Times New Roman" w:hAnsi="Times New Roman" w:cs="Times New Roman"/>
                <w:b/>
                <w:bCs/>
                <w:kern w:val="0"/>
              </w:rPr>
            </w:pPr>
          </w:p>
        </w:tc>
        <w:tc>
          <w:tcPr>
            <w:tcW w:w="1835" w:type="dxa"/>
            <w:tcBorders>
              <w:top w:val="nil"/>
              <w:left w:val="nil"/>
              <w:bottom w:val="single" w:sz="4" w:space="0" w:color="auto"/>
              <w:right w:val="nil"/>
            </w:tcBorders>
            <w:vAlign w:val="center"/>
          </w:tcPr>
          <w:p w14:paraId="368BE113" w14:textId="77777777" w:rsidR="00A36C8B" w:rsidRPr="00DD64CA" w:rsidRDefault="00A36C8B" w:rsidP="00A36C8B">
            <w:pPr>
              <w:autoSpaceDE w:val="0"/>
              <w:autoSpaceDN w:val="0"/>
              <w:adjustRightInd w:val="0"/>
              <w:jc w:val="center"/>
              <w:rPr>
                <w:rFonts w:ascii="Times New Roman" w:hAnsi="Times New Roman" w:cs="Times New Roman"/>
                <w:b/>
                <w:bCs/>
                <w:kern w:val="0"/>
              </w:rPr>
            </w:pPr>
          </w:p>
        </w:tc>
        <w:tc>
          <w:tcPr>
            <w:tcW w:w="1835" w:type="dxa"/>
            <w:tcBorders>
              <w:top w:val="nil"/>
              <w:left w:val="nil"/>
              <w:bottom w:val="single" w:sz="4" w:space="0" w:color="auto"/>
              <w:right w:val="nil"/>
            </w:tcBorders>
            <w:vAlign w:val="center"/>
          </w:tcPr>
          <w:p w14:paraId="2F465BA9" w14:textId="77777777" w:rsidR="00A36C8B" w:rsidRPr="00DD64CA" w:rsidRDefault="00A36C8B" w:rsidP="00A36C8B">
            <w:pPr>
              <w:autoSpaceDE w:val="0"/>
              <w:autoSpaceDN w:val="0"/>
              <w:adjustRightInd w:val="0"/>
              <w:jc w:val="center"/>
              <w:rPr>
                <w:rFonts w:ascii="Times New Roman" w:hAnsi="Times New Roman" w:cs="Times New Roman"/>
                <w:b/>
                <w:bCs/>
                <w:kern w:val="0"/>
              </w:rPr>
            </w:pPr>
          </w:p>
        </w:tc>
        <w:tc>
          <w:tcPr>
            <w:tcW w:w="1835" w:type="dxa"/>
            <w:tcBorders>
              <w:top w:val="nil"/>
              <w:left w:val="nil"/>
              <w:bottom w:val="single" w:sz="4" w:space="0" w:color="auto"/>
              <w:right w:val="nil"/>
            </w:tcBorders>
            <w:vAlign w:val="center"/>
          </w:tcPr>
          <w:p w14:paraId="3937405B" w14:textId="77777777" w:rsidR="00A36C8B" w:rsidRPr="00DD64CA" w:rsidRDefault="00A36C8B" w:rsidP="00A36C8B">
            <w:pPr>
              <w:autoSpaceDE w:val="0"/>
              <w:autoSpaceDN w:val="0"/>
              <w:adjustRightInd w:val="0"/>
              <w:jc w:val="center"/>
              <w:rPr>
                <w:rFonts w:ascii="Times New Roman" w:hAnsi="Times New Roman" w:cs="Times New Roman"/>
                <w:b/>
                <w:bCs/>
                <w:kern w:val="0"/>
              </w:rPr>
            </w:pPr>
          </w:p>
        </w:tc>
        <w:tc>
          <w:tcPr>
            <w:tcW w:w="1835" w:type="dxa"/>
            <w:tcBorders>
              <w:top w:val="nil"/>
              <w:left w:val="nil"/>
              <w:bottom w:val="single" w:sz="4" w:space="0" w:color="auto"/>
              <w:right w:val="nil"/>
            </w:tcBorders>
            <w:vAlign w:val="center"/>
          </w:tcPr>
          <w:p w14:paraId="17ACB45C" w14:textId="77777777" w:rsidR="00A36C8B" w:rsidRPr="00DD64CA" w:rsidRDefault="00A36C8B" w:rsidP="00A36C8B">
            <w:pPr>
              <w:autoSpaceDE w:val="0"/>
              <w:autoSpaceDN w:val="0"/>
              <w:adjustRightInd w:val="0"/>
              <w:jc w:val="center"/>
              <w:rPr>
                <w:rFonts w:ascii="Times New Roman" w:hAnsi="Times New Roman" w:cs="Times New Roman"/>
                <w:b/>
                <w:bCs/>
                <w:kern w:val="0"/>
              </w:rPr>
            </w:pPr>
          </w:p>
        </w:tc>
        <w:tc>
          <w:tcPr>
            <w:tcW w:w="1835" w:type="dxa"/>
            <w:tcBorders>
              <w:top w:val="nil"/>
              <w:left w:val="nil"/>
              <w:bottom w:val="single" w:sz="4" w:space="0" w:color="auto"/>
              <w:right w:val="nil"/>
            </w:tcBorders>
            <w:vAlign w:val="center"/>
          </w:tcPr>
          <w:p w14:paraId="578FE3F8" w14:textId="77777777" w:rsidR="00A36C8B" w:rsidRPr="00DD64CA" w:rsidRDefault="00A36C8B" w:rsidP="00A36C8B">
            <w:pPr>
              <w:autoSpaceDE w:val="0"/>
              <w:autoSpaceDN w:val="0"/>
              <w:adjustRightInd w:val="0"/>
              <w:jc w:val="center"/>
              <w:rPr>
                <w:rFonts w:ascii="Times New Roman" w:hAnsi="Times New Roman" w:cs="Times New Roman"/>
                <w:b/>
                <w:bCs/>
                <w:kern w:val="0"/>
              </w:rPr>
            </w:pPr>
          </w:p>
        </w:tc>
      </w:tr>
      <w:tr w:rsidR="00DE2569" w:rsidRPr="00267EB8" w14:paraId="46F7EDE3" w14:textId="77777777" w:rsidTr="00A62739">
        <w:trPr>
          <w:trHeight w:val="51"/>
        </w:trPr>
        <w:tc>
          <w:tcPr>
            <w:tcW w:w="3554" w:type="dxa"/>
            <w:tcBorders>
              <w:top w:val="single" w:sz="4" w:space="0" w:color="auto"/>
              <w:left w:val="nil"/>
              <w:bottom w:val="nil"/>
              <w:right w:val="nil"/>
            </w:tcBorders>
            <w:vAlign w:val="center"/>
          </w:tcPr>
          <w:p w14:paraId="45785745" w14:textId="47ACBAE4" w:rsidR="00DE2569" w:rsidRPr="00DD64CA" w:rsidRDefault="00DE2569" w:rsidP="00DE2569">
            <w:pPr>
              <w:autoSpaceDE w:val="0"/>
              <w:autoSpaceDN w:val="0"/>
              <w:adjustRightInd w:val="0"/>
              <w:rPr>
                <w:rFonts w:ascii="Times New Roman" w:hAnsi="Times New Roman" w:cs="Times New Roman"/>
                <w:kern w:val="0"/>
              </w:rPr>
            </w:pPr>
            <w:r w:rsidRPr="00DD64CA">
              <w:rPr>
                <w:rFonts w:ascii="Times New Roman" w:hAnsi="Times New Roman" w:cs="Times New Roman"/>
                <w:kern w:val="0"/>
              </w:rPr>
              <w:t>Mobile phone (dummy)</w:t>
            </w:r>
          </w:p>
        </w:tc>
        <w:tc>
          <w:tcPr>
            <w:tcW w:w="1835" w:type="dxa"/>
            <w:tcBorders>
              <w:top w:val="single" w:sz="4" w:space="0" w:color="auto"/>
              <w:left w:val="nil"/>
              <w:bottom w:val="nil"/>
              <w:right w:val="nil"/>
            </w:tcBorders>
            <w:vAlign w:val="center"/>
          </w:tcPr>
          <w:p w14:paraId="34B8C9F5" w14:textId="2D1B3A7C"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0.066</w:t>
            </w:r>
          </w:p>
        </w:tc>
        <w:tc>
          <w:tcPr>
            <w:tcW w:w="1835" w:type="dxa"/>
            <w:tcBorders>
              <w:top w:val="single" w:sz="4" w:space="0" w:color="auto"/>
              <w:left w:val="nil"/>
              <w:bottom w:val="nil"/>
              <w:right w:val="nil"/>
            </w:tcBorders>
            <w:vAlign w:val="center"/>
          </w:tcPr>
          <w:p w14:paraId="30289851" w14:textId="089F853C"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-0.174</w:t>
            </w:r>
            <w:r w:rsidRPr="00DD64CA">
              <w:rPr>
                <w:rFonts w:ascii="Times New Roman" w:hAnsi="Times New Roman" w:cs="Times New Roman"/>
                <w:kern w:val="0"/>
                <w:vertAlign w:val="superscript"/>
              </w:rPr>
              <w:t>***</w:t>
            </w:r>
          </w:p>
        </w:tc>
        <w:tc>
          <w:tcPr>
            <w:tcW w:w="1835" w:type="dxa"/>
            <w:tcBorders>
              <w:top w:val="single" w:sz="4" w:space="0" w:color="auto"/>
              <w:left w:val="nil"/>
              <w:bottom w:val="nil"/>
              <w:right w:val="nil"/>
            </w:tcBorders>
          </w:tcPr>
          <w:p w14:paraId="20682CE0" w14:textId="2DBB885F"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-0.283</w:t>
            </w:r>
            <w:r w:rsidRPr="00DD64CA">
              <w:rPr>
                <w:rFonts w:ascii="Times New Roman" w:hAnsi="Times New Roman" w:cs="Shonar Bangla"/>
                <w:kern w:val="0"/>
                <w:vertAlign w:val="superscript"/>
              </w:rPr>
              <w:t>***</w:t>
            </w:r>
          </w:p>
        </w:tc>
        <w:tc>
          <w:tcPr>
            <w:tcW w:w="1835" w:type="dxa"/>
            <w:tcBorders>
              <w:top w:val="single" w:sz="4" w:space="0" w:color="auto"/>
              <w:left w:val="nil"/>
              <w:bottom w:val="nil"/>
              <w:right w:val="nil"/>
            </w:tcBorders>
          </w:tcPr>
          <w:p w14:paraId="578E51DC" w14:textId="4A545177" w:rsidR="00DE2569" w:rsidRPr="00DD64CA" w:rsidRDefault="00DE2569" w:rsidP="00DE2569">
            <w:pPr>
              <w:autoSpaceDE w:val="0"/>
              <w:autoSpaceDN w:val="0"/>
              <w:adjustRightInd w:val="0"/>
              <w:jc w:val="center"/>
              <w:rPr>
                <w:rFonts w:ascii="Times New Roman" w:hAnsi="Times New Roman" w:cs="Times New Roman"/>
                <w:kern w:val="0"/>
                <w:vertAlign w:val="superscript"/>
              </w:rPr>
            </w:pPr>
            <w:r w:rsidRPr="00DD64CA">
              <w:rPr>
                <w:rFonts w:ascii="Times New Roman" w:hAnsi="Times New Roman" w:cs="Shonar Bangla"/>
                <w:kern w:val="0"/>
              </w:rPr>
              <w:t>-0.068</w:t>
            </w:r>
            <w:r w:rsidRPr="00DD64CA">
              <w:rPr>
                <w:rFonts w:ascii="Times New Roman" w:hAnsi="Times New Roman" w:cs="Shonar Bangla"/>
                <w:kern w:val="0"/>
                <w:vertAlign w:val="superscript"/>
              </w:rPr>
              <w:t>***</w:t>
            </w:r>
          </w:p>
        </w:tc>
        <w:tc>
          <w:tcPr>
            <w:tcW w:w="1835" w:type="dxa"/>
            <w:tcBorders>
              <w:top w:val="single" w:sz="4" w:space="0" w:color="auto"/>
              <w:left w:val="nil"/>
              <w:bottom w:val="nil"/>
              <w:right w:val="nil"/>
            </w:tcBorders>
          </w:tcPr>
          <w:p w14:paraId="09E73F84" w14:textId="0F1885BD"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-0.061</w:t>
            </w:r>
          </w:p>
        </w:tc>
        <w:tc>
          <w:tcPr>
            <w:tcW w:w="1835" w:type="dxa"/>
            <w:tcBorders>
              <w:top w:val="single" w:sz="4" w:space="0" w:color="auto"/>
              <w:left w:val="nil"/>
              <w:bottom w:val="nil"/>
              <w:right w:val="nil"/>
            </w:tcBorders>
          </w:tcPr>
          <w:p w14:paraId="077C4F39" w14:textId="40F53860"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-0.063</w:t>
            </w:r>
          </w:p>
        </w:tc>
      </w:tr>
      <w:tr w:rsidR="00DE2569" w:rsidRPr="00267EB8" w14:paraId="0E6D11CD" w14:textId="77777777" w:rsidTr="00A62739">
        <w:trPr>
          <w:trHeight w:val="51"/>
        </w:trPr>
        <w:tc>
          <w:tcPr>
            <w:tcW w:w="3554" w:type="dxa"/>
            <w:tcBorders>
              <w:top w:val="nil"/>
              <w:left w:val="nil"/>
              <w:bottom w:val="nil"/>
              <w:right w:val="nil"/>
            </w:tcBorders>
            <w:vAlign w:val="center"/>
          </w:tcPr>
          <w:p w14:paraId="00F02E69" w14:textId="77777777" w:rsidR="00DE2569" w:rsidRPr="00DD64CA" w:rsidRDefault="00DE2569" w:rsidP="00DE2569">
            <w:pPr>
              <w:autoSpaceDE w:val="0"/>
              <w:autoSpaceDN w:val="0"/>
              <w:adjustRightInd w:val="0"/>
              <w:rPr>
                <w:rFonts w:ascii="Times New Roman" w:hAnsi="Times New Roman" w:cs="Times New Roman"/>
                <w:kern w:val="0"/>
              </w:rPr>
            </w:pPr>
          </w:p>
        </w:tc>
        <w:tc>
          <w:tcPr>
            <w:tcW w:w="1835" w:type="dxa"/>
            <w:tcBorders>
              <w:top w:val="nil"/>
              <w:left w:val="nil"/>
              <w:bottom w:val="nil"/>
              <w:right w:val="nil"/>
            </w:tcBorders>
            <w:vAlign w:val="center"/>
          </w:tcPr>
          <w:p w14:paraId="19312A6B" w14:textId="1A809C49"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(0.044)</w:t>
            </w:r>
          </w:p>
        </w:tc>
        <w:tc>
          <w:tcPr>
            <w:tcW w:w="1835" w:type="dxa"/>
            <w:tcBorders>
              <w:top w:val="nil"/>
              <w:left w:val="nil"/>
              <w:bottom w:val="nil"/>
              <w:right w:val="nil"/>
            </w:tcBorders>
            <w:vAlign w:val="center"/>
          </w:tcPr>
          <w:p w14:paraId="0E350E29" w14:textId="52F8551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(0.062)</w:t>
            </w:r>
          </w:p>
        </w:tc>
        <w:tc>
          <w:tcPr>
            <w:tcW w:w="1835" w:type="dxa"/>
            <w:tcBorders>
              <w:top w:val="nil"/>
              <w:left w:val="nil"/>
              <w:bottom w:val="nil"/>
              <w:right w:val="nil"/>
            </w:tcBorders>
          </w:tcPr>
          <w:p w14:paraId="246CFE38" w14:textId="1BE53284"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(0.049)</w:t>
            </w:r>
          </w:p>
        </w:tc>
        <w:tc>
          <w:tcPr>
            <w:tcW w:w="1835" w:type="dxa"/>
            <w:tcBorders>
              <w:top w:val="nil"/>
              <w:left w:val="nil"/>
              <w:bottom w:val="nil"/>
              <w:right w:val="nil"/>
            </w:tcBorders>
          </w:tcPr>
          <w:p w14:paraId="046178D6" w14:textId="42CFBFA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(0.021)</w:t>
            </w:r>
          </w:p>
        </w:tc>
        <w:tc>
          <w:tcPr>
            <w:tcW w:w="1835" w:type="dxa"/>
            <w:tcBorders>
              <w:top w:val="nil"/>
              <w:left w:val="nil"/>
              <w:bottom w:val="nil"/>
              <w:right w:val="nil"/>
            </w:tcBorders>
          </w:tcPr>
          <w:p w14:paraId="2A655457" w14:textId="36F8515F"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(0.224)</w:t>
            </w:r>
          </w:p>
        </w:tc>
        <w:tc>
          <w:tcPr>
            <w:tcW w:w="1835" w:type="dxa"/>
            <w:tcBorders>
              <w:top w:val="nil"/>
              <w:left w:val="nil"/>
              <w:bottom w:val="nil"/>
              <w:right w:val="nil"/>
            </w:tcBorders>
          </w:tcPr>
          <w:p w14:paraId="0C615E58" w14:textId="6F566BF8"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(0.194)</w:t>
            </w:r>
          </w:p>
        </w:tc>
      </w:tr>
      <w:tr w:rsidR="00DE2569" w:rsidRPr="00267EB8" w14:paraId="575EB810" w14:textId="77777777" w:rsidTr="00A62739">
        <w:trPr>
          <w:trHeight w:val="51"/>
        </w:trPr>
        <w:tc>
          <w:tcPr>
            <w:tcW w:w="3554" w:type="dxa"/>
            <w:tcBorders>
              <w:top w:val="nil"/>
              <w:left w:val="nil"/>
              <w:bottom w:val="nil"/>
              <w:right w:val="nil"/>
            </w:tcBorders>
            <w:vAlign w:val="center"/>
          </w:tcPr>
          <w:p w14:paraId="5C2EF9CB" w14:textId="4791AF48" w:rsidR="00DE2569" w:rsidRPr="00DD64CA" w:rsidRDefault="00DE2569" w:rsidP="00DE2569">
            <w:pPr>
              <w:autoSpaceDE w:val="0"/>
              <w:autoSpaceDN w:val="0"/>
              <w:adjustRightInd w:val="0"/>
              <w:rPr>
                <w:rFonts w:ascii="Times New Roman" w:hAnsi="Times New Roman" w:cs="Times New Roman"/>
                <w:kern w:val="0"/>
              </w:rPr>
            </w:pPr>
            <w:r w:rsidRPr="00DD64CA">
              <w:rPr>
                <w:rFonts w:ascii="Times New Roman" w:hAnsi="Times New Roman" w:cs="Times New Roman"/>
                <w:kern w:val="0"/>
              </w:rPr>
              <w:t>Mobile phone × Farm size</w:t>
            </w:r>
          </w:p>
        </w:tc>
        <w:tc>
          <w:tcPr>
            <w:tcW w:w="1835" w:type="dxa"/>
            <w:tcBorders>
              <w:top w:val="nil"/>
              <w:left w:val="nil"/>
              <w:bottom w:val="nil"/>
              <w:right w:val="nil"/>
            </w:tcBorders>
            <w:vAlign w:val="center"/>
          </w:tcPr>
          <w:p w14:paraId="1131C5D4" w14:textId="4E1AF45B"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-0.000</w:t>
            </w:r>
          </w:p>
        </w:tc>
        <w:tc>
          <w:tcPr>
            <w:tcW w:w="1835" w:type="dxa"/>
            <w:tcBorders>
              <w:top w:val="nil"/>
              <w:left w:val="nil"/>
              <w:bottom w:val="nil"/>
              <w:right w:val="nil"/>
            </w:tcBorders>
            <w:vAlign w:val="center"/>
          </w:tcPr>
          <w:p w14:paraId="3D7F0AC4" w14:textId="61790DB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-0.001</w:t>
            </w:r>
            <w:r w:rsidRPr="00DD64CA">
              <w:rPr>
                <w:rFonts w:ascii="Times New Roman" w:hAnsi="Times New Roman" w:cs="Times New Roman"/>
                <w:kern w:val="0"/>
                <w:vertAlign w:val="superscript"/>
              </w:rPr>
              <w:t>***</w:t>
            </w:r>
          </w:p>
        </w:tc>
        <w:tc>
          <w:tcPr>
            <w:tcW w:w="1835" w:type="dxa"/>
            <w:tcBorders>
              <w:top w:val="nil"/>
              <w:left w:val="nil"/>
              <w:bottom w:val="nil"/>
              <w:right w:val="nil"/>
            </w:tcBorders>
          </w:tcPr>
          <w:p w14:paraId="4DCCD63F" w14:textId="0FAE1CD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-0.001</w:t>
            </w:r>
            <w:r w:rsidRPr="00DD64CA">
              <w:rPr>
                <w:rFonts w:ascii="Times New Roman" w:hAnsi="Times New Roman" w:cs="Shonar Bangla"/>
                <w:kern w:val="0"/>
                <w:vertAlign w:val="superscript"/>
              </w:rPr>
              <w:t>***</w:t>
            </w:r>
          </w:p>
        </w:tc>
        <w:tc>
          <w:tcPr>
            <w:tcW w:w="1835" w:type="dxa"/>
            <w:tcBorders>
              <w:top w:val="nil"/>
              <w:left w:val="nil"/>
              <w:bottom w:val="nil"/>
              <w:right w:val="nil"/>
            </w:tcBorders>
          </w:tcPr>
          <w:p w14:paraId="46440EF2" w14:textId="259519FB" w:rsidR="00DE2569" w:rsidRPr="00DD64CA" w:rsidRDefault="00DE2569" w:rsidP="00DE2569">
            <w:pPr>
              <w:autoSpaceDE w:val="0"/>
              <w:autoSpaceDN w:val="0"/>
              <w:adjustRightInd w:val="0"/>
              <w:jc w:val="center"/>
              <w:rPr>
                <w:rFonts w:ascii="Times New Roman" w:eastAsia="DengXian" w:hAnsi="Times New Roman" w:cs="Times New Roman"/>
                <w:kern w:val="0"/>
                <w:lang w:eastAsia="zh-CN"/>
              </w:rPr>
            </w:pPr>
            <w:r w:rsidRPr="00DD64CA">
              <w:rPr>
                <w:rFonts w:ascii="Times New Roman" w:hAnsi="Times New Roman" w:cs="Shonar Bangla"/>
                <w:kern w:val="0"/>
              </w:rPr>
              <w:t>-0.000</w:t>
            </w:r>
          </w:p>
        </w:tc>
        <w:tc>
          <w:tcPr>
            <w:tcW w:w="1835" w:type="dxa"/>
            <w:tcBorders>
              <w:top w:val="nil"/>
              <w:left w:val="nil"/>
              <w:bottom w:val="nil"/>
              <w:right w:val="nil"/>
            </w:tcBorders>
          </w:tcPr>
          <w:p w14:paraId="3BFE2E82" w14:textId="64127CA9"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0.001</w:t>
            </w:r>
          </w:p>
        </w:tc>
        <w:tc>
          <w:tcPr>
            <w:tcW w:w="1835" w:type="dxa"/>
            <w:tcBorders>
              <w:top w:val="nil"/>
              <w:left w:val="nil"/>
              <w:bottom w:val="nil"/>
              <w:right w:val="nil"/>
            </w:tcBorders>
          </w:tcPr>
          <w:p w14:paraId="214B0DD7" w14:textId="34454E5D"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0.001</w:t>
            </w:r>
          </w:p>
        </w:tc>
      </w:tr>
      <w:tr w:rsidR="00DE2569" w:rsidRPr="00267EB8" w14:paraId="6E823F3B" w14:textId="77777777" w:rsidTr="00A62739">
        <w:trPr>
          <w:trHeight w:val="51"/>
        </w:trPr>
        <w:tc>
          <w:tcPr>
            <w:tcW w:w="3554" w:type="dxa"/>
            <w:tcBorders>
              <w:top w:val="nil"/>
              <w:left w:val="nil"/>
              <w:bottom w:val="single" w:sz="4" w:space="0" w:color="auto"/>
              <w:right w:val="nil"/>
            </w:tcBorders>
            <w:vAlign w:val="center"/>
          </w:tcPr>
          <w:p w14:paraId="0D62249A" w14:textId="77777777" w:rsidR="00DE2569" w:rsidRPr="00DD64CA" w:rsidRDefault="00DE2569" w:rsidP="00DE2569">
            <w:pPr>
              <w:autoSpaceDE w:val="0"/>
              <w:autoSpaceDN w:val="0"/>
              <w:adjustRightInd w:val="0"/>
              <w:rPr>
                <w:rFonts w:ascii="Times New Roman" w:hAnsi="Times New Roman" w:cs="Times New Roman"/>
                <w:kern w:val="0"/>
              </w:rPr>
            </w:pPr>
          </w:p>
        </w:tc>
        <w:tc>
          <w:tcPr>
            <w:tcW w:w="1835" w:type="dxa"/>
            <w:tcBorders>
              <w:top w:val="nil"/>
              <w:left w:val="nil"/>
              <w:bottom w:val="single" w:sz="4" w:space="0" w:color="auto"/>
              <w:right w:val="nil"/>
            </w:tcBorders>
            <w:vAlign w:val="center"/>
          </w:tcPr>
          <w:p w14:paraId="0922D92E" w14:textId="70C30FB6"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(0.000)</w:t>
            </w:r>
          </w:p>
        </w:tc>
        <w:tc>
          <w:tcPr>
            <w:tcW w:w="1835" w:type="dxa"/>
            <w:tcBorders>
              <w:top w:val="nil"/>
              <w:left w:val="nil"/>
              <w:bottom w:val="single" w:sz="4" w:space="0" w:color="auto"/>
              <w:right w:val="nil"/>
            </w:tcBorders>
            <w:vAlign w:val="center"/>
          </w:tcPr>
          <w:p w14:paraId="18F25F4A" w14:textId="7CB10679"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(0.000)</w:t>
            </w:r>
          </w:p>
        </w:tc>
        <w:tc>
          <w:tcPr>
            <w:tcW w:w="1835" w:type="dxa"/>
            <w:tcBorders>
              <w:top w:val="nil"/>
              <w:left w:val="nil"/>
              <w:bottom w:val="single" w:sz="4" w:space="0" w:color="auto"/>
              <w:right w:val="nil"/>
            </w:tcBorders>
          </w:tcPr>
          <w:p w14:paraId="253E641A" w14:textId="61DC1FFF"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(0.000)</w:t>
            </w:r>
          </w:p>
        </w:tc>
        <w:tc>
          <w:tcPr>
            <w:tcW w:w="1835" w:type="dxa"/>
            <w:tcBorders>
              <w:top w:val="nil"/>
              <w:left w:val="nil"/>
              <w:bottom w:val="single" w:sz="4" w:space="0" w:color="auto"/>
              <w:right w:val="nil"/>
            </w:tcBorders>
          </w:tcPr>
          <w:p w14:paraId="6592FCD7" w14:textId="54C46E26"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(0.000)</w:t>
            </w:r>
          </w:p>
        </w:tc>
        <w:tc>
          <w:tcPr>
            <w:tcW w:w="1835" w:type="dxa"/>
            <w:tcBorders>
              <w:top w:val="nil"/>
              <w:left w:val="nil"/>
              <w:bottom w:val="single" w:sz="4" w:space="0" w:color="auto"/>
              <w:right w:val="nil"/>
            </w:tcBorders>
          </w:tcPr>
          <w:p w14:paraId="52FABFEC" w14:textId="0EC292F5"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(0.001)</w:t>
            </w:r>
          </w:p>
        </w:tc>
        <w:tc>
          <w:tcPr>
            <w:tcW w:w="1835" w:type="dxa"/>
            <w:tcBorders>
              <w:top w:val="nil"/>
              <w:left w:val="nil"/>
              <w:bottom w:val="single" w:sz="4" w:space="0" w:color="auto"/>
              <w:right w:val="nil"/>
            </w:tcBorders>
          </w:tcPr>
          <w:p w14:paraId="78A1B3F9" w14:textId="598C6ABD"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Shonar Bangla"/>
                <w:kern w:val="0"/>
              </w:rPr>
              <w:t>(0.001)</w:t>
            </w:r>
          </w:p>
        </w:tc>
      </w:tr>
      <w:tr w:rsidR="00DE2569" w:rsidRPr="00267EB8" w14:paraId="5D5BD6DC" w14:textId="77777777" w:rsidTr="00A62739">
        <w:trPr>
          <w:trHeight w:val="51"/>
        </w:trPr>
        <w:tc>
          <w:tcPr>
            <w:tcW w:w="3554" w:type="dxa"/>
            <w:tcBorders>
              <w:top w:val="single" w:sz="4" w:space="0" w:color="auto"/>
              <w:left w:val="nil"/>
              <w:bottom w:val="nil"/>
              <w:right w:val="nil"/>
            </w:tcBorders>
            <w:vAlign w:val="center"/>
          </w:tcPr>
          <w:p w14:paraId="3D96FBAD" w14:textId="22C60142" w:rsidR="00DE2569" w:rsidRPr="00DD64CA" w:rsidRDefault="00DE2569" w:rsidP="00DE2569">
            <w:pPr>
              <w:autoSpaceDE w:val="0"/>
              <w:autoSpaceDN w:val="0"/>
              <w:adjustRightInd w:val="0"/>
              <w:rPr>
                <w:rFonts w:ascii="Times New Roman" w:hAnsi="Times New Roman" w:cs="Times New Roman"/>
                <w:kern w:val="0"/>
              </w:rPr>
            </w:pPr>
            <w:r w:rsidRPr="00DD64CA">
              <w:rPr>
                <w:rFonts w:ascii="Times New Roman" w:hAnsi="Times New Roman" w:cs="Times New Roman"/>
                <w:kern w:val="0"/>
              </w:rPr>
              <w:t>Household FE</w:t>
            </w:r>
          </w:p>
        </w:tc>
        <w:tc>
          <w:tcPr>
            <w:tcW w:w="1835" w:type="dxa"/>
            <w:tcBorders>
              <w:top w:val="single" w:sz="4" w:space="0" w:color="auto"/>
              <w:left w:val="nil"/>
              <w:bottom w:val="nil"/>
              <w:right w:val="nil"/>
            </w:tcBorders>
            <w:vAlign w:val="center"/>
          </w:tcPr>
          <w:p w14:paraId="6441DE9B" w14:textId="7AE7B52A" w:rsidR="00DE2569" w:rsidRPr="00DD64CA" w:rsidRDefault="005F4B8D" w:rsidP="00DE2569">
            <w:pPr>
              <w:autoSpaceDE w:val="0"/>
              <w:autoSpaceDN w:val="0"/>
              <w:adjustRightInd w:val="0"/>
              <w:jc w:val="center"/>
              <w:rPr>
                <w:rFonts w:ascii="Times New Roman" w:hAnsi="Times New Roman" w:cs="Times New Roman"/>
                <w:kern w:val="0"/>
              </w:rPr>
            </w:pPr>
            <w:r>
              <w:rPr>
                <w:rFonts w:ascii="Times New Roman" w:hAnsi="Times New Roman" w:cs="Times New Roman"/>
                <w:kern w:val="0"/>
              </w:rPr>
              <w:t>Yes</w:t>
            </w:r>
          </w:p>
        </w:tc>
        <w:tc>
          <w:tcPr>
            <w:tcW w:w="1835" w:type="dxa"/>
            <w:tcBorders>
              <w:top w:val="single" w:sz="4" w:space="0" w:color="auto"/>
              <w:left w:val="nil"/>
              <w:bottom w:val="nil"/>
              <w:right w:val="nil"/>
            </w:tcBorders>
            <w:vAlign w:val="center"/>
          </w:tcPr>
          <w:p w14:paraId="4E05DA71" w14:textId="5A9E3636"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No</w:t>
            </w:r>
          </w:p>
        </w:tc>
        <w:tc>
          <w:tcPr>
            <w:tcW w:w="1835" w:type="dxa"/>
            <w:tcBorders>
              <w:top w:val="single" w:sz="4" w:space="0" w:color="auto"/>
              <w:left w:val="nil"/>
              <w:bottom w:val="nil"/>
              <w:right w:val="nil"/>
            </w:tcBorders>
            <w:vAlign w:val="center"/>
          </w:tcPr>
          <w:p w14:paraId="5199FDBD" w14:textId="6A0BF69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No</w:t>
            </w:r>
          </w:p>
        </w:tc>
        <w:tc>
          <w:tcPr>
            <w:tcW w:w="1835" w:type="dxa"/>
            <w:tcBorders>
              <w:top w:val="single" w:sz="4" w:space="0" w:color="auto"/>
              <w:left w:val="nil"/>
              <w:bottom w:val="nil"/>
              <w:right w:val="nil"/>
            </w:tcBorders>
            <w:vAlign w:val="center"/>
          </w:tcPr>
          <w:p w14:paraId="1BA80997" w14:textId="4B1AB2BD"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single" w:sz="4" w:space="0" w:color="auto"/>
              <w:left w:val="nil"/>
              <w:bottom w:val="nil"/>
              <w:right w:val="nil"/>
            </w:tcBorders>
            <w:vAlign w:val="center"/>
          </w:tcPr>
          <w:p w14:paraId="188495BD" w14:textId="5A47C771"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single" w:sz="4" w:space="0" w:color="auto"/>
              <w:left w:val="nil"/>
              <w:bottom w:val="nil"/>
              <w:right w:val="nil"/>
            </w:tcBorders>
            <w:vAlign w:val="center"/>
          </w:tcPr>
          <w:p w14:paraId="317129C2" w14:textId="0EBB0F2C"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DE2569" w:rsidRPr="00267EB8" w14:paraId="3E7176D9" w14:textId="77777777" w:rsidTr="00A62739">
        <w:trPr>
          <w:trHeight w:val="51"/>
        </w:trPr>
        <w:tc>
          <w:tcPr>
            <w:tcW w:w="3554" w:type="dxa"/>
            <w:tcBorders>
              <w:top w:val="nil"/>
              <w:left w:val="nil"/>
              <w:bottom w:val="nil"/>
              <w:right w:val="nil"/>
            </w:tcBorders>
            <w:vAlign w:val="center"/>
          </w:tcPr>
          <w:p w14:paraId="0E52D98E" w14:textId="3941CBA6" w:rsidR="00DE2569" w:rsidRPr="00DD64CA" w:rsidRDefault="00DE2569" w:rsidP="00DE2569">
            <w:pPr>
              <w:autoSpaceDE w:val="0"/>
              <w:autoSpaceDN w:val="0"/>
              <w:adjustRightInd w:val="0"/>
              <w:rPr>
                <w:rFonts w:ascii="Times New Roman" w:hAnsi="Times New Roman" w:cs="Times New Roman"/>
                <w:kern w:val="0"/>
              </w:rPr>
            </w:pPr>
            <w:r w:rsidRPr="00DD64CA">
              <w:rPr>
                <w:rFonts w:ascii="Times New Roman" w:hAnsi="Times New Roman" w:cs="Times New Roman"/>
                <w:kern w:val="0"/>
              </w:rPr>
              <w:t>Year dummy</w:t>
            </w:r>
          </w:p>
        </w:tc>
        <w:tc>
          <w:tcPr>
            <w:tcW w:w="1835" w:type="dxa"/>
            <w:tcBorders>
              <w:top w:val="nil"/>
              <w:left w:val="nil"/>
              <w:bottom w:val="nil"/>
              <w:right w:val="nil"/>
            </w:tcBorders>
            <w:vAlign w:val="center"/>
          </w:tcPr>
          <w:p w14:paraId="1B70DE27" w14:textId="2C2E6FC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54072F2C" w14:textId="0C830248"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32A97CE2" w14:textId="18FB4798"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2B28B209" w14:textId="7AF657F9"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5342C521" w14:textId="5799EFC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4391763A" w14:textId="47909D1A"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DE2569" w:rsidRPr="00267EB8" w14:paraId="46708959" w14:textId="77777777" w:rsidTr="00DD64CA">
        <w:trPr>
          <w:trHeight w:val="51"/>
        </w:trPr>
        <w:tc>
          <w:tcPr>
            <w:tcW w:w="3554" w:type="dxa"/>
            <w:tcBorders>
              <w:top w:val="nil"/>
              <w:left w:val="nil"/>
              <w:bottom w:val="nil"/>
              <w:right w:val="nil"/>
            </w:tcBorders>
            <w:vAlign w:val="center"/>
          </w:tcPr>
          <w:p w14:paraId="6E990450" w14:textId="5EE2295E" w:rsidR="00DE2569" w:rsidRPr="00DD64CA" w:rsidRDefault="00DE2569" w:rsidP="00DE2569">
            <w:pPr>
              <w:autoSpaceDE w:val="0"/>
              <w:autoSpaceDN w:val="0"/>
              <w:adjustRightInd w:val="0"/>
              <w:rPr>
                <w:rFonts w:ascii="Times New Roman" w:hAnsi="Times New Roman" w:cs="Times New Roman"/>
                <w:kern w:val="0"/>
              </w:rPr>
            </w:pPr>
            <w:r w:rsidRPr="00DD64CA">
              <w:rPr>
                <w:rFonts w:ascii="Times New Roman" w:hAnsi="Times New Roman" w:cs="Times New Roman"/>
                <w:kern w:val="0"/>
              </w:rPr>
              <w:t>Division dummy</w:t>
            </w:r>
          </w:p>
        </w:tc>
        <w:tc>
          <w:tcPr>
            <w:tcW w:w="1835" w:type="dxa"/>
            <w:tcBorders>
              <w:top w:val="nil"/>
              <w:left w:val="nil"/>
              <w:bottom w:val="nil"/>
              <w:right w:val="nil"/>
            </w:tcBorders>
            <w:vAlign w:val="center"/>
          </w:tcPr>
          <w:p w14:paraId="7F476054" w14:textId="74D1BF6C"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70476CAD" w14:textId="5983F120"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7F2113EB" w14:textId="11E9559E"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33060DF1" w14:textId="1E744AB6"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0A519BDD" w14:textId="6313366E"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77D5216F" w14:textId="731C068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DE2569" w:rsidRPr="00267EB8" w14:paraId="19C67C25" w14:textId="77777777" w:rsidTr="00A62739">
        <w:trPr>
          <w:trHeight w:val="51"/>
        </w:trPr>
        <w:tc>
          <w:tcPr>
            <w:tcW w:w="3554" w:type="dxa"/>
            <w:tcBorders>
              <w:top w:val="nil"/>
              <w:left w:val="nil"/>
              <w:bottom w:val="nil"/>
              <w:right w:val="nil"/>
            </w:tcBorders>
            <w:vAlign w:val="center"/>
          </w:tcPr>
          <w:p w14:paraId="5891F1D6" w14:textId="11E7D94C" w:rsidR="00DE2569" w:rsidRPr="00DD64CA" w:rsidRDefault="00DE2569" w:rsidP="00DE2569">
            <w:pPr>
              <w:autoSpaceDE w:val="0"/>
              <w:autoSpaceDN w:val="0"/>
              <w:adjustRightInd w:val="0"/>
              <w:rPr>
                <w:rFonts w:ascii="Times New Roman" w:hAnsi="Times New Roman" w:cs="Times New Roman"/>
                <w:kern w:val="0"/>
              </w:rPr>
            </w:pPr>
            <w:r w:rsidRPr="00DD64CA">
              <w:rPr>
                <w:rFonts w:ascii="Times New Roman" w:hAnsi="Times New Roman" w:cs="Times New Roman"/>
                <w:kern w:val="0"/>
              </w:rPr>
              <w:t>Control variables</w:t>
            </w:r>
          </w:p>
        </w:tc>
        <w:tc>
          <w:tcPr>
            <w:tcW w:w="1835" w:type="dxa"/>
            <w:tcBorders>
              <w:top w:val="nil"/>
              <w:left w:val="nil"/>
              <w:bottom w:val="nil"/>
              <w:right w:val="nil"/>
            </w:tcBorders>
            <w:vAlign w:val="center"/>
          </w:tcPr>
          <w:p w14:paraId="71F786D1" w14:textId="0687ECD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3FFBE53B" w14:textId="2795985F"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3D95D217" w14:textId="31034B0E"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37A98509" w14:textId="66632A0E"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7D618B73" w14:textId="0551505A"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c>
          <w:tcPr>
            <w:tcW w:w="1835" w:type="dxa"/>
            <w:tcBorders>
              <w:top w:val="nil"/>
              <w:left w:val="nil"/>
              <w:bottom w:val="nil"/>
              <w:right w:val="nil"/>
            </w:tcBorders>
            <w:vAlign w:val="center"/>
          </w:tcPr>
          <w:p w14:paraId="222FAB2C" w14:textId="1B844A70"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Yes</w:t>
            </w:r>
          </w:p>
        </w:tc>
      </w:tr>
      <w:tr w:rsidR="00DE2569" w:rsidRPr="00267EB8" w14:paraId="6FC742C3" w14:textId="77777777" w:rsidTr="00A62739">
        <w:trPr>
          <w:trHeight w:val="51"/>
        </w:trPr>
        <w:tc>
          <w:tcPr>
            <w:tcW w:w="3554" w:type="dxa"/>
            <w:tcBorders>
              <w:top w:val="nil"/>
              <w:left w:val="nil"/>
              <w:bottom w:val="single" w:sz="4" w:space="0" w:color="auto"/>
              <w:right w:val="nil"/>
            </w:tcBorders>
            <w:vAlign w:val="center"/>
          </w:tcPr>
          <w:p w14:paraId="4F168FD0" w14:textId="4C4773F8" w:rsidR="00DE2569" w:rsidRPr="00DD64CA" w:rsidRDefault="00DE2569" w:rsidP="00DE2569">
            <w:pPr>
              <w:autoSpaceDE w:val="0"/>
              <w:autoSpaceDN w:val="0"/>
              <w:adjustRightInd w:val="0"/>
              <w:rPr>
                <w:rFonts w:ascii="Times New Roman" w:hAnsi="Times New Roman" w:cs="Times New Roman"/>
                <w:kern w:val="0"/>
              </w:rPr>
            </w:pPr>
            <w:r w:rsidRPr="00DD64CA">
              <w:rPr>
                <w:rFonts w:ascii="Times New Roman" w:hAnsi="Times New Roman" w:cs="Times New Roman"/>
                <w:kern w:val="0"/>
              </w:rPr>
              <w:t>Observations</w:t>
            </w:r>
          </w:p>
        </w:tc>
        <w:tc>
          <w:tcPr>
            <w:tcW w:w="1835" w:type="dxa"/>
            <w:tcBorders>
              <w:top w:val="nil"/>
              <w:left w:val="nil"/>
              <w:bottom w:val="single" w:sz="4" w:space="0" w:color="auto"/>
              <w:right w:val="nil"/>
            </w:tcBorders>
          </w:tcPr>
          <w:p w14:paraId="2F980BF6" w14:textId="261E0AAA"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11,006</w:t>
            </w:r>
          </w:p>
        </w:tc>
        <w:tc>
          <w:tcPr>
            <w:tcW w:w="1835" w:type="dxa"/>
            <w:tcBorders>
              <w:top w:val="nil"/>
              <w:left w:val="nil"/>
              <w:bottom w:val="single" w:sz="4" w:space="0" w:color="auto"/>
              <w:right w:val="nil"/>
            </w:tcBorders>
          </w:tcPr>
          <w:p w14:paraId="770F9755" w14:textId="698BDFB7"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11,087</w:t>
            </w:r>
          </w:p>
        </w:tc>
        <w:tc>
          <w:tcPr>
            <w:tcW w:w="1835" w:type="dxa"/>
            <w:tcBorders>
              <w:top w:val="nil"/>
              <w:left w:val="nil"/>
              <w:bottom w:val="single" w:sz="4" w:space="0" w:color="auto"/>
              <w:right w:val="nil"/>
            </w:tcBorders>
          </w:tcPr>
          <w:p w14:paraId="2C2D9636" w14:textId="36126605"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11,087</w:t>
            </w:r>
          </w:p>
        </w:tc>
        <w:tc>
          <w:tcPr>
            <w:tcW w:w="1835" w:type="dxa"/>
            <w:tcBorders>
              <w:top w:val="nil"/>
              <w:left w:val="nil"/>
              <w:bottom w:val="single" w:sz="4" w:space="0" w:color="auto"/>
              <w:right w:val="nil"/>
            </w:tcBorders>
          </w:tcPr>
          <w:p w14:paraId="6BE852AE" w14:textId="7AE08EED"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10,701</w:t>
            </w:r>
          </w:p>
        </w:tc>
        <w:tc>
          <w:tcPr>
            <w:tcW w:w="1835" w:type="dxa"/>
            <w:tcBorders>
              <w:top w:val="nil"/>
              <w:left w:val="nil"/>
              <w:bottom w:val="single" w:sz="4" w:space="0" w:color="auto"/>
              <w:right w:val="nil"/>
            </w:tcBorders>
          </w:tcPr>
          <w:p w14:paraId="4AB8DED6" w14:textId="13D81462"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11,088</w:t>
            </w:r>
          </w:p>
        </w:tc>
        <w:tc>
          <w:tcPr>
            <w:tcW w:w="1835" w:type="dxa"/>
            <w:tcBorders>
              <w:top w:val="nil"/>
              <w:left w:val="nil"/>
              <w:bottom w:val="single" w:sz="4" w:space="0" w:color="auto"/>
              <w:right w:val="nil"/>
            </w:tcBorders>
          </w:tcPr>
          <w:p w14:paraId="31499AE0" w14:textId="6392B7DC" w:rsidR="00DE2569" w:rsidRPr="00DD64CA" w:rsidRDefault="00DE2569" w:rsidP="00DE2569">
            <w:pPr>
              <w:autoSpaceDE w:val="0"/>
              <w:autoSpaceDN w:val="0"/>
              <w:adjustRightInd w:val="0"/>
              <w:jc w:val="center"/>
              <w:rPr>
                <w:rFonts w:ascii="Times New Roman" w:hAnsi="Times New Roman" w:cs="Times New Roman"/>
                <w:kern w:val="0"/>
              </w:rPr>
            </w:pPr>
            <w:r w:rsidRPr="00DD64CA">
              <w:rPr>
                <w:rFonts w:ascii="Times New Roman" w:hAnsi="Times New Roman" w:cs="Times New Roman"/>
                <w:kern w:val="0"/>
              </w:rPr>
              <w:t>11,088</w:t>
            </w:r>
          </w:p>
        </w:tc>
      </w:tr>
    </w:tbl>
    <w:p w14:paraId="5F797B9B" w14:textId="0EA45EF9" w:rsidR="003357FE" w:rsidRPr="00A62739" w:rsidRDefault="003357FE" w:rsidP="003357FE">
      <w:pPr>
        <w:autoSpaceDE w:val="0"/>
        <w:autoSpaceDN w:val="0"/>
        <w:adjustRightInd w:val="0"/>
        <w:jc w:val="left"/>
        <w:rPr>
          <w:rFonts w:ascii="Times New Roman" w:hAnsi="Times New Roman" w:cs="Times New Roman"/>
          <w:kern w:val="0"/>
          <w:sz w:val="22"/>
          <w:szCs w:val="22"/>
        </w:rPr>
      </w:pPr>
      <w:r w:rsidRPr="00A62739">
        <w:rPr>
          <w:rFonts w:ascii="Times New Roman" w:hAnsi="Times New Roman" w:cs="Times New Roman"/>
          <w:kern w:val="0"/>
          <w:sz w:val="22"/>
          <w:szCs w:val="22"/>
        </w:rPr>
        <w:t>Note: Asterisks (*, **, and ***) denote s</w:t>
      </w:r>
      <w:r w:rsidR="00095D9B" w:rsidRPr="00A62739">
        <w:rPr>
          <w:rFonts w:ascii="Times New Roman" w:hAnsi="Times New Roman" w:cs="Times New Roman"/>
          <w:kern w:val="0"/>
          <w:sz w:val="22"/>
          <w:szCs w:val="22"/>
        </w:rPr>
        <w:t xml:space="preserve">ignificance at 10, 5, and 1 per </w:t>
      </w:r>
      <w:r w:rsidRPr="00A62739">
        <w:rPr>
          <w:rFonts w:ascii="Times New Roman" w:hAnsi="Times New Roman" w:cs="Times New Roman"/>
          <w:kern w:val="0"/>
          <w:sz w:val="22"/>
          <w:szCs w:val="22"/>
        </w:rPr>
        <w:t xml:space="preserve">cent levels. </w:t>
      </w:r>
      <w:r w:rsidR="00296DB9">
        <w:rPr>
          <w:rFonts w:ascii="Times New Roman" w:hAnsi="Times New Roman" w:cs="Times New Roman"/>
          <w:kern w:val="0"/>
          <w:sz w:val="22"/>
          <w:szCs w:val="22"/>
        </w:rPr>
        <w:t>Bootstrap ro</w:t>
      </w:r>
      <w:r w:rsidRPr="00A62739">
        <w:rPr>
          <w:rFonts w:ascii="Times New Roman" w:hAnsi="Times New Roman" w:cs="Times New Roman"/>
          <w:kern w:val="0"/>
          <w:sz w:val="22"/>
          <w:szCs w:val="22"/>
        </w:rPr>
        <w:t>bust standard errors clustered by household in parenthesis</w:t>
      </w:r>
      <w:r w:rsidR="001C0FF4" w:rsidRPr="00A62739">
        <w:rPr>
          <w:rFonts w:ascii="Times New Roman" w:hAnsi="Times New Roman" w:cs="Times New Roman"/>
          <w:kern w:val="0"/>
          <w:sz w:val="22"/>
          <w:szCs w:val="22"/>
        </w:rPr>
        <w:t>.</w:t>
      </w:r>
      <w:r w:rsidR="00296DB9">
        <w:rPr>
          <w:rFonts w:ascii="Times New Roman" w:hAnsi="Times New Roman" w:cs="Times New Roman"/>
          <w:kern w:val="0"/>
          <w:sz w:val="22"/>
          <w:szCs w:val="22"/>
        </w:rPr>
        <w:t xml:space="preserve"> Full regression table is available upon requests.</w:t>
      </w:r>
    </w:p>
    <w:p w14:paraId="17CE36D2" w14:textId="52DC2716" w:rsidR="0090581D" w:rsidRPr="00A113DA" w:rsidRDefault="003357FE" w:rsidP="00A62739">
      <w:pPr>
        <w:autoSpaceDE w:val="0"/>
        <w:autoSpaceDN w:val="0"/>
        <w:adjustRightInd w:val="0"/>
        <w:jc w:val="left"/>
        <w:rPr>
          <w:rFonts w:ascii="Times New Roman" w:hAnsi="Times New Roman" w:cs="Times New Roman"/>
          <w:sz w:val="24"/>
          <w:szCs w:val="24"/>
        </w:rPr>
      </w:pPr>
      <w:r w:rsidRPr="00A62739">
        <w:rPr>
          <w:rFonts w:ascii="Times New Roman" w:hAnsi="Times New Roman" w:cs="Times New Roman"/>
          <w:kern w:val="0"/>
          <w:sz w:val="22"/>
          <w:szCs w:val="22"/>
        </w:rPr>
        <w:t>Source: Bangladesh Integrated Household Survey 2011/12, 2019.</w:t>
      </w:r>
    </w:p>
    <w:p w14:paraId="1C176F40" w14:textId="402A6B92" w:rsidR="007567AF" w:rsidRDefault="007567A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66DA27F" w14:textId="7A67058C" w:rsidR="003357FE" w:rsidRDefault="003357FE" w:rsidP="00D14388">
      <w:pPr>
        <w:rPr>
          <w:rFonts w:ascii="Times New Roman" w:hAnsi="Times New Roman" w:cs="Times New Roman"/>
          <w:sz w:val="24"/>
          <w:szCs w:val="24"/>
        </w:rPr>
      </w:pPr>
    </w:p>
    <w:p w14:paraId="4E435C5C" w14:textId="285D582B" w:rsidR="0050597B" w:rsidRPr="005A7CEE" w:rsidRDefault="0050597B" w:rsidP="0050597B">
      <w:pPr>
        <w:pStyle w:val="ab"/>
        <w:keepNext/>
        <w:jc w:val="center"/>
        <w:rPr>
          <w:rFonts w:ascii="Times New Roman" w:hAnsi="Times New Roman" w:cs="Times New Roman"/>
          <w:sz w:val="24"/>
          <w:szCs w:val="24"/>
        </w:rPr>
      </w:pPr>
      <w:r w:rsidRPr="005A7CEE">
        <w:rPr>
          <w:rFonts w:ascii="Times New Roman" w:hAnsi="Times New Roman" w:cs="Times New Roman"/>
          <w:sz w:val="24"/>
          <w:szCs w:val="24"/>
        </w:rPr>
        <w:t xml:space="preserve">Table </w:t>
      </w:r>
      <w:r w:rsidRPr="005A7CEE">
        <w:rPr>
          <w:rFonts w:ascii="Times New Roman" w:hAnsi="Times New Roman" w:cs="Times New Roman"/>
          <w:sz w:val="24"/>
          <w:szCs w:val="24"/>
        </w:rPr>
        <w:fldChar w:fldCharType="begin"/>
      </w:r>
      <w:r w:rsidRPr="005A7CEE">
        <w:rPr>
          <w:rFonts w:ascii="Times New Roman" w:hAnsi="Times New Roman" w:cs="Times New Roman"/>
          <w:sz w:val="24"/>
          <w:szCs w:val="24"/>
        </w:rPr>
        <w:instrText xml:space="preserve"> SEQ Table \* ARABIC </w:instrText>
      </w:r>
      <w:r w:rsidRPr="005A7CEE">
        <w:rPr>
          <w:rFonts w:ascii="Times New Roman" w:hAnsi="Times New Roman" w:cs="Times New Roman"/>
          <w:sz w:val="24"/>
          <w:szCs w:val="24"/>
        </w:rPr>
        <w:fldChar w:fldCharType="separate"/>
      </w:r>
      <w:r w:rsidR="00F02F52">
        <w:rPr>
          <w:rFonts w:ascii="Times New Roman" w:hAnsi="Times New Roman" w:cs="Times New Roman"/>
          <w:noProof/>
          <w:sz w:val="24"/>
          <w:szCs w:val="24"/>
        </w:rPr>
        <w:t>7</w:t>
      </w:r>
      <w:r w:rsidRPr="005A7CEE">
        <w:rPr>
          <w:rFonts w:ascii="Times New Roman" w:hAnsi="Times New Roman" w:cs="Times New Roman"/>
          <w:sz w:val="24"/>
          <w:szCs w:val="24"/>
        </w:rPr>
        <w:fldChar w:fldCharType="end"/>
      </w:r>
      <w:r w:rsidRPr="005A7CEE">
        <w:rPr>
          <w:rFonts w:ascii="Times New Roman" w:hAnsi="Times New Roman" w:cs="Times New Roman"/>
          <w:sz w:val="24"/>
          <w:szCs w:val="24"/>
        </w:rPr>
        <w:t xml:space="preserve"> Quantile effect of mobile phone ownership on per capita income</w:t>
      </w:r>
    </w:p>
    <w:tbl>
      <w:tblPr>
        <w:tblW w:w="12696" w:type="dxa"/>
        <w:jc w:val="center"/>
        <w:tblLayout w:type="fixed"/>
        <w:tblLook w:val="0000" w:firstRow="0" w:lastRow="0" w:firstColumn="0" w:lastColumn="0" w:noHBand="0" w:noVBand="0"/>
      </w:tblPr>
      <w:tblGrid>
        <w:gridCol w:w="2616"/>
        <w:gridCol w:w="2016"/>
        <w:gridCol w:w="2016"/>
        <w:gridCol w:w="2016"/>
        <w:gridCol w:w="2016"/>
        <w:gridCol w:w="2016"/>
      </w:tblGrid>
      <w:tr w:rsidR="005E4244" w:rsidRPr="005A7CEE" w14:paraId="4CDD4472" w14:textId="30530CD4" w:rsidTr="005D6BE1">
        <w:trPr>
          <w:jc w:val="center"/>
        </w:trPr>
        <w:tc>
          <w:tcPr>
            <w:tcW w:w="2616" w:type="dxa"/>
            <w:tcBorders>
              <w:top w:val="single" w:sz="4" w:space="0" w:color="auto"/>
              <w:left w:val="nil"/>
              <w:right w:val="nil"/>
            </w:tcBorders>
          </w:tcPr>
          <w:p w14:paraId="0DB009F0" w14:textId="77777777" w:rsidR="005E4244" w:rsidRPr="005A7CEE" w:rsidRDefault="005E4244" w:rsidP="005E4244">
            <w:pPr>
              <w:autoSpaceDE w:val="0"/>
              <w:autoSpaceDN w:val="0"/>
              <w:adjustRightInd w:val="0"/>
              <w:jc w:val="left"/>
              <w:rPr>
                <w:rFonts w:ascii="Times New Roman" w:hAnsi="Times New Roman" w:cs="Times New Roman"/>
                <w:kern w:val="0"/>
                <w:sz w:val="24"/>
                <w:szCs w:val="24"/>
              </w:rPr>
            </w:pPr>
          </w:p>
        </w:tc>
        <w:tc>
          <w:tcPr>
            <w:tcW w:w="2016" w:type="dxa"/>
            <w:tcBorders>
              <w:top w:val="single" w:sz="4" w:space="0" w:color="auto"/>
              <w:left w:val="nil"/>
              <w:right w:val="nil"/>
            </w:tcBorders>
          </w:tcPr>
          <w:p w14:paraId="3579EDA4" w14:textId="72CC86B6"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16" w:type="dxa"/>
            <w:tcBorders>
              <w:top w:val="single" w:sz="4" w:space="0" w:color="auto"/>
              <w:left w:val="nil"/>
              <w:right w:val="nil"/>
            </w:tcBorders>
          </w:tcPr>
          <w:p w14:paraId="219E81EC" w14:textId="2B58DA19"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16" w:type="dxa"/>
            <w:tcBorders>
              <w:top w:val="single" w:sz="4" w:space="0" w:color="auto"/>
              <w:left w:val="nil"/>
              <w:right w:val="nil"/>
            </w:tcBorders>
          </w:tcPr>
          <w:p w14:paraId="58EB104D" w14:textId="0AB3ACCE"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2016" w:type="dxa"/>
            <w:tcBorders>
              <w:top w:val="single" w:sz="4" w:space="0" w:color="auto"/>
              <w:left w:val="nil"/>
              <w:right w:val="nil"/>
            </w:tcBorders>
          </w:tcPr>
          <w:p w14:paraId="37642CCE" w14:textId="4BDDF1D5"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(4)</w:t>
            </w:r>
          </w:p>
        </w:tc>
        <w:tc>
          <w:tcPr>
            <w:tcW w:w="2016" w:type="dxa"/>
            <w:tcBorders>
              <w:top w:val="single" w:sz="4" w:space="0" w:color="auto"/>
              <w:left w:val="nil"/>
              <w:right w:val="nil"/>
            </w:tcBorders>
          </w:tcPr>
          <w:p w14:paraId="7D1FEEDD" w14:textId="1C934C87"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(5)</w:t>
            </w:r>
          </w:p>
        </w:tc>
      </w:tr>
      <w:tr w:rsidR="005E4244" w:rsidRPr="005A7CEE" w14:paraId="483FB1DF" w14:textId="4D1B89EC" w:rsidTr="005D6BE1">
        <w:trPr>
          <w:jc w:val="center"/>
        </w:trPr>
        <w:tc>
          <w:tcPr>
            <w:tcW w:w="2616" w:type="dxa"/>
            <w:tcBorders>
              <w:top w:val="nil"/>
              <w:left w:val="nil"/>
              <w:bottom w:val="single" w:sz="4" w:space="0" w:color="auto"/>
              <w:right w:val="nil"/>
            </w:tcBorders>
          </w:tcPr>
          <w:p w14:paraId="5F97A786" w14:textId="77777777" w:rsidR="005E4244" w:rsidRPr="005A7CEE" w:rsidRDefault="005E4244" w:rsidP="005E4244">
            <w:pPr>
              <w:autoSpaceDE w:val="0"/>
              <w:autoSpaceDN w:val="0"/>
              <w:adjustRightInd w:val="0"/>
              <w:jc w:val="left"/>
              <w:rPr>
                <w:rFonts w:ascii="Times New Roman" w:hAnsi="Times New Roman" w:cs="Times New Roman"/>
                <w:kern w:val="0"/>
                <w:sz w:val="24"/>
                <w:szCs w:val="24"/>
              </w:rPr>
            </w:pPr>
          </w:p>
        </w:tc>
        <w:tc>
          <w:tcPr>
            <w:tcW w:w="2016" w:type="dxa"/>
            <w:tcBorders>
              <w:top w:val="nil"/>
              <w:left w:val="nil"/>
              <w:bottom w:val="single" w:sz="4" w:space="0" w:color="auto"/>
              <w:right w:val="nil"/>
            </w:tcBorders>
          </w:tcPr>
          <w:p w14:paraId="58029EEA" w14:textId="29F90566"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0.10 quantile</w:t>
            </w:r>
          </w:p>
        </w:tc>
        <w:tc>
          <w:tcPr>
            <w:tcW w:w="2016" w:type="dxa"/>
            <w:tcBorders>
              <w:top w:val="nil"/>
              <w:left w:val="nil"/>
              <w:bottom w:val="single" w:sz="4" w:space="0" w:color="auto"/>
              <w:right w:val="nil"/>
            </w:tcBorders>
          </w:tcPr>
          <w:p w14:paraId="77974BAC" w14:textId="5150D420"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0.25 quantile</w:t>
            </w:r>
          </w:p>
        </w:tc>
        <w:tc>
          <w:tcPr>
            <w:tcW w:w="2016" w:type="dxa"/>
            <w:tcBorders>
              <w:top w:val="nil"/>
              <w:left w:val="nil"/>
              <w:bottom w:val="single" w:sz="4" w:space="0" w:color="auto"/>
              <w:right w:val="nil"/>
            </w:tcBorders>
          </w:tcPr>
          <w:p w14:paraId="023F0F6E" w14:textId="24E6A0B3"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0.50 quantile</w:t>
            </w:r>
          </w:p>
        </w:tc>
        <w:tc>
          <w:tcPr>
            <w:tcW w:w="2016" w:type="dxa"/>
            <w:tcBorders>
              <w:top w:val="nil"/>
              <w:left w:val="nil"/>
              <w:bottom w:val="single" w:sz="4" w:space="0" w:color="auto"/>
              <w:right w:val="nil"/>
            </w:tcBorders>
          </w:tcPr>
          <w:p w14:paraId="3C5E8F53" w14:textId="73BDDDD7"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0.75 quantile</w:t>
            </w:r>
          </w:p>
        </w:tc>
        <w:tc>
          <w:tcPr>
            <w:tcW w:w="2016" w:type="dxa"/>
            <w:tcBorders>
              <w:top w:val="nil"/>
              <w:left w:val="nil"/>
              <w:bottom w:val="single" w:sz="4" w:space="0" w:color="auto"/>
              <w:right w:val="nil"/>
            </w:tcBorders>
          </w:tcPr>
          <w:p w14:paraId="34870378" w14:textId="55F48102" w:rsidR="005E4244" w:rsidRPr="005A7CEE" w:rsidRDefault="005E4244" w:rsidP="005E424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 xml:space="preserve"> 0.90quantile</w:t>
            </w:r>
          </w:p>
        </w:tc>
      </w:tr>
      <w:tr w:rsidR="00BB487C" w:rsidRPr="005A7CEE" w14:paraId="2B266DF9" w14:textId="3A9CD92D" w:rsidTr="005D6BE1">
        <w:trPr>
          <w:jc w:val="center"/>
        </w:trPr>
        <w:tc>
          <w:tcPr>
            <w:tcW w:w="2616" w:type="dxa"/>
            <w:tcBorders>
              <w:top w:val="single" w:sz="4" w:space="0" w:color="auto"/>
              <w:left w:val="nil"/>
              <w:bottom w:val="nil"/>
              <w:right w:val="nil"/>
            </w:tcBorders>
          </w:tcPr>
          <w:p w14:paraId="0FC9CB49" w14:textId="3EAFBB09" w:rsidR="00BB487C" w:rsidRPr="005A7CEE" w:rsidRDefault="00BB487C" w:rsidP="00BB487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Mobile phone (dummy)</w:t>
            </w:r>
          </w:p>
        </w:tc>
        <w:tc>
          <w:tcPr>
            <w:tcW w:w="2016" w:type="dxa"/>
            <w:tcBorders>
              <w:top w:val="single" w:sz="4" w:space="0" w:color="auto"/>
              <w:left w:val="nil"/>
              <w:bottom w:val="nil"/>
              <w:right w:val="nil"/>
            </w:tcBorders>
          </w:tcPr>
          <w:p w14:paraId="4B887308" w14:textId="7C71BBCB"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0.637</w:t>
            </w:r>
            <w:r>
              <w:rPr>
                <w:rFonts w:ascii="Times New Roman" w:hAnsi="Times New Roman"/>
                <w:kern w:val="0"/>
                <w:sz w:val="24"/>
                <w:szCs w:val="24"/>
                <w:vertAlign w:val="superscript"/>
              </w:rPr>
              <w:t>***</w:t>
            </w:r>
          </w:p>
        </w:tc>
        <w:tc>
          <w:tcPr>
            <w:tcW w:w="2016" w:type="dxa"/>
            <w:tcBorders>
              <w:top w:val="single" w:sz="4" w:space="0" w:color="auto"/>
              <w:left w:val="nil"/>
              <w:bottom w:val="nil"/>
              <w:right w:val="nil"/>
            </w:tcBorders>
          </w:tcPr>
          <w:p w14:paraId="4CB1C6A2" w14:textId="1D7BCAB8"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0.528</w:t>
            </w:r>
            <w:r>
              <w:rPr>
                <w:rFonts w:ascii="Times New Roman" w:hAnsi="Times New Roman"/>
                <w:kern w:val="0"/>
                <w:sz w:val="24"/>
                <w:szCs w:val="24"/>
                <w:vertAlign w:val="superscript"/>
              </w:rPr>
              <w:t>***</w:t>
            </w:r>
          </w:p>
        </w:tc>
        <w:tc>
          <w:tcPr>
            <w:tcW w:w="2016" w:type="dxa"/>
            <w:tcBorders>
              <w:top w:val="single" w:sz="4" w:space="0" w:color="auto"/>
              <w:left w:val="nil"/>
              <w:bottom w:val="nil"/>
              <w:right w:val="nil"/>
            </w:tcBorders>
          </w:tcPr>
          <w:p w14:paraId="5B1E0EB0" w14:textId="352FAF6B"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0.531</w:t>
            </w:r>
            <w:r>
              <w:rPr>
                <w:rFonts w:ascii="Times New Roman" w:hAnsi="Times New Roman"/>
                <w:kern w:val="0"/>
                <w:sz w:val="24"/>
                <w:szCs w:val="24"/>
                <w:vertAlign w:val="superscript"/>
              </w:rPr>
              <w:t>***</w:t>
            </w:r>
          </w:p>
        </w:tc>
        <w:tc>
          <w:tcPr>
            <w:tcW w:w="2016" w:type="dxa"/>
            <w:tcBorders>
              <w:top w:val="single" w:sz="4" w:space="0" w:color="auto"/>
              <w:left w:val="nil"/>
              <w:bottom w:val="nil"/>
              <w:right w:val="nil"/>
            </w:tcBorders>
          </w:tcPr>
          <w:p w14:paraId="18DEE6E8" w14:textId="420724A1"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0.563</w:t>
            </w:r>
            <w:r>
              <w:rPr>
                <w:rFonts w:ascii="Times New Roman" w:hAnsi="Times New Roman"/>
                <w:kern w:val="0"/>
                <w:sz w:val="24"/>
                <w:szCs w:val="24"/>
                <w:vertAlign w:val="superscript"/>
              </w:rPr>
              <w:t>***</w:t>
            </w:r>
          </w:p>
        </w:tc>
        <w:tc>
          <w:tcPr>
            <w:tcW w:w="2016" w:type="dxa"/>
            <w:tcBorders>
              <w:top w:val="single" w:sz="4" w:space="0" w:color="auto"/>
              <w:left w:val="nil"/>
              <w:bottom w:val="nil"/>
              <w:right w:val="nil"/>
            </w:tcBorders>
          </w:tcPr>
          <w:p w14:paraId="2E44713C" w14:textId="70268EE1"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0.590</w:t>
            </w:r>
            <w:r>
              <w:rPr>
                <w:rFonts w:ascii="Times New Roman" w:hAnsi="Times New Roman"/>
                <w:kern w:val="0"/>
                <w:sz w:val="24"/>
                <w:szCs w:val="24"/>
                <w:vertAlign w:val="superscript"/>
              </w:rPr>
              <w:t>***</w:t>
            </w:r>
          </w:p>
        </w:tc>
      </w:tr>
      <w:tr w:rsidR="00BB487C" w:rsidRPr="005A7CEE" w14:paraId="2BA752FF" w14:textId="12B8D521" w:rsidTr="005D6BE1">
        <w:trPr>
          <w:jc w:val="center"/>
        </w:trPr>
        <w:tc>
          <w:tcPr>
            <w:tcW w:w="2616" w:type="dxa"/>
            <w:tcBorders>
              <w:top w:val="nil"/>
              <w:left w:val="nil"/>
              <w:bottom w:val="single" w:sz="4" w:space="0" w:color="auto"/>
              <w:right w:val="nil"/>
            </w:tcBorders>
          </w:tcPr>
          <w:p w14:paraId="7C55C2D8" w14:textId="77777777" w:rsidR="00BB487C" w:rsidRPr="005A7CEE" w:rsidRDefault="00BB487C" w:rsidP="00BB487C">
            <w:pPr>
              <w:autoSpaceDE w:val="0"/>
              <w:autoSpaceDN w:val="0"/>
              <w:adjustRightInd w:val="0"/>
              <w:jc w:val="left"/>
              <w:rPr>
                <w:rFonts w:ascii="Times New Roman" w:hAnsi="Times New Roman" w:cs="Times New Roman"/>
                <w:kern w:val="0"/>
                <w:sz w:val="24"/>
                <w:szCs w:val="24"/>
              </w:rPr>
            </w:pPr>
          </w:p>
        </w:tc>
        <w:tc>
          <w:tcPr>
            <w:tcW w:w="2016" w:type="dxa"/>
            <w:tcBorders>
              <w:top w:val="nil"/>
              <w:left w:val="nil"/>
              <w:bottom w:val="single" w:sz="4" w:space="0" w:color="auto"/>
              <w:right w:val="nil"/>
            </w:tcBorders>
          </w:tcPr>
          <w:p w14:paraId="0120CD10" w14:textId="12443C69"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(0.129)</w:t>
            </w:r>
          </w:p>
        </w:tc>
        <w:tc>
          <w:tcPr>
            <w:tcW w:w="2016" w:type="dxa"/>
            <w:tcBorders>
              <w:top w:val="nil"/>
              <w:left w:val="nil"/>
              <w:bottom w:val="single" w:sz="4" w:space="0" w:color="auto"/>
              <w:right w:val="nil"/>
            </w:tcBorders>
          </w:tcPr>
          <w:p w14:paraId="62678433" w14:textId="5ECE468F"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(0.055)</w:t>
            </w:r>
          </w:p>
        </w:tc>
        <w:tc>
          <w:tcPr>
            <w:tcW w:w="2016" w:type="dxa"/>
            <w:tcBorders>
              <w:top w:val="nil"/>
              <w:left w:val="nil"/>
              <w:bottom w:val="single" w:sz="4" w:space="0" w:color="auto"/>
              <w:right w:val="nil"/>
            </w:tcBorders>
          </w:tcPr>
          <w:p w14:paraId="38478ADF" w14:textId="2A75C18E"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(0.046)</w:t>
            </w:r>
          </w:p>
        </w:tc>
        <w:tc>
          <w:tcPr>
            <w:tcW w:w="2016" w:type="dxa"/>
            <w:tcBorders>
              <w:top w:val="nil"/>
              <w:left w:val="nil"/>
              <w:bottom w:val="single" w:sz="4" w:space="0" w:color="auto"/>
              <w:right w:val="nil"/>
            </w:tcBorders>
          </w:tcPr>
          <w:p w14:paraId="3C07656D" w14:textId="028F23C1"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(0.045)</w:t>
            </w:r>
          </w:p>
        </w:tc>
        <w:tc>
          <w:tcPr>
            <w:tcW w:w="2016" w:type="dxa"/>
            <w:tcBorders>
              <w:top w:val="nil"/>
              <w:left w:val="nil"/>
              <w:bottom w:val="single" w:sz="4" w:space="0" w:color="auto"/>
              <w:right w:val="nil"/>
            </w:tcBorders>
          </w:tcPr>
          <w:p w14:paraId="57D50DA8" w14:textId="485B5B4F" w:rsidR="00BB487C" w:rsidRPr="005A7CEE" w:rsidRDefault="00BB487C" w:rsidP="00BB487C">
            <w:pPr>
              <w:autoSpaceDE w:val="0"/>
              <w:autoSpaceDN w:val="0"/>
              <w:adjustRightInd w:val="0"/>
              <w:jc w:val="center"/>
              <w:rPr>
                <w:rFonts w:ascii="Times New Roman" w:hAnsi="Times New Roman" w:cs="Times New Roman"/>
                <w:kern w:val="0"/>
                <w:sz w:val="24"/>
                <w:szCs w:val="24"/>
              </w:rPr>
            </w:pPr>
            <w:r>
              <w:rPr>
                <w:rFonts w:ascii="Times New Roman" w:hAnsi="Times New Roman"/>
                <w:kern w:val="0"/>
                <w:sz w:val="24"/>
                <w:szCs w:val="24"/>
              </w:rPr>
              <w:t>(0.061)</w:t>
            </w:r>
          </w:p>
        </w:tc>
      </w:tr>
      <w:tr w:rsidR="007F4BC2" w:rsidRPr="005A7CEE" w14:paraId="56236977" w14:textId="77777777" w:rsidTr="005D6BE1">
        <w:trPr>
          <w:jc w:val="center"/>
        </w:trPr>
        <w:tc>
          <w:tcPr>
            <w:tcW w:w="2616" w:type="dxa"/>
            <w:tcBorders>
              <w:top w:val="nil"/>
              <w:left w:val="nil"/>
              <w:bottom w:val="single" w:sz="4" w:space="0" w:color="auto"/>
              <w:right w:val="nil"/>
            </w:tcBorders>
          </w:tcPr>
          <w:p w14:paraId="6B0EA4E9" w14:textId="64572D92" w:rsidR="007F4BC2" w:rsidRPr="005A7CEE" w:rsidRDefault="007F4BC2" w:rsidP="007F4B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ndividual FE</w:t>
            </w:r>
          </w:p>
        </w:tc>
        <w:tc>
          <w:tcPr>
            <w:tcW w:w="2016" w:type="dxa"/>
            <w:tcBorders>
              <w:top w:val="nil"/>
              <w:left w:val="nil"/>
              <w:bottom w:val="single" w:sz="4" w:space="0" w:color="auto"/>
              <w:right w:val="nil"/>
            </w:tcBorders>
          </w:tcPr>
          <w:p w14:paraId="2BD969DE" w14:textId="6C298434" w:rsidR="007F4BC2" w:rsidRDefault="007F4BC2" w:rsidP="007F4BC2">
            <w:pPr>
              <w:autoSpaceDE w:val="0"/>
              <w:autoSpaceDN w:val="0"/>
              <w:adjustRightInd w:val="0"/>
              <w:jc w:val="center"/>
              <w:rPr>
                <w:rFonts w:ascii="Times New Roman" w:hAnsi="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single" w:sz="4" w:space="0" w:color="auto"/>
              <w:right w:val="nil"/>
            </w:tcBorders>
          </w:tcPr>
          <w:p w14:paraId="4EBF40CA" w14:textId="0FC1BD4C" w:rsidR="007F4BC2" w:rsidRDefault="007F4BC2" w:rsidP="007F4BC2">
            <w:pPr>
              <w:autoSpaceDE w:val="0"/>
              <w:autoSpaceDN w:val="0"/>
              <w:adjustRightInd w:val="0"/>
              <w:jc w:val="center"/>
              <w:rPr>
                <w:rFonts w:ascii="Times New Roman" w:hAnsi="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single" w:sz="4" w:space="0" w:color="auto"/>
              <w:right w:val="nil"/>
            </w:tcBorders>
          </w:tcPr>
          <w:p w14:paraId="1A2568BE" w14:textId="1687D092" w:rsidR="007F4BC2" w:rsidRDefault="007F4BC2" w:rsidP="007F4BC2">
            <w:pPr>
              <w:autoSpaceDE w:val="0"/>
              <w:autoSpaceDN w:val="0"/>
              <w:adjustRightInd w:val="0"/>
              <w:jc w:val="center"/>
              <w:rPr>
                <w:rFonts w:ascii="Times New Roman" w:hAnsi="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single" w:sz="4" w:space="0" w:color="auto"/>
              <w:right w:val="nil"/>
            </w:tcBorders>
          </w:tcPr>
          <w:p w14:paraId="282FEEF5" w14:textId="73594136" w:rsidR="007F4BC2" w:rsidRDefault="007F4BC2" w:rsidP="007F4BC2">
            <w:pPr>
              <w:autoSpaceDE w:val="0"/>
              <w:autoSpaceDN w:val="0"/>
              <w:adjustRightInd w:val="0"/>
              <w:jc w:val="center"/>
              <w:rPr>
                <w:rFonts w:ascii="Times New Roman" w:hAnsi="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single" w:sz="4" w:space="0" w:color="auto"/>
              <w:right w:val="nil"/>
            </w:tcBorders>
          </w:tcPr>
          <w:p w14:paraId="51EEEDBE" w14:textId="42279C18" w:rsidR="007F4BC2" w:rsidRDefault="007F4BC2" w:rsidP="007F4BC2">
            <w:pPr>
              <w:autoSpaceDE w:val="0"/>
              <w:autoSpaceDN w:val="0"/>
              <w:adjustRightInd w:val="0"/>
              <w:jc w:val="center"/>
              <w:rPr>
                <w:rFonts w:ascii="Times New Roman" w:hAnsi="Times New Roman"/>
                <w:kern w:val="0"/>
                <w:sz w:val="24"/>
                <w:szCs w:val="24"/>
              </w:rPr>
            </w:pPr>
            <w:r>
              <w:rPr>
                <w:rFonts w:ascii="Times New Roman" w:hAnsi="Times New Roman" w:cs="Times New Roman"/>
                <w:kern w:val="0"/>
                <w:sz w:val="24"/>
                <w:szCs w:val="24"/>
              </w:rPr>
              <w:t>Yes</w:t>
            </w:r>
          </w:p>
        </w:tc>
      </w:tr>
      <w:tr w:rsidR="007F4BC2" w:rsidRPr="005A7CEE" w14:paraId="04D71D25" w14:textId="1F166764" w:rsidTr="00DD64CA">
        <w:trPr>
          <w:jc w:val="center"/>
        </w:trPr>
        <w:tc>
          <w:tcPr>
            <w:tcW w:w="2616" w:type="dxa"/>
            <w:tcBorders>
              <w:left w:val="nil"/>
              <w:bottom w:val="nil"/>
              <w:right w:val="nil"/>
            </w:tcBorders>
          </w:tcPr>
          <w:p w14:paraId="31844AAE" w14:textId="0D326006" w:rsidR="007F4BC2" w:rsidRPr="005A7CEE" w:rsidRDefault="007F4BC2" w:rsidP="007F4B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Year dummy</w:t>
            </w:r>
          </w:p>
        </w:tc>
        <w:tc>
          <w:tcPr>
            <w:tcW w:w="2016" w:type="dxa"/>
            <w:tcBorders>
              <w:left w:val="nil"/>
              <w:bottom w:val="nil"/>
              <w:right w:val="nil"/>
            </w:tcBorders>
          </w:tcPr>
          <w:p w14:paraId="3B31C28A" w14:textId="609A7D40"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left w:val="nil"/>
              <w:bottom w:val="nil"/>
              <w:right w:val="nil"/>
            </w:tcBorders>
          </w:tcPr>
          <w:p w14:paraId="7F00ECFD" w14:textId="21C3ED7F"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left w:val="nil"/>
              <w:bottom w:val="nil"/>
              <w:right w:val="nil"/>
            </w:tcBorders>
          </w:tcPr>
          <w:p w14:paraId="6190A357" w14:textId="747AF487"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left w:val="nil"/>
              <w:bottom w:val="nil"/>
              <w:right w:val="nil"/>
            </w:tcBorders>
          </w:tcPr>
          <w:p w14:paraId="6E274915" w14:textId="3A4F289B"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left w:val="nil"/>
              <w:bottom w:val="nil"/>
              <w:right w:val="nil"/>
            </w:tcBorders>
          </w:tcPr>
          <w:p w14:paraId="39893A46" w14:textId="09D58466"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7F4BC2" w:rsidRPr="005A7CEE" w14:paraId="2261D74F" w14:textId="77777777" w:rsidTr="00DD64CA">
        <w:trPr>
          <w:jc w:val="center"/>
        </w:trPr>
        <w:tc>
          <w:tcPr>
            <w:tcW w:w="2616" w:type="dxa"/>
            <w:tcBorders>
              <w:top w:val="nil"/>
              <w:left w:val="nil"/>
              <w:bottom w:val="nil"/>
              <w:right w:val="nil"/>
            </w:tcBorders>
            <w:vAlign w:val="center"/>
          </w:tcPr>
          <w:p w14:paraId="2A050ADB" w14:textId="1A93A358" w:rsidR="007F4BC2" w:rsidRDefault="007F4BC2" w:rsidP="007F4B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Divi</w:t>
            </w:r>
            <w:r>
              <w:rPr>
                <w:rFonts w:ascii="Times New Roman" w:hAnsi="Times New Roman" w:cs="Times New Roman"/>
                <w:kern w:val="0"/>
                <w:sz w:val="24"/>
                <w:szCs w:val="24"/>
              </w:rPr>
              <w:t>sion dummy</w:t>
            </w:r>
          </w:p>
        </w:tc>
        <w:tc>
          <w:tcPr>
            <w:tcW w:w="2016" w:type="dxa"/>
            <w:tcBorders>
              <w:top w:val="nil"/>
              <w:left w:val="nil"/>
              <w:bottom w:val="nil"/>
              <w:right w:val="nil"/>
            </w:tcBorders>
          </w:tcPr>
          <w:p w14:paraId="1E7E4635" w14:textId="6EFBF4E9"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6D582024" w14:textId="52EF7020"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68D5EA74" w14:textId="46AD619A"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71905B33" w14:textId="048632F5"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4A07A56B" w14:textId="2B5D8499"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7F4BC2" w:rsidRPr="005A7CEE" w14:paraId="4BEE9467" w14:textId="77777777" w:rsidTr="00DD64CA">
        <w:trPr>
          <w:jc w:val="center"/>
        </w:trPr>
        <w:tc>
          <w:tcPr>
            <w:tcW w:w="2616" w:type="dxa"/>
            <w:tcBorders>
              <w:top w:val="nil"/>
              <w:left w:val="nil"/>
              <w:bottom w:val="nil"/>
              <w:right w:val="nil"/>
            </w:tcBorders>
            <w:vAlign w:val="center"/>
          </w:tcPr>
          <w:p w14:paraId="391DFCC2" w14:textId="2CEE38B8" w:rsidR="007F4BC2" w:rsidRDefault="007F4BC2" w:rsidP="007F4B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D</w:t>
            </w:r>
            <w:r>
              <w:rPr>
                <w:rFonts w:ascii="Times New Roman" w:hAnsi="Times New Roman" w:cs="Times New Roman"/>
                <w:kern w:val="0"/>
                <w:sz w:val="24"/>
                <w:szCs w:val="24"/>
              </w:rPr>
              <w:t>ivision * year dummy</w:t>
            </w:r>
          </w:p>
        </w:tc>
        <w:tc>
          <w:tcPr>
            <w:tcW w:w="2016" w:type="dxa"/>
            <w:tcBorders>
              <w:top w:val="nil"/>
              <w:left w:val="nil"/>
              <w:bottom w:val="nil"/>
              <w:right w:val="nil"/>
            </w:tcBorders>
          </w:tcPr>
          <w:p w14:paraId="4E766CC7" w14:textId="5ED32F56"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3037E104" w14:textId="66CBD446"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6AC01E4F" w14:textId="349B800F"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67579DF4" w14:textId="4C8C983D"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27539101" w14:textId="48B93F5D" w:rsidR="007F4BC2"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7F4BC2" w:rsidRPr="005A7CEE" w14:paraId="69C8912C" w14:textId="608D6C30" w:rsidTr="005D6BE1">
        <w:trPr>
          <w:jc w:val="center"/>
        </w:trPr>
        <w:tc>
          <w:tcPr>
            <w:tcW w:w="2616" w:type="dxa"/>
            <w:tcBorders>
              <w:top w:val="nil"/>
              <w:left w:val="nil"/>
              <w:bottom w:val="nil"/>
              <w:right w:val="nil"/>
            </w:tcBorders>
          </w:tcPr>
          <w:p w14:paraId="4B85D46E" w14:textId="2C03E59E" w:rsidR="007F4BC2" w:rsidRPr="005A7CEE" w:rsidRDefault="007F4BC2" w:rsidP="007F4BC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Control variables</w:t>
            </w:r>
          </w:p>
        </w:tc>
        <w:tc>
          <w:tcPr>
            <w:tcW w:w="2016" w:type="dxa"/>
            <w:tcBorders>
              <w:top w:val="nil"/>
              <w:left w:val="nil"/>
              <w:bottom w:val="nil"/>
              <w:right w:val="nil"/>
            </w:tcBorders>
          </w:tcPr>
          <w:p w14:paraId="68335E72" w14:textId="2C8C9A91"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15BB1721" w14:textId="2912810C"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45730D0D" w14:textId="45ED7111"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4A11C174" w14:textId="67C49D52"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c>
          <w:tcPr>
            <w:tcW w:w="2016" w:type="dxa"/>
            <w:tcBorders>
              <w:top w:val="nil"/>
              <w:left w:val="nil"/>
              <w:bottom w:val="nil"/>
              <w:right w:val="nil"/>
            </w:tcBorders>
          </w:tcPr>
          <w:p w14:paraId="2C7C68B2" w14:textId="7CD441D4" w:rsidR="007F4BC2" w:rsidRPr="005A7CEE" w:rsidRDefault="007F4BC2" w:rsidP="007F4BC2">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Yes</w:t>
            </w:r>
          </w:p>
        </w:tc>
      </w:tr>
      <w:tr w:rsidR="007F4BC2" w:rsidRPr="005A7CEE" w14:paraId="3BDFDDD1" w14:textId="3BC946C9" w:rsidTr="005D6BE1">
        <w:trPr>
          <w:jc w:val="center"/>
        </w:trPr>
        <w:tc>
          <w:tcPr>
            <w:tcW w:w="2616" w:type="dxa"/>
            <w:tcBorders>
              <w:top w:val="nil"/>
              <w:left w:val="nil"/>
              <w:bottom w:val="single" w:sz="4" w:space="0" w:color="auto"/>
              <w:right w:val="nil"/>
            </w:tcBorders>
          </w:tcPr>
          <w:p w14:paraId="4E7642F0" w14:textId="77777777" w:rsidR="007F4BC2" w:rsidRPr="005A7CEE" w:rsidRDefault="007F4BC2" w:rsidP="007F4BC2">
            <w:pPr>
              <w:autoSpaceDE w:val="0"/>
              <w:autoSpaceDN w:val="0"/>
              <w:adjustRightInd w:val="0"/>
              <w:jc w:val="left"/>
              <w:rPr>
                <w:rFonts w:ascii="Times New Roman" w:hAnsi="Times New Roman" w:cs="Times New Roman"/>
                <w:kern w:val="0"/>
                <w:sz w:val="24"/>
                <w:szCs w:val="24"/>
              </w:rPr>
            </w:pPr>
            <w:r w:rsidRPr="005A7CEE">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29F2D7FE" w14:textId="73CAC861" w:rsidR="007F4BC2" w:rsidRPr="005A7CEE" w:rsidRDefault="007F4BC2" w:rsidP="007F4BC2">
            <w:pPr>
              <w:autoSpaceDE w:val="0"/>
              <w:autoSpaceDN w:val="0"/>
              <w:adjustRightInd w:val="0"/>
              <w:jc w:val="center"/>
              <w:rPr>
                <w:rFonts w:ascii="Times New Roman" w:hAnsi="Times New Roman" w:cs="Times New Roman"/>
                <w:kern w:val="0"/>
                <w:sz w:val="24"/>
                <w:szCs w:val="24"/>
              </w:rPr>
            </w:pPr>
            <w:r w:rsidRPr="00127A2B">
              <w:rPr>
                <w:rFonts w:ascii="Times New Roman" w:hAnsi="Times New Roman" w:cs="Times New Roman"/>
                <w:kern w:val="0"/>
                <w:sz w:val="22"/>
                <w:szCs w:val="22"/>
              </w:rPr>
              <w:t>11,088</w:t>
            </w:r>
          </w:p>
        </w:tc>
        <w:tc>
          <w:tcPr>
            <w:tcW w:w="2016" w:type="dxa"/>
            <w:tcBorders>
              <w:top w:val="nil"/>
              <w:left w:val="nil"/>
              <w:bottom w:val="single" w:sz="4" w:space="0" w:color="auto"/>
              <w:right w:val="nil"/>
            </w:tcBorders>
          </w:tcPr>
          <w:p w14:paraId="6454E6D7" w14:textId="45762A8C" w:rsidR="007F4BC2" w:rsidRPr="005A7CEE" w:rsidRDefault="007F4BC2" w:rsidP="007F4BC2">
            <w:pPr>
              <w:autoSpaceDE w:val="0"/>
              <w:autoSpaceDN w:val="0"/>
              <w:adjustRightInd w:val="0"/>
              <w:jc w:val="center"/>
              <w:rPr>
                <w:rFonts w:ascii="Times New Roman" w:hAnsi="Times New Roman" w:cs="Times New Roman"/>
                <w:kern w:val="0"/>
                <w:sz w:val="24"/>
                <w:szCs w:val="24"/>
              </w:rPr>
            </w:pPr>
            <w:r w:rsidRPr="00127A2B">
              <w:rPr>
                <w:rFonts w:ascii="Times New Roman" w:hAnsi="Times New Roman" w:cs="Times New Roman"/>
                <w:kern w:val="0"/>
                <w:sz w:val="22"/>
                <w:szCs w:val="22"/>
              </w:rPr>
              <w:t>11,088</w:t>
            </w:r>
          </w:p>
        </w:tc>
        <w:tc>
          <w:tcPr>
            <w:tcW w:w="2016" w:type="dxa"/>
            <w:tcBorders>
              <w:top w:val="nil"/>
              <w:left w:val="nil"/>
              <w:bottom w:val="single" w:sz="4" w:space="0" w:color="auto"/>
              <w:right w:val="nil"/>
            </w:tcBorders>
          </w:tcPr>
          <w:p w14:paraId="2828AF75" w14:textId="614B19B2" w:rsidR="007F4BC2" w:rsidRPr="005A7CEE" w:rsidRDefault="007F4BC2" w:rsidP="007F4BC2">
            <w:pPr>
              <w:autoSpaceDE w:val="0"/>
              <w:autoSpaceDN w:val="0"/>
              <w:adjustRightInd w:val="0"/>
              <w:jc w:val="center"/>
              <w:rPr>
                <w:rFonts w:ascii="Times New Roman" w:hAnsi="Times New Roman" w:cs="Times New Roman"/>
                <w:kern w:val="0"/>
                <w:sz w:val="24"/>
                <w:szCs w:val="24"/>
              </w:rPr>
            </w:pPr>
            <w:r w:rsidRPr="00127A2B">
              <w:rPr>
                <w:rFonts w:ascii="Times New Roman" w:hAnsi="Times New Roman" w:cs="Times New Roman"/>
                <w:kern w:val="0"/>
                <w:sz w:val="22"/>
                <w:szCs w:val="22"/>
              </w:rPr>
              <w:t>11,088</w:t>
            </w:r>
          </w:p>
        </w:tc>
        <w:tc>
          <w:tcPr>
            <w:tcW w:w="2016" w:type="dxa"/>
            <w:tcBorders>
              <w:top w:val="nil"/>
              <w:left w:val="nil"/>
              <w:bottom w:val="single" w:sz="4" w:space="0" w:color="auto"/>
              <w:right w:val="nil"/>
            </w:tcBorders>
          </w:tcPr>
          <w:p w14:paraId="34F89FDF" w14:textId="19259D87" w:rsidR="007F4BC2" w:rsidRPr="005A7CEE" w:rsidRDefault="007F4BC2" w:rsidP="007F4BC2">
            <w:pPr>
              <w:autoSpaceDE w:val="0"/>
              <w:autoSpaceDN w:val="0"/>
              <w:adjustRightInd w:val="0"/>
              <w:jc w:val="center"/>
              <w:rPr>
                <w:rFonts w:ascii="Times New Roman" w:hAnsi="Times New Roman" w:cs="Times New Roman"/>
                <w:sz w:val="24"/>
                <w:szCs w:val="24"/>
              </w:rPr>
            </w:pPr>
            <w:r w:rsidRPr="00127A2B">
              <w:rPr>
                <w:rFonts w:ascii="Times New Roman" w:hAnsi="Times New Roman" w:cs="Times New Roman"/>
                <w:kern w:val="0"/>
                <w:sz w:val="22"/>
                <w:szCs w:val="22"/>
              </w:rPr>
              <w:t>11,088</w:t>
            </w:r>
          </w:p>
        </w:tc>
        <w:tc>
          <w:tcPr>
            <w:tcW w:w="2016" w:type="dxa"/>
            <w:tcBorders>
              <w:top w:val="nil"/>
              <w:left w:val="nil"/>
              <w:bottom w:val="single" w:sz="4" w:space="0" w:color="auto"/>
              <w:right w:val="nil"/>
            </w:tcBorders>
          </w:tcPr>
          <w:p w14:paraId="33AD69DB" w14:textId="5319120B" w:rsidR="007F4BC2" w:rsidRPr="005A7CEE" w:rsidRDefault="007F4BC2" w:rsidP="007F4BC2">
            <w:pPr>
              <w:autoSpaceDE w:val="0"/>
              <w:autoSpaceDN w:val="0"/>
              <w:adjustRightInd w:val="0"/>
              <w:jc w:val="center"/>
              <w:rPr>
                <w:rFonts w:ascii="Times New Roman" w:hAnsi="Times New Roman" w:cs="Times New Roman"/>
                <w:sz w:val="24"/>
                <w:szCs w:val="24"/>
              </w:rPr>
            </w:pPr>
            <w:r w:rsidRPr="00127A2B">
              <w:rPr>
                <w:rFonts w:ascii="Times New Roman" w:hAnsi="Times New Roman" w:cs="Times New Roman"/>
                <w:kern w:val="0"/>
                <w:sz w:val="22"/>
                <w:szCs w:val="22"/>
              </w:rPr>
              <w:t>11,088</w:t>
            </w:r>
          </w:p>
        </w:tc>
      </w:tr>
    </w:tbl>
    <w:p w14:paraId="57CA805C" w14:textId="77777777" w:rsidR="00C47854" w:rsidRPr="00A62739" w:rsidRDefault="00C47854" w:rsidP="00C47854">
      <w:pPr>
        <w:autoSpaceDE w:val="0"/>
        <w:autoSpaceDN w:val="0"/>
        <w:adjustRightInd w:val="0"/>
        <w:jc w:val="left"/>
        <w:rPr>
          <w:rFonts w:ascii="Times New Roman" w:hAnsi="Times New Roman" w:cs="Times New Roman"/>
          <w:kern w:val="0"/>
          <w:sz w:val="22"/>
          <w:szCs w:val="22"/>
        </w:rPr>
      </w:pPr>
      <w:r w:rsidRPr="00A62739">
        <w:rPr>
          <w:rFonts w:ascii="Times New Roman" w:hAnsi="Times New Roman" w:cs="Times New Roman"/>
          <w:kern w:val="0"/>
          <w:sz w:val="22"/>
          <w:szCs w:val="22"/>
        </w:rPr>
        <w:t xml:space="preserve">Note: Asterisks (*, **, and ***) denote significance at 10, 5, and 1 per cent levels. </w:t>
      </w:r>
      <w:r>
        <w:rPr>
          <w:rFonts w:ascii="Times New Roman" w:hAnsi="Times New Roman" w:cs="Times New Roman"/>
          <w:kern w:val="0"/>
          <w:sz w:val="22"/>
          <w:szCs w:val="22"/>
        </w:rPr>
        <w:t>Bootstrapped ro</w:t>
      </w:r>
      <w:r w:rsidRPr="00A62739">
        <w:rPr>
          <w:rFonts w:ascii="Times New Roman" w:hAnsi="Times New Roman" w:cs="Times New Roman"/>
          <w:kern w:val="0"/>
          <w:sz w:val="22"/>
          <w:szCs w:val="22"/>
        </w:rPr>
        <w:t>bust standard errors clustered by household in parenthesis.</w:t>
      </w:r>
      <w:r>
        <w:rPr>
          <w:rFonts w:ascii="Times New Roman" w:hAnsi="Times New Roman" w:cs="Times New Roman"/>
          <w:kern w:val="0"/>
          <w:sz w:val="22"/>
          <w:szCs w:val="22"/>
        </w:rPr>
        <w:t xml:space="preserve"> Full regression table is available upon requests.</w:t>
      </w:r>
    </w:p>
    <w:p w14:paraId="0EAB38FE" w14:textId="03D60D36" w:rsidR="00C47854" w:rsidRPr="00A113DA" w:rsidRDefault="00C47854" w:rsidP="00C47854">
      <w:pPr>
        <w:autoSpaceDE w:val="0"/>
        <w:autoSpaceDN w:val="0"/>
        <w:adjustRightInd w:val="0"/>
        <w:jc w:val="left"/>
        <w:rPr>
          <w:rFonts w:ascii="Times New Roman" w:hAnsi="Times New Roman" w:cs="Times New Roman"/>
          <w:sz w:val="24"/>
          <w:szCs w:val="24"/>
        </w:rPr>
      </w:pPr>
      <w:r w:rsidRPr="00A62739">
        <w:rPr>
          <w:rFonts w:ascii="Times New Roman" w:hAnsi="Times New Roman" w:cs="Times New Roman"/>
          <w:kern w:val="0"/>
          <w:sz w:val="22"/>
          <w:szCs w:val="22"/>
        </w:rPr>
        <w:t>Source: Bangladesh Integrated Household Survey 2011/12, 2019.</w:t>
      </w:r>
    </w:p>
    <w:p w14:paraId="4811A5D5" w14:textId="77777777" w:rsidR="00C47854" w:rsidRPr="00C47854" w:rsidRDefault="00C47854" w:rsidP="00D14388">
      <w:pPr>
        <w:rPr>
          <w:rFonts w:ascii="Times New Roman" w:hAnsi="Times New Roman" w:cs="Times New Roman"/>
          <w:sz w:val="24"/>
          <w:szCs w:val="24"/>
        </w:rPr>
        <w:sectPr w:rsidR="00C47854" w:rsidRPr="00C47854" w:rsidSect="003357FE">
          <w:footnotePr>
            <w:numRestart w:val="eachSect"/>
          </w:footnotePr>
          <w:pgSz w:w="16838" w:h="11906" w:orient="landscape"/>
          <w:pgMar w:top="1440" w:right="1440" w:bottom="1440" w:left="1440" w:header="851" w:footer="992" w:gutter="0"/>
          <w:cols w:space="425"/>
          <w:docGrid w:linePitch="360"/>
        </w:sectPr>
      </w:pPr>
    </w:p>
    <w:p w14:paraId="10683C92" w14:textId="48DA711E" w:rsidR="00112061" w:rsidRPr="00A113DA" w:rsidRDefault="002D6C98" w:rsidP="00663594">
      <w:pPr>
        <w:pStyle w:val="a9"/>
        <w:numPr>
          <w:ilvl w:val="1"/>
          <w:numId w:val="3"/>
        </w:numPr>
        <w:spacing w:line="480" w:lineRule="auto"/>
        <w:ind w:leftChars="0" w:left="235" w:hangingChars="100" w:hanging="235"/>
        <w:rPr>
          <w:rFonts w:ascii="Times New Roman" w:hAnsi="Times New Roman" w:cs="Times New Roman"/>
          <w:b/>
          <w:sz w:val="24"/>
          <w:szCs w:val="24"/>
        </w:rPr>
      </w:pPr>
      <w:r w:rsidRPr="00A113DA">
        <w:rPr>
          <w:rFonts w:ascii="Times New Roman" w:hAnsi="Times New Roman" w:cs="Times New Roman"/>
          <w:b/>
          <w:sz w:val="24"/>
          <w:szCs w:val="24"/>
        </w:rPr>
        <w:lastRenderedPageBreak/>
        <w:t xml:space="preserve">Inequality and redistribution of </w:t>
      </w:r>
      <w:r w:rsidR="000713A1" w:rsidRPr="00A113DA">
        <w:rPr>
          <w:rFonts w:ascii="Times New Roman" w:hAnsi="Times New Roman" w:cs="Times New Roman"/>
          <w:b/>
          <w:sz w:val="24"/>
          <w:szCs w:val="24"/>
        </w:rPr>
        <w:t>income of rural households in Bangladesh</w:t>
      </w:r>
    </w:p>
    <w:p w14:paraId="71E1A090" w14:textId="71C3B67B" w:rsidR="007D25A2" w:rsidRPr="00A113DA" w:rsidRDefault="00E51977" w:rsidP="007D25A2">
      <w:pPr>
        <w:keepNext/>
        <w:adjustRightInd w:val="0"/>
        <w:spacing w:line="480" w:lineRule="auto"/>
        <w:ind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Another dimension of rural household welfare is income inequality. We applied a decomposition approach to determining the marginal impact of various income sources on overall income inequality </w:t>
      </w:r>
      <w:sdt>
        <w:sdtPr>
          <w:rPr>
            <w:rFonts w:ascii="Times New Roman" w:hAnsi="Times New Roman" w:cs="Times New Roman"/>
            <w:sz w:val="24"/>
            <w:szCs w:val="24"/>
          </w:rPr>
          <w:id w:val="-1455861375"/>
          <w:citation/>
        </w:sdtPr>
        <w:sdtContent>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CITATION Ler \l 1041 </w:instrText>
          </w:r>
          <w:r w:rsidRPr="00A113DA">
            <w:rPr>
              <w:rFonts w:ascii="Times New Roman" w:hAnsi="Times New Roman" w:cs="Times New Roman"/>
              <w:sz w:val="24"/>
              <w:szCs w:val="24"/>
            </w:rPr>
            <w:fldChar w:fldCharType="separate"/>
          </w:r>
          <w:r w:rsidR="003742B7" w:rsidRPr="003742B7">
            <w:rPr>
              <w:rFonts w:ascii="Times New Roman" w:hAnsi="Times New Roman" w:cs="Times New Roman"/>
              <w:noProof/>
              <w:sz w:val="24"/>
              <w:szCs w:val="24"/>
            </w:rPr>
            <w:t>(Lerman &amp; Yitzhaki, 1985)</w:t>
          </w:r>
          <w:r w:rsidRPr="00A113DA">
            <w:rPr>
              <w:rFonts w:ascii="Times New Roman" w:hAnsi="Times New Roman" w:cs="Times New Roman"/>
              <w:sz w:val="24"/>
              <w:szCs w:val="24"/>
            </w:rPr>
            <w:fldChar w:fldCharType="end"/>
          </w:r>
        </w:sdtContent>
      </w:sdt>
      <w:r w:rsidRPr="00A113DA">
        <w:rPr>
          <w:rFonts w:ascii="Times New Roman" w:hAnsi="Times New Roman" w:cs="Times New Roman"/>
          <w:sz w:val="24"/>
          <w:szCs w:val="24"/>
        </w:rPr>
        <w:t xml:space="preserve">. The decomposition results reported in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_Ref102727437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32"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8</w:t>
        </w:r>
      </w:ins>
      <w:del w:id="33"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8</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are for the whole sample matched by </w:t>
      </w:r>
      <w:r w:rsidR="00980631">
        <w:rPr>
          <w:rFonts w:ascii="Times New Roman" w:hAnsi="Times New Roman" w:cs="Times New Roman"/>
          <w:sz w:val="24"/>
          <w:szCs w:val="24"/>
        </w:rPr>
        <w:t xml:space="preserve">a </w:t>
      </w:r>
      <w:r w:rsidRPr="00A113DA">
        <w:rPr>
          <w:rFonts w:ascii="Times New Roman" w:hAnsi="Times New Roman" w:cs="Times New Roman"/>
          <w:sz w:val="24"/>
          <w:szCs w:val="24"/>
        </w:rPr>
        <w:t xml:space="preserve">propensity score </w:t>
      </w:r>
      <w:r w:rsidR="00980631">
        <w:rPr>
          <w:rFonts w:ascii="Times New Roman" w:hAnsi="Times New Roman" w:cs="Times New Roman"/>
          <w:sz w:val="24"/>
          <w:szCs w:val="24"/>
        </w:rPr>
        <w:t>matching method</w:t>
      </w:r>
      <w:r w:rsidRPr="00A113DA">
        <w:rPr>
          <w:rFonts w:ascii="Times New Roman" w:hAnsi="Times New Roman" w:cs="Times New Roman"/>
          <w:sz w:val="24"/>
          <w:szCs w:val="24"/>
        </w:rPr>
        <w:t xml:space="preserve">, </w:t>
      </w:r>
      <w:r w:rsidR="00980631">
        <w:rPr>
          <w:rFonts w:ascii="Times New Roman" w:hAnsi="Times New Roman" w:cs="Times New Roman"/>
          <w:sz w:val="24"/>
          <w:szCs w:val="24"/>
        </w:rPr>
        <w:t xml:space="preserve">which </w:t>
      </w:r>
      <w:r w:rsidRPr="00A113DA">
        <w:rPr>
          <w:rFonts w:ascii="Times New Roman" w:hAnsi="Times New Roman" w:cs="Times New Roman"/>
          <w:sz w:val="24"/>
          <w:szCs w:val="24"/>
        </w:rPr>
        <w:t xml:space="preserve">matched </w:t>
      </w:r>
      <w:r w:rsidR="00980631">
        <w:rPr>
          <w:rFonts w:ascii="Times New Roman" w:hAnsi="Times New Roman" w:cs="Times New Roman"/>
          <w:sz w:val="24"/>
          <w:szCs w:val="24"/>
        </w:rPr>
        <w:t xml:space="preserve">the </w:t>
      </w:r>
      <w:r w:rsidRPr="00A113DA">
        <w:rPr>
          <w:rFonts w:ascii="Times New Roman" w:hAnsi="Times New Roman" w:cs="Times New Roman"/>
          <w:sz w:val="24"/>
          <w:szCs w:val="24"/>
        </w:rPr>
        <w:t>subsample</w:t>
      </w:r>
      <w:r w:rsidR="00980631">
        <w:rPr>
          <w:rFonts w:ascii="Times New Roman" w:hAnsi="Times New Roman" w:cs="Times New Roman"/>
          <w:sz w:val="24"/>
          <w:szCs w:val="24"/>
        </w:rPr>
        <w:t>s</w:t>
      </w:r>
      <w:r w:rsidRPr="00A113DA">
        <w:rPr>
          <w:rFonts w:ascii="Times New Roman" w:hAnsi="Times New Roman" w:cs="Times New Roman"/>
          <w:sz w:val="24"/>
          <w:szCs w:val="24"/>
        </w:rPr>
        <w:t xml:space="preserve"> of households who own and do not own mobile phones to </w:t>
      </w:r>
      <w:r w:rsidR="00980631">
        <w:rPr>
          <w:rFonts w:ascii="Times New Roman" w:hAnsi="Times New Roman" w:cs="Times New Roman"/>
          <w:sz w:val="24"/>
          <w:szCs w:val="24"/>
        </w:rPr>
        <w:t xml:space="preserve">correct for </w:t>
      </w:r>
      <w:r w:rsidRPr="00A113DA">
        <w:rPr>
          <w:rFonts w:ascii="Times New Roman" w:hAnsi="Times New Roman" w:cs="Times New Roman"/>
          <w:sz w:val="24"/>
          <w:szCs w:val="24"/>
        </w:rPr>
        <w:t xml:space="preserve">endogeneity. </w:t>
      </w:r>
      <w:r w:rsidR="00081132">
        <w:rPr>
          <w:rFonts w:ascii="Times New Roman" w:hAnsi="Times New Roman" w:cs="Times New Roman"/>
          <w:sz w:val="24"/>
          <w:szCs w:val="24"/>
        </w:rPr>
        <w:t>For the</w:t>
      </w:r>
      <w:r w:rsidR="00081132" w:rsidRPr="00A113DA">
        <w:rPr>
          <w:rFonts w:ascii="Times New Roman" w:hAnsi="Times New Roman" w:cs="Times New Roman"/>
          <w:sz w:val="24"/>
          <w:szCs w:val="24"/>
        </w:rPr>
        <w:t xml:space="preserve"> </w:t>
      </w:r>
      <w:r w:rsidRPr="00A113DA">
        <w:rPr>
          <w:rFonts w:ascii="Times New Roman" w:hAnsi="Times New Roman" w:cs="Times New Roman"/>
          <w:sz w:val="24"/>
          <w:szCs w:val="24"/>
        </w:rPr>
        <w:t>propensity score matching</w:t>
      </w:r>
      <w:r w:rsidR="008211DB">
        <w:rPr>
          <w:rFonts w:ascii="Times New Roman" w:hAnsi="Times New Roman" w:cs="Times New Roman"/>
          <w:sz w:val="24"/>
          <w:szCs w:val="24"/>
        </w:rPr>
        <w:t xml:space="preserve"> (PSM)</w:t>
      </w:r>
      <w:r w:rsidRPr="00A113DA">
        <w:rPr>
          <w:rFonts w:ascii="Times New Roman" w:hAnsi="Times New Roman" w:cs="Times New Roman"/>
          <w:sz w:val="24"/>
          <w:szCs w:val="24"/>
        </w:rPr>
        <w:t xml:space="preserve">, we used </w:t>
      </w:r>
      <w:r w:rsidR="00081132">
        <w:rPr>
          <w:rFonts w:ascii="Times New Roman" w:hAnsi="Times New Roman" w:cs="Times New Roman"/>
          <w:sz w:val="24"/>
          <w:szCs w:val="24"/>
        </w:rPr>
        <w:t xml:space="preserve">the </w:t>
      </w:r>
      <w:r w:rsidRPr="00A113DA">
        <w:rPr>
          <w:rFonts w:ascii="Times New Roman" w:hAnsi="Times New Roman" w:cs="Times New Roman"/>
          <w:sz w:val="24"/>
          <w:szCs w:val="24"/>
        </w:rPr>
        <w:t xml:space="preserve">nearest neighbor matching </w:t>
      </w:r>
      <w:r w:rsidR="00081132">
        <w:rPr>
          <w:rFonts w:ascii="Times New Roman" w:hAnsi="Times New Roman" w:cs="Times New Roman"/>
          <w:sz w:val="24"/>
          <w:szCs w:val="24"/>
        </w:rPr>
        <w:t xml:space="preserve">technique </w:t>
      </w:r>
      <w:r w:rsidRPr="00A113DA">
        <w:rPr>
          <w:rFonts w:ascii="Times New Roman" w:hAnsi="Times New Roman" w:cs="Times New Roman"/>
          <w:sz w:val="24"/>
          <w:szCs w:val="24"/>
        </w:rPr>
        <w:t xml:space="preserve">and </w:t>
      </w:r>
      <w:r w:rsidR="00081132">
        <w:rPr>
          <w:rFonts w:ascii="Times New Roman" w:hAnsi="Times New Roman" w:cs="Times New Roman"/>
          <w:sz w:val="24"/>
          <w:szCs w:val="24"/>
        </w:rPr>
        <w:t xml:space="preserve">keeping only those on </w:t>
      </w:r>
      <w:r w:rsidRPr="00A113DA">
        <w:rPr>
          <w:rFonts w:ascii="Times New Roman" w:hAnsi="Times New Roman" w:cs="Times New Roman"/>
          <w:sz w:val="24"/>
          <w:szCs w:val="24"/>
        </w:rPr>
        <w:t xml:space="preserve">common support to </w:t>
      </w:r>
      <w:r w:rsidR="00081132">
        <w:rPr>
          <w:rFonts w:ascii="Times New Roman" w:hAnsi="Times New Roman" w:cs="Times New Roman"/>
          <w:sz w:val="24"/>
          <w:szCs w:val="24"/>
        </w:rPr>
        <w:t>create</w:t>
      </w:r>
      <w:r w:rsidR="00081132" w:rsidRPr="00A113DA">
        <w:rPr>
          <w:rFonts w:ascii="Times New Roman" w:hAnsi="Times New Roman" w:cs="Times New Roman"/>
          <w:sz w:val="24"/>
          <w:szCs w:val="24"/>
        </w:rPr>
        <w:t xml:space="preserve"> </w:t>
      </w:r>
      <w:r w:rsidRPr="00A113DA">
        <w:rPr>
          <w:rFonts w:ascii="Times New Roman" w:hAnsi="Times New Roman" w:cs="Times New Roman"/>
          <w:sz w:val="24"/>
          <w:szCs w:val="24"/>
        </w:rPr>
        <w:t>a treated group (ownership) and a</w:t>
      </w:r>
      <w:r w:rsidR="00081132">
        <w:rPr>
          <w:rFonts w:ascii="Times New Roman" w:hAnsi="Times New Roman" w:cs="Times New Roman"/>
          <w:sz w:val="24"/>
          <w:szCs w:val="24"/>
        </w:rPr>
        <w:t>n</w:t>
      </w:r>
      <w:r w:rsidRPr="00A113DA">
        <w:rPr>
          <w:rFonts w:ascii="Times New Roman" w:hAnsi="Times New Roman" w:cs="Times New Roman"/>
          <w:sz w:val="24"/>
          <w:szCs w:val="24"/>
        </w:rPr>
        <w:t xml:space="preserve"> untreated group (non-ownership) </w:t>
      </w:r>
      <w:sdt>
        <w:sdtPr>
          <w:rPr>
            <w:rFonts w:ascii="Times New Roman" w:hAnsi="Times New Roman" w:cs="Times New Roman"/>
            <w:sz w:val="24"/>
            <w:szCs w:val="24"/>
          </w:rPr>
          <w:id w:val="376983566"/>
          <w:citation/>
        </w:sdtPr>
        <w:sdtContent>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CITATION Cli08 \l 1041 </w:instrText>
          </w:r>
          <w:r w:rsidRPr="00A113DA">
            <w:rPr>
              <w:rFonts w:ascii="Times New Roman" w:hAnsi="Times New Roman" w:cs="Times New Roman"/>
              <w:sz w:val="24"/>
              <w:szCs w:val="24"/>
            </w:rPr>
            <w:fldChar w:fldCharType="separate"/>
          </w:r>
          <w:r w:rsidR="003742B7" w:rsidRPr="003742B7">
            <w:rPr>
              <w:rFonts w:ascii="Times New Roman" w:hAnsi="Times New Roman" w:cs="Times New Roman"/>
              <w:noProof/>
              <w:sz w:val="24"/>
              <w:szCs w:val="24"/>
            </w:rPr>
            <w:t>(Cliendo &amp; Kopeinig, 2008)</w:t>
          </w:r>
          <w:r w:rsidRPr="00A113DA">
            <w:rPr>
              <w:rFonts w:ascii="Times New Roman" w:hAnsi="Times New Roman" w:cs="Times New Roman"/>
              <w:sz w:val="24"/>
              <w:szCs w:val="24"/>
            </w:rPr>
            <w:fldChar w:fldCharType="end"/>
          </w:r>
        </w:sdtContent>
      </w:sdt>
      <w:r w:rsidRPr="00A113DA">
        <w:rPr>
          <w:rFonts w:ascii="Times New Roman" w:hAnsi="Times New Roman" w:cs="Times New Roman"/>
          <w:sz w:val="24"/>
          <w:szCs w:val="24"/>
        </w:rPr>
        <w:t>.</w:t>
      </w:r>
    </w:p>
    <w:p w14:paraId="31B7860B" w14:textId="51A6603A" w:rsidR="00761536" w:rsidRPr="00A113DA" w:rsidRDefault="00E51977" w:rsidP="005C1FF2">
      <w:pPr>
        <w:keepNext/>
        <w:adjustRightInd w:val="0"/>
        <w:spacing w:line="480" w:lineRule="auto"/>
        <w:ind w:firstLineChars="100" w:firstLine="240"/>
        <w:rPr>
          <w:rFonts w:ascii="Times New Roman" w:hAnsi="Times New Roman" w:cs="Times New Roman"/>
          <w:sz w:val="24"/>
          <w:szCs w:val="24"/>
        </w:rPr>
      </w:pP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_Ref108463627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34" w:author="Masanori_Matsuura" w:date="2023-01-12T14:29:00Z">
        <w:r w:rsidR="00F02F52" w:rsidRPr="00A113DA">
          <w:rPr>
            <w:rFonts w:ascii="Times New Roman" w:hAnsi="Times New Roman" w:cs="Times New Roman"/>
            <w:sz w:val="24"/>
            <w:szCs w:val="24"/>
          </w:rPr>
          <w:t xml:space="preserve">Figure </w:t>
        </w:r>
        <w:r w:rsidR="00F02F52">
          <w:rPr>
            <w:rFonts w:ascii="Times New Roman" w:hAnsi="Times New Roman" w:cs="Times New Roman"/>
            <w:noProof/>
            <w:sz w:val="24"/>
            <w:szCs w:val="24"/>
          </w:rPr>
          <w:t>1</w:t>
        </w:r>
      </w:ins>
      <w:del w:id="35" w:author="Masanori_Matsuura" w:date="2023-01-12T14:29:00Z">
        <w:r w:rsidR="00E808BA" w:rsidRPr="00A113DA" w:rsidDel="00F02F52">
          <w:rPr>
            <w:rFonts w:ascii="Times New Roman" w:hAnsi="Times New Roman" w:cs="Times New Roman"/>
            <w:sz w:val="24"/>
            <w:szCs w:val="24"/>
          </w:rPr>
          <w:delText xml:space="preserve">Figure </w:delText>
        </w:r>
        <w:r w:rsidR="00E808BA" w:rsidDel="00F02F52">
          <w:rPr>
            <w:rFonts w:ascii="Times New Roman" w:hAnsi="Times New Roman" w:cs="Times New Roman"/>
            <w:noProof/>
            <w:sz w:val="24"/>
            <w:szCs w:val="24"/>
          </w:rPr>
          <w:delText>1</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shows the common support assumption is implemented after matching the two groups</w:t>
      </w:r>
      <w:r w:rsidR="009944FE">
        <w:rPr>
          <w:rFonts w:ascii="Times New Roman" w:hAnsi="Times New Roman" w:cs="Times New Roman"/>
          <w:sz w:val="24"/>
          <w:szCs w:val="24"/>
        </w:rPr>
        <w:t xml:space="preserve"> using PSM</w:t>
      </w:r>
      <w:r w:rsidRPr="00A113DA">
        <w:rPr>
          <w:rFonts w:ascii="Times New Roman" w:hAnsi="Times New Roman" w:cs="Times New Roman"/>
          <w:sz w:val="24"/>
          <w:szCs w:val="24"/>
        </w:rPr>
        <w:t xml:space="preserve">. The results of Gini decomposition are shown in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_Ref102727437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36"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8</w:t>
        </w:r>
      </w:ins>
      <w:del w:id="37"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8</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w:t>
      </w:r>
      <w:r w:rsidR="0020670A">
        <w:rPr>
          <w:rFonts w:ascii="Times New Roman" w:hAnsi="Times New Roman" w:cs="Times New Roman"/>
          <w:sz w:val="24"/>
          <w:szCs w:val="24"/>
        </w:rPr>
        <w:t>T</w:t>
      </w:r>
      <w:r w:rsidRPr="00A113DA">
        <w:rPr>
          <w:rFonts w:ascii="Times New Roman" w:hAnsi="Times New Roman" w:cs="Times New Roman"/>
          <w:sz w:val="24"/>
          <w:szCs w:val="24"/>
        </w:rPr>
        <w:t xml:space="preserve">he Gini coefficient of off-farm income is higher for households who do not own mobile phones in Column (2) </w:t>
      </w:r>
      <w:r w:rsidR="00E52B73">
        <w:rPr>
          <w:rFonts w:ascii="Times New Roman" w:hAnsi="Times New Roman" w:cs="Times New Roman"/>
          <w:sz w:val="24"/>
          <w:szCs w:val="24"/>
        </w:rPr>
        <w:t>of</w:t>
      </w:r>
      <w:r w:rsidR="00E52B73" w:rsidRPr="00A113DA">
        <w:rPr>
          <w:rFonts w:ascii="Times New Roman" w:hAnsi="Times New Roman" w:cs="Times New Roman"/>
          <w:sz w:val="24"/>
          <w:szCs w:val="24"/>
        </w:rPr>
        <w:t xml:space="preserve">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_Ref102727437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38"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8</w:t>
        </w:r>
      </w:ins>
      <w:del w:id="39"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8</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xml:space="preserve">. Moreover, in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REF _Ref102727437 \h  \* MERGEFORMAT </w:instrText>
      </w:r>
      <w:r w:rsidRPr="00A113DA">
        <w:rPr>
          <w:rFonts w:ascii="Times New Roman" w:hAnsi="Times New Roman" w:cs="Times New Roman"/>
          <w:sz w:val="24"/>
          <w:szCs w:val="24"/>
        </w:rPr>
      </w:r>
      <w:r w:rsidRPr="00A113DA">
        <w:rPr>
          <w:rFonts w:ascii="Times New Roman" w:hAnsi="Times New Roman" w:cs="Times New Roman"/>
          <w:sz w:val="24"/>
          <w:szCs w:val="24"/>
        </w:rPr>
        <w:fldChar w:fldCharType="separate"/>
      </w:r>
      <w:ins w:id="40" w:author="Masanori_Matsuura" w:date="2023-01-12T14:29:00Z">
        <w:r w:rsidR="00F02F52" w:rsidRPr="00A113DA">
          <w:rPr>
            <w:rFonts w:ascii="Times New Roman" w:hAnsi="Times New Roman" w:cs="Times New Roman"/>
            <w:sz w:val="24"/>
            <w:szCs w:val="24"/>
          </w:rPr>
          <w:t xml:space="preserve">Table </w:t>
        </w:r>
        <w:r w:rsidR="00F02F52">
          <w:rPr>
            <w:rFonts w:ascii="Times New Roman" w:hAnsi="Times New Roman" w:cs="Times New Roman"/>
            <w:noProof/>
            <w:sz w:val="24"/>
            <w:szCs w:val="24"/>
          </w:rPr>
          <w:t>8</w:t>
        </w:r>
      </w:ins>
      <w:del w:id="41" w:author="Masanori_Matsuura" w:date="2023-01-12T14:29:00Z">
        <w:r w:rsidR="00E808BA" w:rsidRPr="00A113DA" w:rsidDel="00F02F52">
          <w:rPr>
            <w:rFonts w:ascii="Times New Roman" w:hAnsi="Times New Roman" w:cs="Times New Roman"/>
            <w:sz w:val="24"/>
            <w:szCs w:val="24"/>
          </w:rPr>
          <w:delText xml:space="preserve">Table </w:delText>
        </w:r>
        <w:r w:rsidR="00E808BA" w:rsidDel="00F02F52">
          <w:rPr>
            <w:rFonts w:ascii="Times New Roman" w:hAnsi="Times New Roman" w:cs="Times New Roman"/>
            <w:noProof/>
            <w:sz w:val="24"/>
            <w:szCs w:val="24"/>
          </w:rPr>
          <w:delText>8</w:delText>
        </w:r>
      </w:del>
      <w:r w:rsidRPr="00A113DA">
        <w:rPr>
          <w:rFonts w:ascii="Times New Roman" w:hAnsi="Times New Roman" w:cs="Times New Roman"/>
          <w:sz w:val="24"/>
          <w:szCs w:val="24"/>
        </w:rPr>
        <w:fldChar w:fldCharType="end"/>
      </w:r>
      <w:r w:rsidRPr="00A113DA">
        <w:rPr>
          <w:rFonts w:ascii="Times New Roman" w:hAnsi="Times New Roman" w:cs="Times New Roman"/>
          <w:sz w:val="24"/>
          <w:szCs w:val="24"/>
        </w:rPr>
        <w:t>, Column (5) presents percentage changes of off-farm income in the overall Gini coefficient. For households who own mobile phones, an increase of one percentage point in off-farm income decrea</w:t>
      </w:r>
      <w:r w:rsidR="00783E51">
        <w:rPr>
          <w:rFonts w:ascii="Times New Roman" w:hAnsi="Times New Roman" w:cs="Times New Roman"/>
          <w:sz w:val="24"/>
          <w:szCs w:val="24"/>
        </w:rPr>
        <w:t>ses the Gini coefficient by 0.</w:t>
      </w:r>
      <w:r w:rsidR="00C64F13">
        <w:rPr>
          <w:rFonts w:ascii="Times New Roman" w:hAnsi="Times New Roman" w:cs="Times New Roman"/>
          <w:sz w:val="24"/>
          <w:szCs w:val="24"/>
        </w:rPr>
        <w:t>064</w:t>
      </w:r>
      <w:r w:rsidRPr="00A113DA">
        <w:rPr>
          <w:rFonts w:ascii="Times New Roman" w:hAnsi="Times New Roman" w:cs="Times New Roman"/>
          <w:sz w:val="24"/>
          <w:szCs w:val="24"/>
        </w:rPr>
        <w:t xml:space="preserve">% while an increase of one percentage point in off-farm income </w:t>
      </w:r>
      <w:r w:rsidR="00551349" w:rsidRPr="00A113DA">
        <w:rPr>
          <w:rFonts w:ascii="Times New Roman" w:hAnsi="Times New Roman" w:cs="Times New Roman"/>
          <w:sz w:val="24"/>
          <w:szCs w:val="24"/>
        </w:rPr>
        <w:t>decreases</w:t>
      </w:r>
      <w:r w:rsidRPr="00A113DA">
        <w:rPr>
          <w:rFonts w:ascii="Times New Roman" w:hAnsi="Times New Roman" w:cs="Times New Roman"/>
          <w:sz w:val="24"/>
          <w:szCs w:val="24"/>
        </w:rPr>
        <w:t xml:space="preserve"> the Gini coefficient by 0.</w:t>
      </w:r>
      <w:r w:rsidR="00C64F13" w:rsidRPr="00A113DA">
        <w:rPr>
          <w:rFonts w:ascii="Times New Roman" w:hAnsi="Times New Roman" w:cs="Times New Roman"/>
          <w:sz w:val="24"/>
          <w:szCs w:val="24"/>
        </w:rPr>
        <w:t>0</w:t>
      </w:r>
      <w:r w:rsidR="00C64F13">
        <w:rPr>
          <w:rFonts w:ascii="Times New Roman" w:hAnsi="Times New Roman" w:cs="Times New Roman"/>
          <w:sz w:val="24"/>
          <w:szCs w:val="24"/>
        </w:rPr>
        <w:t>49</w:t>
      </w:r>
      <w:r w:rsidRPr="00A113DA">
        <w:rPr>
          <w:rFonts w:ascii="Times New Roman" w:hAnsi="Times New Roman" w:cs="Times New Roman"/>
          <w:sz w:val="24"/>
          <w:szCs w:val="24"/>
        </w:rPr>
        <w:t>%</w:t>
      </w:r>
      <w:r w:rsidR="00C64F13">
        <w:rPr>
          <w:rFonts w:ascii="Times New Roman" w:hAnsi="Times New Roman" w:cs="Times New Roman"/>
          <w:sz w:val="24"/>
          <w:szCs w:val="24"/>
        </w:rPr>
        <w:t xml:space="preserve"> for households not owning a mobile phone</w:t>
      </w:r>
      <w:r w:rsidRPr="00A113DA">
        <w:rPr>
          <w:rFonts w:ascii="Times New Roman" w:hAnsi="Times New Roman" w:cs="Times New Roman"/>
          <w:sz w:val="24"/>
          <w:szCs w:val="24"/>
        </w:rPr>
        <w:t xml:space="preserve">. Our findings indicate that the equalizing effect of </w:t>
      </w:r>
      <w:r w:rsidR="00AA426A">
        <w:rPr>
          <w:rFonts w:ascii="Times New Roman" w:hAnsi="Times New Roman" w:cs="Times New Roman"/>
          <w:sz w:val="24"/>
          <w:szCs w:val="24"/>
        </w:rPr>
        <w:t>income diversification</w:t>
      </w:r>
      <w:r w:rsidRPr="00A113DA">
        <w:rPr>
          <w:rFonts w:ascii="Times New Roman" w:hAnsi="Times New Roman" w:cs="Times New Roman"/>
          <w:sz w:val="24"/>
          <w:szCs w:val="24"/>
        </w:rPr>
        <w:t xml:space="preserve"> </w:t>
      </w:r>
      <w:r w:rsidR="009D3447">
        <w:rPr>
          <w:rFonts w:ascii="Times New Roman" w:hAnsi="Times New Roman" w:cs="Times New Roman"/>
          <w:sz w:val="24"/>
          <w:szCs w:val="24"/>
        </w:rPr>
        <w:t xml:space="preserve">especially off-farm income </w:t>
      </w:r>
      <w:r w:rsidRPr="00A113DA">
        <w:rPr>
          <w:rFonts w:ascii="Times New Roman" w:hAnsi="Times New Roman" w:cs="Times New Roman"/>
          <w:sz w:val="24"/>
          <w:szCs w:val="24"/>
        </w:rPr>
        <w:t xml:space="preserve">is more sizable </w:t>
      </w:r>
      <w:r w:rsidR="00551349">
        <w:rPr>
          <w:rFonts w:ascii="Times New Roman" w:hAnsi="Times New Roman" w:cs="Times New Roman"/>
          <w:sz w:val="24"/>
          <w:szCs w:val="24"/>
        </w:rPr>
        <w:t>considering</w:t>
      </w:r>
      <w:r w:rsidR="00551349" w:rsidRPr="00A113DA">
        <w:rPr>
          <w:rFonts w:ascii="Times New Roman" w:hAnsi="Times New Roman" w:cs="Times New Roman"/>
          <w:sz w:val="24"/>
          <w:szCs w:val="24"/>
        </w:rPr>
        <w:t xml:space="preserve"> </w:t>
      </w:r>
      <w:r w:rsidRPr="00A113DA">
        <w:rPr>
          <w:rFonts w:ascii="Times New Roman" w:hAnsi="Times New Roman" w:cs="Times New Roman"/>
          <w:sz w:val="24"/>
          <w:szCs w:val="24"/>
        </w:rPr>
        <w:t>mobile phones. This is consistent with</w:t>
      </w:r>
      <w:r w:rsidRPr="00A113DA">
        <w:rPr>
          <w:rFonts w:ascii="Times New Roman" w:hAnsi="Times New Roman" w:cs="Times New Roman"/>
          <w:noProof/>
          <w:sz w:val="24"/>
          <w:szCs w:val="24"/>
        </w:rPr>
        <w:t xml:space="preserve"> Adams Jr. (1994; 2002)</w:t>
      </w:r>
      <w:r w:rsidRPr="00A113DA">
        <w:rPr>
          <w:rFonts w:ascii="Times New Roman" w:hAnsi="Times New Roman" w:cs="Times New Roman"/>
          <w:sz w:val="24"/>
          <w:szCs w:val="24"/>
        </w:rPr>
        <w:t xml:space="preserve">. </w:t>
      </w:r>
      <w:r w:rsidR="00665E0C" w:rsidRPr="00A113DA">
        <w:rPr>
          <w:rFonts w:ascii="Times New Roman" w:hAnsi="Times New Roman" w:cs="Times New Roman"/>
          <w:noProof/>
          <w:sz w:val="24"/>
          <w:szCs w:val="24"/>
        </w:rPr>
        <w:t>Miyajima (2022) found that the impact of mobile phone ownership on consumption remains significant, particularly among those in the lower part of the consumption distribution</w:t>
      </w:r>
      <w:r w:rsidR="00D8381A" w:rsidRPr="00A113DA">
        <w:rPr>
          <w:rFonts w:ascii="Times New Roman" w:hAnsi="Times New Roman" w:cs="Times New Roman"/>
          <w:noProof/>
          <w:sz w:val="24"/>
          <w:szCs w:val="24"/>
        </w:rPr>
        <w:t>, indicating the reduction of inequality by mobile phone ownership</w:t>
      </w:r>
      <w:r w:rsidR="00665E0C" w:rsidRPr="00A113DA">
        <w:rPr>
          <w:rFonts w:ascii="Times New Roman" w:hAnsi="Times New Roman" w:cs="Times New Roman"/>
          <w:noProof/>
          <w:sz w:val="24"/>
          <w:szCs w:val="24"/>
        </w:rPr>
        <w:t>.</w:t>
      </w:r>
      <w:r w:rsidR="00E35E9A" w:rsidRPr="00A113DA">
        <w:rPr>
          <w:rFonts w:ascii="Times New Roman" w:hAnsi="Times New Roman" w:cs="Times New Roman"/>
          <w:noProof/>
          <w:sz w:val="24"/>
          <w:szCs w:val="24"/>
        </w:rPr>
        <w:t xml:space="preserve"> Although Miyajima (2022) used FE-IV to show the finding,</w:t>
      </w:r>
      <w:r w:rsidR="00665E0C" w:rsidRPr="00A113DA">
        <w:rPr>
          <w:rFonts w:ascii="Times New Roman" w:hAnsi="Times New Roman" w:cs="Times New Roman"/>
          <w:noProof/>
          <w:sz w:val="24"/>
          <w:szCs w:val="24"/>
        </w:rPr>
        <w:t xml:space="preserve"> </w:t>
      </w:r>
      <w:r w:rsidR="00D8381A" w:rsidRPr="00A113DA">
        <w:rPr>
          <w:rFonts w:ascii="Times New Roman" w:hAnsi="Times New Roman" w:cs="Times New Roman"/>
          <w:noProof/>
          <w:sz w:val="24"/>
          <w:szCs w:val="24"/>
        </w:rPr>
        <w:t xml:space="preserve">our </w:t>
      </w:r>
      <w:r w:rsidR="00CD0B7A" w:rsidRPr="00A113DA">
        <w:rPr>
          <w:rFonts w:ascii="Times New Roman" w:hAnsi="Times New Roman" w:cs="Times New Roman"/>
          <w:noProof/>
          <w:sz w:val="24"/>
          <w:szCs w:val="24"/>
        </w:rPr>
        <w:t>results</w:t>
      </w:r>
      <w:r w:rsidR="00D8381A" w:rsidRPr="00A113DA">
        <w:rPr>
          <w:rFonts w:ascii="Times New Roman" w:hAnsi="Times New Roman" w:cs="Times New Roman"/>
          <w:noProof/>
          <w:sz w:val="24"/>
          <w:szCs w:val="24"/>
        </w:rPr>
        <w:t xml:space="preserve"> </w:t>
      </w:r>
      <w:r w:rsidR="00CD0B7A" w:rsidRPr="00A113DA">
        <w:rPr>
          <w:rFonts w:ascii="Times New Roman" w:hAnsi="Times New Roman" w:cs="Times New Roman"/>
          <w:noProof/>
          <w:sz w:val="24"/>
          <w:szCs w:val="24"/>
        </w:rPr>
        <w:t xml:space="preserve">using Gini decomposition analysis are consistent with Miyajima (2022). </w:t>
      </w:r>
      <w:r w:rsidR="00A93AB2" w:rsidRPr="00A113DA">
        <w:rPr>
          <w:rFonts w:ascii="Times New Roman" w:hAnsi="Times New Roman" w:cs="Times New Roman"/>
          <w:sz w:val="24"/>
          <w:szCs w:val="24"/>
        </w:rPr>
        <w:t>These</w:t>
      </w:r>
      <w:r w:rsidRPr="00A113DA">
        <w:rPr>
          <w:rFonts w:ascii="Times New Roman" w:hAnsi="Times New Roman" w:cs="Times New Roman"/>
          <w:sz w:val="24"/>
          <w:szCs w:val="24"/>
        </w:rPr>
        <w:t xml:space="preserve"> results add empirical evidence regarding the impact of mobile phones on reducing income inequality. </w:t>
      </w:r>
      <w:r w:rsidRPr="00A113DA">
        <w:rPr>
          <w:rFonts w:ascii="Times New Roman" w:hAnsi="Times New Roman" w:cs="Times New Roman"/>
          <w:noProof/>
          <w:sz w:val="24"/>
          <w:szCs w:val="24"/>
        </w:rPr>
        <w:t>Reardon</w:t>
      </w:r>
      <w:r w:rsidR="00551349">
        <w:rPr>
          <w:rFonts w:ascii="Times New Roman" w:hAnsi="Times New Roman" w:cs="Times New Roman"/>
          <w:noProof/>
          <w:sz w:val="24"/>
          <w:szCs w:val="24"/>
        </w:rPr>
        <w:t xml:space="preserve"> et al. </w:t>
      </w:r>
      <w:r w:rsidRPr="00A113DA">
        <w:rPr>
          <w:rFonts w:ascii="Times New Roman" w:hAnsi="Times New Roman" w:cs="Times New Roman"/>
          <w:noProof/>
          <w:sz w:val="24"/>
          <w:szCs w:val="24"/>
        </w:rPr>
        <w:t xml:space="preserve">(2000) stated that </w:t>
      </w:r>
      <w:r w:rsidRPr="00A113DA">
        <w:rPr>
          <w:rFonts w:ascii="Times New Roman" w:hAnsi="Times New Roman" w:cs="Times New Roman"/>
          <w:color w:val="1C1D1E"/>
          <w:sz w:val="24"/>
          <w:szCs w:val="24"/>
          <w:shd w:val="clear" w:color="auto" w:fill="FFFFFF"/>
        </w:rPr>
        <w:t xml:space="preserve">it is crucial for public investments and policy to favor an increase in the </w:t>
      </w:r>
      <w:r w:rsidRPr="00A113DA">
        <w:rPr>
          <w:rFonts w:ascii="Times New Roman" w:hAnsi="Times New Roman" w:cs="Times New Roman"/>
          <w:color w:val="1C1D1E"/>
          <w:sz w:val="24"/>
          <w:szCs w:val="24"/>
          <w:shd w:val="clear" w:color="auto" w:fill="FFFFFF"/>
        </w:rPr>
        <w:lastRenderedPageBreak/>
        <w:t>access of the poor to assets that allow them to overcome non-farm work entry barriers</w:t>
      </w:r>
      <w:r w:rsidR="00551349">
        <w:rPr>
          <w:rFonts w:ascii="Times New Roman" w:hAnsi="Times New Roman" w:cs="Times New Roman"/>
          <w:color w:val="1C1D1E"/>
          <w:sz w:val="24"/>
          <w:szCs w:val="24"/>
          <w:shd w:val="clear" w:color="auto" w:fill="FFFFFF"/>
        </w:rPr>
        <w:t>.</w:t>
      </w:r>
      <w:r w:rsidRPr="00A113DA">
        <w:rPr>
          <w:rFonts w:ascii="Times New Roman" w:hAnsi="Times New Roman" w:cs="Times New Roman"/>
          <w:color w:val="1C1D1E"/>
          <w:sz w:val="24"/>
          <w:szCs w:val="24"/>
          <w:shd w:val="clear" w:color="auto" w:fill="FFFFFF"/>
        </w:rPr>
        <w:t xml:space="preserve"> </w:t>
      </w:r>
      <w:r w:rsidR="00551349">
        <w:rPr>
          <w:rFonts w:ascii="Times New Roman" w:hAnsi="Times New Roman" w:cs="Times New Roman"/>
          <w:color w:val="1C1D1E"/>
          <w:sz w:val="24"/>
          <w:szCs w:val="24"/>
          <w:shd w:val="clear" w:color="auto" w:fill="FFFFFF"/>
        </w:rPr>
        <w:t>O</w:t>
      </w:r>
      <w:r w:rsidR="00551349" w:rsidRPr="00A113DA">
        <w:rPr>
          <w:rFonts w:ascii="Times New Roman" w:hAnsi="Times New Roman" w:cs="Times New Roman"/>
          <w:color w:val="1C1D1E"/>
          <w:sz w:val="24"/>
          <w:szCs w:val="24"/>
          <w:shd w:val="clear" w:color="auto" w:fill="FFFFFF"/>
        </w:rPr>
        <w:t xml:space="preserve">ur </w:t>
      </w:r>
      <w:r w:rsidRPr="00A113DA">
        <w:rPr>
          <w:rFonts w:ascii="Times New Roman" w:hAnsi="Times New Roman" w:cs="Times New Roman"/>
          <w:color w:val="1C1D1E"/>
          <w:sz w:val="24"/>
          <w:szCs w:val="24"/>
          <w:shd w:val="clear" w:color="auto" w:fill="FFFFFF"/>
        </w:rPr>
        <w:t>result</w:t>
      </w:r>
      <w:r w:rsidR="00551349">
        <w:rPr>
          <w:rFonts w:ascii="Times New Roman" w:hAnsi="Times New Roman" w:cs="Times New Roman"/>
          <w:color w:val="1C1D1E"/>
          <w:sz w:val="24"/>
          <w:szCs w:val="24"/>
          <w:shd w:val="clear" w:color="auto" w:fill="FFFFFF"/>
        </w:rPr>
        <w:t>s</w:t>
      </w:r>
      <w:r w:rsidRPr="00A113DA">
        <w:rPr>
          <w:rFonts w:ascii="Times New Roman" w:hAnsi="Times New Roman" w:cs="Times New Roman"/>
          <w:color w:val="1C1D1E"/>
          <w:sz w:val="24"/>
          <w:szCs w:val="24"/>
          <w:shd w:val="clear" w:color="auto" w:fill="FFFFFF"/>
        </w:rPr>
        <w:t xml:space="preserve"> indicate that mobile phone penetration and adoption would reduce the</w:t>
      </w:r>
      <w:r w:rsidR="00551349">
        <w:rPr>
          <w:rFonts w:ascii="Times New Roman" w:hAnsi="Times New Roman" w:cs="Times New Roman"/>
          <w:color w:val="1C1D1E"/>
          <w:sz w:val="24"/>
          <w:szCs w:val="24"/>
          <w:shd w:val="clear" w:color="auto" w:fill="FFFFFF"/>
        </w:rPr>
        <w:t>se</w:t>
      </w:r>
      <w:r w:rsidRPr="00A113DA">
        <w:rPr>
          <w:rFonts w:ascii="Times New Roman" w:hAnsi="Times New Roman" w:cs="Times New Roman"/>
          <w:color w:val="1C1D1E"/>
          <w:sz w:val="24"/>
          <w:szCs w:val="24"/>
          <w:shd w:val="clear" w:color="auto" w:fill="FFFFFF"/>
        </w:rPr>
        <w:t xml:space="preserve"> </w:t>
      </w:r>
      <w:r w:rsidR="00A534B3" w:rsidRPr="00A113DA">
        <w:rPr>
          <w:rFonts w:ascii="Times New Roman" w:hAnsi="Times New Roman" w:cs="Times New Roman"/>
          <w:color w:val="1C1D1E"/>
          <w:sz w:val="24"/>
          <w:szCs w:val="24"/>
          <w:shd w:val="clear" w:color="auto" w:fill="FFFFFF"/>
        </w:rPr>
        <w:t>b</w:t>
      </w:r>
      <w:r w:rsidRPr="00A113DA">
        <w:rPr>
          <w:rFonts w:ascii="Times New Roman" w:hAnsi="Times New Roman" w:cs="Times New Roman"/>
          <w:color w:val="1C1D1E"/>
          <w:sz w:val="24"/>
          <w:szCs w:val="24"/>
          <w:shd w:val="clear" w:color="auto" w:fill="FFFFFF"/>
        </w:rPr>
        <w:t xml:space="preserve">arriers and thereby inequality due </w:t>
      </w:r>
      <w:r w:rsidR="008328EF" w:rsidRPr="00A113DA">
        <w:rPr>
          <w:rFonts w:ascii="Times New Roman" w:hAnsi="Times New Roman" w:cs="Times New Roman"/>
          <w:noProof/>
          <w:sz w:val="24"/>
          <w:szCs w:val="24"/>
        </w:rPr>
        <w:drawing>
          <wp:anchor distT="0" distB="0" distL="114300" distR="114300" simplePos="0" relativeHeight="251660288" behindDoc="0" locked="0" layoutInCell="1" allowOverlap="1" wp14:anchorId="7544B8A5" wp14:editId="3B36C6A0">
            <wp:simplePos x="0" y="0"/>
            <wp:positionH relativeFrom="margin">
              <wp:align>center</wp:align>
            </wp:positionH>
            <wp:positionV relativeFrom="paragraph">
              <wp:posOffset>2353021</wp:posOffset>
            </wp:positionV>
            <wp:extent cx="5187315" cy="377253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187315" cy="3772535"/>
                    </a:xfrm>
                    <a:prstGeom prst="rect">
                      <a:avLst/>
                    </a:prstGeom>
                  </pic:spPr>
                </pic:pic>
              </a:graphicData>
            </a:graphic>
            <wp14:sizeRelH relativeFrom="margin">
              <wp14:pctWidth>0</wp14:pctWidth>
            </wp14:sizeRelH>
            <wp14:sizeRelV relativeFrom="margin">
              <wp14:pctHeight>0</wp14:pctHeight>
            </wp14:sizeRelV>
          </wp:anchor>
        </w:drawing>
      </w:r>
      <w:r w:rsidR="008328EF" w:rsidRPr="00A113DA">
        <w:rPr>
          <w:rFonts w:ascii="Times New Roman" w:hAnsi="Times New Roman" w:cs="Times New Roman"/>
          <w:color w:val="1C1D1E"/>
          <w:sz w:val="24"/>
          <w:szCs w:val="24"/>
          <w:shd w:val="clear" w:color="auto" w:fill="FFFFFF"/>
        </w:rPr>
        <w:t>to</w:t>
      </w:r>
      <w:r w:rsidR="008328EF">
        <w:rPr>
          <w:rFonts w:ascii="Times New Roman" w:hAnsi="Times New Roman" w:cs="Times New Roman"/>
          <w:color w:val="1C1D1E"/>
          <w:sz w:val="24"/>
          <w:szCs w:val="24"/>
          <w:shd w:val="clear" w:color="auto" w:fill="FFFFFF"/>
        </w:rPr>
        <w:t xml:space="preserve"> increase in</w:t>
      </w:r>
      <w:r w:rsidR="008328EF" w:rsidRPr="00A113DA">
        <w:rPr>
          <w:rFonts w:ascii="Times New Roman" w:hAnsi="Times New Roman" w:cs="Times New Roman"/>
          <w:color w:val="1C1D1E"/>
          <w:sz w:val="24"/>
          <w:szCs w:val="24"/>
          <w:shd w:val="clear" w:color="auto" w:fill="FFFFFF"/>
        </w:rPr>
        <w:t xml:space="preserve"> off-farm work opportunities.</w:t>
      </w:r>
    </w:p>
    <w:p w14:paraId="689E1302" w14:textId="5D368A23" w:rsidR="00963725" w:rsidRPr="00A113DA" w:rsidRDefault="00761536" w:rsidP="00CA1EE2">
      <w:pPr>
        <w:pStyle w:val="ab"/>
        <w:jc w:val="center"/>
        <w:rPr>
          <w:rFonts w:ascii="Times New Roman" w:hAnsi="Times New Roman" w:cs="Times New Roman"/>
          <w:sz w:val="24"/>
          <w:szCs w:val="24"/>
        </w:rPr>
      </w:pPr>
      <w:bookmarkStart w:id="42" w:name="_Ref108463627"/>
      <w:r w:rsidRPr="00A113DA">
        <w:rPr>
          <w:rFonts w:ascii="Times New Roman" w:hAnsi="Times New Roman" w:cs="Times New Roman"/>
          <w:sz w:val="24"/>
          <w:szCs w:val="24"/>
        </w:rPr>
        <w:t xml:space="preserve">Figure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SEQ Figure \* ARABIC </w:instrText>
      </w:r>
      <w:r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1</w:t>
      </w:r>
      <w:r w:rsidRPr="00A113DA">
        <w:rPr>
          <w:rFonts w:ascii="Times New Roman" w:hAnsi="Times New Roman" w:cs="Times New Roman"/>
          <w:sz w:val="24"/>
          <w:szCs w:val="24"/>
        </w:rPr>
        <w:fldChar w:fldCharType="end"/>
      </w:r>
      <w:bookmarkEnd w:id="42"/>
      <w:r w:rsidRPr="00A113DA">
        <w:rPr>
          <w:rFonts w:ascii="Times New Roman" w:hAnsi="Times New Roman" w:cs="Times New Roman"/>
          <w:sz w:val="24"/>
          <w:szCs w:val="24"/>
        </w:rPr>
        <w:t xml:space="preserve"> Common support assumption of propensity score matching</w:t>
      </w:r>
      <w:r w:rsidR="00963725" w:rsidRPr="00A113DA">
        <w:rPr>
          <w:rFonts w:ascii="Times New Roman" w:hAnsi="Times New Roman" w:cs="Times New Roman"/>
          <w:sz w:val="24"/>
          <w:szCs w:val="24"/>
        </w:rPr>
        <w:br w:type="page"/>
      </w:r>
    </w:p>
    <w:p w14:paraId="134C2AB7" w14:textId="648811DC" w:rsidR="00A13E42" w:rsidRPr="00A113DA" w:rsidRDefault="00A13E42" w:rsidP="00A13E42">
      <w:pPr>
        <w:pStyle w:val="ab"/>
        <w:keepNext/>
        <w:jc w:val="center"/>
        <w:rPr>
          <w:rFonts w:ascii="Times New Roman" w:hAnsi="Times New Roman" w:cs="Times New Roman"/>
          <w:sz w:val="24"/>
          <w:szCs w:val="24"/>
        </w:rPr>
      </w:pPr>
      <w:bookmarkStart w:id="43" w:name="_Ref102727437"/>
      <w:bookmarkStart w:id="44" w:name="_Ref102727430"/>
      <w:r w:rsidRPr="00A113DA">
        <w:rPr>
          <w:rFonts w:ascii="Times New Roman" w:hAnsi="Times New Roman" w:cs="Times New Roman"/>
          <w:sz w:val="24"/>
          <w:szCs w:val="24"/>
        </w:rPr>
        <w:lastRenderedPageBreak/>
        <w:t xml:space="preserve">Table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SEQ Table \* ARABIC </w:instrText>
      </w:r>
      <w:r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8</w:t>
      </w:r>
      <w:r w:rsidRPr="00A113DA">
        <w:rPr>
          <w:rFonts w:ascii="Times New Roman" w:hAnsi="Times New Roman" w:cs="Times New Roman"/>
          <w:sz w:val="24"/>
          <w:szCs w:val="24"/>
        </w:rPr>
        <w:fldChar w:fldCharType="end"/>
      </w:r>
      <w:bookmarkEnd w:id="43"/>
      <w:r w:rsidRPr="00A113DA">
        <w:rPr>
          <w:rFonts w:ascii="Times New Roman" w:hAnsi="Times New Roman" w:cs="Times New Roman"/>
          <w:sz w:val="24"/>
          <w:szCs w:val="24"/>
        </w:rPr>
        <w:t xml:space="preserve"> Gini decomposition by income source</w:t>
      </w:r>
      <w:bookmarkEnd w:id="44"/>
    </w:p>
    <w:tbl>
      <w:tblPr>
        <w:tblW w:w="9073" w:type="dxa"/>
        <w:tblInd w:w="-30" w:type="dxa"/>
        <w:tblLayout w:type="fixed"/>
        <w:tblCellMar>
          <w:left w:w="99" w:type="dxa"/>
          <w:right w:w="99" w:type="dxa"/>
        </w:tblCellMar>
        <w:tblLook w:val="0000" w:firstRow="0" w:lastRow="0" w:firstColumn="0" w:lastColumn="0" w:noHBand="0" w:noVBand="0"/>
      </w:tblPr>
      <w:tblGrid>
        <w:gridCol w:w="2268"/>
        <w:gridCol w:w="1361"/>
        <w:gridCol w:w="1361"/>
        <w:gridCol w:w="1361"/>
        <w:gridCol w:w="1361"/>
        <w:gridCol w:w="1361"/>
      </w:tblGrid>
      <w:tr w:rsidR="004971B5" w:rsidRPr="004971B5" w14:paraId="04F07B21" w14:textId="77777777" w:rsidTr="00DD64CA">
        <w:trPr>
          <w:trHeight w:val="113"/>
        </w:trPr>
        <w:tc>
          <w:tcPr>
            <w:tcW w:w="2268" w:type="dxa"/>
            <w:tcBorders>
              <w:top w:val="single" w:sz="4" w:space="0" w:color="auto"/>
              <w:left w:val="nil"/>
              <w:right w:val="nil"/>
            </w:tcBorders>
            <w:vAlign w:val="center"/>
          </w:tcPr>
          <w:p w14:paraId="6C0F730A" w14:textId="77777777" w:rsidR="00F62A2A" w:rsidRPr="008C11E4" w:rsidRDefault="00F62A2A" w:rsidP="00A01DE7">
            <w:pPr>
              <w:autoSpaceDE w:val="0"/>
              <w:autoSpaceDN w:val="0"/>
              <w:adjustRightInd w:val="0"/>
              <w:rPr>
                <w:rFonts w:ascii="Times New Roman" w:hAnsi="Times New Roman" w:cs="Times New Roman"/>
                <w:color w:val="000000"/>
                <w:kern w:val="0"/>
                <w:sz w:val="24"/>
                <w:szCs w:val="24"/>
              </w:rPr>
            </w:pPr>
          </w:p>
        </w:tc>
        <w:tc>
          <w:tcPr>
            <w:tcW w:w="1361" w:type="dxa"/>
            <w:tcBorders>
              <w:top w:val="single" w:sz="4" w:space="0" w:color="auto"/>
              <w:left w:val="nil"/>
              <w:bottom w:val="single" w:sz="4" w:space="0" w:color="auto"/>
              <w:right w:val="nil"/>
            </w:tcBorders>
            <w:vAlign w:val="center"/>
          </w:tcPr>
          <w:p w14:paraId="27BD2831" w14:textId="77777777" w:rsidR="00E53164" w:rsidRPr="008C11E4" w:rsidRDefault="00B92D85" w:rsidP="00A01DE7">
            <w:pPr>
              <w:autoSpaceDE w:val="0"/>
              <w:autoSpaceDN w:val="0"/>
              <w:adjustRightInd w:val="0"/>
              <w:jc w:val="center"/>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(1)</w:t>
            </w:r>
          </w:p>
        </w:tc>
        <w:tc>
          <w:tcPr>
            <w:tcW w:w="1361" w:type="dxa"/>
            <w:tcBorders>
              <w:top w:val="single" w:sz="4" w:space="0" w:color="auto"/>
              <w:left w:val="nil"/>
              <w:bottom w:val="single" w:sz="4" w:space="0" w:color="auto"/>
              <w:right w:val="nil"/>
            </w:tcBorders>
            <w:vAlign w:val="center"/>
          </w:tcPr>
          <w:p w14:paraId="1EBBA676" w14:textId="77777777" w:rsidR="00E53164" w:rsidRPr="008C11E4" w:rsidRDefault="00B92D85" w:rsidP="00A01DE7">
            <w:pPr>
              <w:autoSpaceDE w:val="0"/>
              <w:autoSpaceDN w:val="0"/>
              <w:adjustRightInd w:val="0"/>
              <w:jc w:val="center"/>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(2)</w:t>
            </w:r>
          </w:p>
        </w:tc>
        <w:tc>
          <w:tcPr>
            <w:tcW w:w="1361" w:type="dxa"/>
            <w:tcBorders>
              <w:top w:val="single" w:sz="4" w:space="0" w:color="auto"/>
              <w:left w:val="nil"/>
              <w:bottom w:val="single" w:sz="4" w:space="0" w:color="auto"/>
              <w:right w:val="nil"/>
            </w:tcBorders>
            <w:vAlign w:val="center"/>
          </w:tcPr>
          <w:p w14:paraId="1FEDBB5C" w14:textId="77777777" w:rsidR="00F62A2A" w:rsidRPr="008C11E4" w:rsidRDefault="00B92D85" w:rsidP="00A01DE7">
            <w:pPr>
              <w:autoSpaceDE w:val="0"/>
              <w:autoSpaceDN w:val="0"/>
              <w:adjustRightInd w:val="0"/>
              <w:jc w:val="center"/>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(3)</w:t>
            </w:r>
          </w:p>
        </w:tc>
        <w:tc>
          <w:tcPr>
            <w:tcW w:w="1361" w:type="dxa"/>
            <w:tcBorders>
              <w:top w:val="single" w:sz="4" w:space="0" w:color="auto"/>
              <w:left w:val="nil"/>
              <w:bottom w:val="single" w:sz="4" w:space="0" w:color="auto"/>
              <w:right w:val="nil"/>
            </w:tcBorders>
            <w:vAlign w:val="center"/>
          </w:tcPr>
          <w:p w14:paraId="7E397EA0" w14:textId="77777777" w:rsidR="00F62A2A" w:rsidRPr="008C11E4" w:rsidRDefault="00B92D85" w:rsidP="00A01DE7">
            <w:pPr>
              <w:autoSpaceDE w:val="0"/>
              <w:autoSpaceDN w:val="0"/>
              <w:adjustRightInd w:val="0"/>
              <w:jc w:val="center"/>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(4)</w:t>
            </w:r>
          </w:p>
        </w:tc>
        <w:tc>
          <w:tcPr>
            <w:tcW w:w="1361" w:type="dxa"/>
            <w:tcBorders>
              <w:top w:val="single" w:sz="4" w:space="0" w:color="auto"/>
              <w:left w:val="nil"/>
              <w:bottom w:val="single" w:sz="4" w:space="0" w:color="auto"/>
              <w:right w:val="nil"/>
            </w:tcBorders>
            <w:vAlign w:val="center"/>
          </w:tcPr>
          <w:p w14:paraId="7EBBC7E4" w14:textId="77777777" w:rsidR="00F62A2A" w:rsidRPr="008C11E4" w:rsidRDefault="00B92D85" w:rsidP="00A01DE7">
            <w:pPr>
              <w:autoSpaceDE w:val="0"/>
              <w:autoSpaceDN w:val="0"/>
              <w:adjustRightInd w:val="0"/>
              <w:jc w:val="center"/>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(5)</w:t>
            </w:r>
          </w:p>
        </w:tc>
      </w:tr>
      <w:tr w:rsidR="004971B5" w:rsidRPr="004971B5" w14:paraId="2D5502FD" w14:textId="77777777" w:rsidTr="00DD64CA">
        <w:trPr>
          <w:trHeight w:val="113"/>
        </w:trPr>
        <w:tc>
          <w:tcPr>
            <w:tcW w:w="2268" w:type="dxa"/>
            <w:tcBorders>
              <w:left w:val="nil"/>
              <w:bottom w:val="single" w:sz="4" w:space="0" w:color="auto"/>
              <w:right w:val="nil"/>
            </w:tcBorders>
            <w:vAlign w:val="center"/>
          </w:tcPr>
          <w:p w14:paraId="18B059DD" w14:textId="77777777" w:rsidR="00B92D85" w:rsidRPr="008C11E4" w:rsidRDefault="00B92D85" w:rsidP="00A01DE7">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Source</w:t>
            </w:r>
          </w:p>
        </w:tc>
        <w:tc>
          <w:tcPr>
            <w:tcW w:w="1361" w:type="dxa"/>
            <w:tcBorders>
              <w:top w:val="single" w:sz="4" w:space="0" w:color="auto"/>
              <w:left w:val="nil"/>
              <w:bottom w:val="single" w:sz="4" w:space="0" w:color="auto"/>
              <w:right w:val="nil"/>
            </w:tcBorders>
            <w:vAlign w:val="center"/>
          </w:tcPr>
          <w:p w14:paraId="40742197" w14:textId="77777777" w:rsidR="00B92D85" w:rsidRPr="008C11E4" w:rsidRDefault="00000000" w:rsidP="00A01DE7">
            <w:pPr>
              <w:autoSpaceDE w:val="0"/>
              <w:autoSpaceDN w:val="0"/>
              <w:adjustRightInd w:val="0"/>
              <w:jc w:val="center"/>
              <w:rPr>
                <w:rFonts w:ascii="Times New Roman" w:hAnsi="Times New Roman" w:cs="Times New Roman"/>
                <w:color w:val="000000"/>
                <w:kern w:val="0"/>
                <w:sz w:val="24"/>
                <w:szCs w:val="24"/>
              </w:rPr>
            </w:pPr>
            <m:oMathPara>
              <m:oMath>
                <m:sSub>
                  <m:sSubPr>
                    <m:ctrlPr>
                      <w:rPr>
                        <w:rFonts w:ascii="Cambria Math" w:hAnsi="Cambria Math" w:cs="Times New Roman"/>
                        <w:color w:val="000000"/>
                        <w:kern w:val="0"/>
                        <w:sz w:val="24"/>
                        <w:szCs w:val="24"/>
                      </w:rPr>
                    </m:ctrlPr>
                  </m:sSubPr>
                  <m:e>
                    <m:r>
                      <m:rPr>
                        <m:sty m:val="p"/>
                      </m:rPr>
                      <w:rPr>
                        <w:rFonts w:ascii="Cambria Math" w:hAnsi="Cambria Math" w:cs="Times New Roman"/>
                        <w:color w:val="000000"/>
                        <w:kern w:val="0"/>
                        <w:sz w:val="24"/>
                        <w:szCs w:val="24"/>
                      </w:rPr>
                      <m:t>S</m:t>
                    </m:r>
                  </m:e>
                  <m:sub>
                    <m:r>
                      <m:rPr>
                        <m:sty m:val="p"/>
                      </m:rPr>
                      <w:rPr>
                        <w:rFonts w:ascii="Cambria Math" w:hAnsi="Cambria Math" w:cs="Times New Roman"/>
                        <w:color w:val="000000"/>
                        <w:kern w:val="0"/>
                        <w:sz w:val="24"/>
                        <w:szCs w:val="24"/>
                      </w:rPr>
                      <m:t>k</m:t>
                    </m:r>
                  </m:sub>
                </m:sSub>
              </m:oMath>
            </m:oMathPara>
          </w:p>
        </w:tc>
        <w:tc>
          <w:tcPr>
            <w:tcW w:w="1361" w:type="dxa"/>
            <w:tcBorders>
              <w:top w:val="single" w:sz="4" w:space="0" w:color="auto"/>
              <w:left w:val="nil"/>
              <w:bottom w:val="single" w:sz="4" w:space="0" w:color="auto"/>
              <w:right w:val="nil"/>
            </w:tcBorders>
            <w:vAlign w:val="center"/>
          </w:tcPr>
          <w:p w14:paraId="4239816F" w14:textId="77777777" w:rsidR="00B92D85" w:rsidRPr="008C11E4" w:rsidRDefault="00000000" w:rsidP="00A01DE7">
            <w:pPr>
              <w:autoSpaceDE w:val="0"/>
              <w:autoSpaceDN w:val="0"/>
              <w:adjustRightInd w:val="0"/>
              <w:jc w:val="center"/>
              <w:rPr>
                <w:rFonts w:ascii="Times New Roman" w:hAnsi="Times New Roman" w:cs="Times New Roman"/>
                <w:color w:val="000000"/>
                <w:kern w:val="0"/>
                <w:sz w:val="24"/>
                <w:szCs w:val="24"/>
              </w:rPr>
            </w:pPr>
            <m:oMathPara>
              <m:oMath>
                <m:sSub>
                  <m:sSubPr>
                    <m:ctrlPr>
                      <w:rPr>
                        <w:rFonts w:ascii="Cambria Math" w:hAnsi="Cambria Math" w:cs="Times New Roman"/>
                        <w:color w:val="000000"/>
                        <w:kern w:val="0"/>
                        <w:sz w:val="24"/>
                        <w:szCs w:val="24"/>
                      </w:rPr>
                    </m:ctrlPr>
                  </m:sSubPr>
                  <m:e>
                    <m:r>
                      <m:rPr>
                        <m:sty m:val="p"/>
                      </m:rPr>
                      <w:rPr>
                        <w:rFonts w:ascii="Cambria Math" w:hAnsi="Cambria Math" w:cs="Times New Roman"/>
                        <w:color w:val="000000"/>
                        <w:kern w:val="0"/>
                        <w:sz w:val="24"/>
                        <w:szCs w:val="24"/>
                      </w:rPr>
                      <m:t>G</m:t>
                    </m:r>
                  </m:e>
                  <m:sub>
                    <m:r>
                      <m:rPr>
                        <m:sty m:val="p"/>
                      </m:rPr>
                      <w:rPr>
                        <w:rFonts w:ascii="Cambria Math" w:hAnsi="Cambria Math" w:cs="Times New Roman"/>
                        <w:color w:val="000000"/>
                        <w:kern w:val="0"/>
                        <w:sz w:val="24"/>
                        <w:szCs w:val="24"/>
                      </w:rPr>
                      <m:t>k</m:t>
                    </m:r>
                  </m:sub>
                </m:sSub>
              </m:oMath>
            </m:oMathPara>
          </w:p>
        </w:tc>
        <w:tc>
          <w:tcPr>
            <w:tcW w:w="1361" w:type="dxa"/>
            <w:tcBorders>
              <w:top w:val="single" w:sz="4" w:space="0" w:color="auto"/>
              <w:left w:val="nil"/>
              <w:bottom w:val="single" w:sz="4" w:space="0" w:color="auto"/>
              <w:right w:val="nil"/>
            </w:tcBorders>
            <w:vAlign w:val="center"/>
          </w:tcPr>
          <w:p w14:paraId="33276886" w14:textId="77777777" w:rsidR="00B92D85" w:rsidRPr="008C11E4" w:rsidRDefault="00000000" w:rsidP="00A01DE7">
            <w:pPr>
              <w:autoSpaceDE w:val="0"/>
              <w:autoSpaceDN w:val="0"/>
              <w:adjustRightInd w:val="0"/>
              <w:jc w:val="center"/>
              <w:rPr>
                <w:rFonts w:ascii="Times New Roman" w:hAnsi="Times New Roman" w:cs="Times New Roman"/>
                <w:color w:val="000000"/>
                <w:kern w:val="0"/>
                <w:sz w:val="24"/>
                <w:szCs w:val="24"/>
              </w:rPr>
            </w:pPr>
            <m:oMathPara>
              <m:oMath>
                <m:sSub>
                  <m:sSubPr>
                    <m:ctrlPr>
                      <w:rPr>
                        <w:rFonts w:ascii="Cambria Math" w:hAnsi="Cambria Math" w:cs="Times New Roman"/>
                        <w:color w:val="000000"/>
                        <w:kern w:val="0"/>
                        <w:sz w:val="24"/>
                        <w:szCs w:val="24"/>
                      </w:rPr>
                    </m:ctrlPr>
                  </m:sSubPr>
                  <m:e>
                    <m:r>
                      <m:rPr>
                        <m:sty m:val="p"/>
                      </m:rPr>
                      <w:rPr>
                        <w:rFonts w:ascii="Cambria Math" w:hAnsi="Cambria Math" w:cs="Times New Roman"/>
                        <w:color w:val="000000"/>
                        <w:kern w:val="0"/>
                        <w:sz w:val="24"/>
                        <w:szCs w:val="24"/>
                      </w:rPr>
                      <m:t>R</m:t>
                    </m:r>
                  </m:e>
                  <m:sub>
                    <m:r>
                      <m:rPr>
                        <m:sty m:val="p"/>
                      </m:rPr>
                      <w:rPr>
                        <w:rFonts w:ascii="Cambria Math" w:hAnsi="Cambria Math" w:cs="Times New Roman"/>
                        <w:color w:val="000000"/>
                        <w:kern w:val="0"/>
                        <w:sz w:val="24"/>
                        <w:szCs w:val="24"/>
                      </w:rPr>
                      <m:t>k</m:t>
                    </m:r>
                  </m:sub>
                </m:sSub>
              </m:oMath>
            </m:oMathPara>
          </w:p>
        </w:tc>
        <w:tc>
          <w:tcPr>
            <w:tcW w:w="1361" w:type="dxa"/>
            <w:tcBorders>
              <w:top w:val="single" w:sz="4" w:space="0" w:color="auto"/>
              <w:left w:val="nil"/>
              <w:bottom w:val="single" w:sz="4" w:space="0" w:color="auto"/>
              <w:right w:val="nil"/>
            </w:tcBorders>
            <w:vAlign w:val="center"/>
          </w:tcPr>
          <w:p w14:paraId="09E1B76C" w14:textId="77777777" w:rsidR="00B92D85" w:rsidRPr="008C11E4" w:rsidRDefault="00B92D85" w:rsidP="00A01DE7">
            <w:pPr>
              <w:autoSpaceDE w:val="0"/>
              <w:autoSpaceDN w:val="0"/>
              <w:adjustRightInd w:val="0"/>
              <w:jc w:val="center"/>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Share</w:t>
            </w:r>
          </w:p>
        </w:tc>
        <w:tc>
          <w:tcPr>
            <w:tcW w:w="1361" w:type="dxa"/>
            <w:tcBorders>
              <w:top w:val="single" w:sz="4" w:space="0" w:color="auto"/>
              <w:left w:val="nil"/>
              <w:bottom w:val="single" w:sz="4" w:space="0" w:color="auto"/>
              <w:right w:val="nil"/>
            </w:tcBorders>
            <w:vAlign w:val="center"/>
          </w:tcPr>
          <w:p w14:paraId="33465C70" w14:textId="77777777" w:rsidR="00B92D85" w:rsidRPr="008C11E4" w:rsidRDefault="00B92D85" w:rsidP="00A01DE7">
            <w:pPr>
              <w:autoSpaceDE w:val="0"/>
              <w:autoSpaceDN w:val="0"/>
              <w:adjustRightInd w:val="0"/>
              <w:jc w:val="center"/>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 Change</w:t>
            </w:r>
          </w:p>
        </w:tc>
      </w:tr>
      <w:tr w:rsidR="004971B5" w:rsidRPr="004971B5" w14:paraId="7ABE6B36" w14:textId="77777777" w:rsidTr="00DD64CA">
        <w:trPr>
          <w:trHeight w:val="113"/>
        </w:trPr>
        <w:tc>
          <w:tcPr>
            <w:tcW w:w="2268" w:type="dxa"/>
            <w:tcBorders>
              <w:top w:val="single" w:sz="4" w:space="0" w:color="auto"/>
              <w:left w:val="nil"/>
              <w:bottom w:val="nil"/>
              <w:right w:val="nil"/>
            </w:tcBorders>
            <w:vAlign w:val="center"/>
          </w:tcPr>
          <w:p w14:paraId="316076A2"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kern w:val="0"/>
                <w:sz w:val="24"/>
                <w:szCs w:val="24"/>
              </w:rPr>
              <w:t>Farm self</w:t>
            </w:r>
          </w:p>
        </w:tc>
        <w:tc>
          <w:tcPr>
            <w:tcW w:w="1361" w:type="dxa"/>
            <w:tcBorders>
              <w:top w:val="single" w:sz="4" w:space="0" w:color="auto"/>
              <w:left w:val="nil"/>
              <w:bottom w:val="nil"/>
              <w:right w:val="nil"/>
            </w:tcBorders>
            <w:vAlign w:val="center"/>
          </w:tcPr>
          <w:p w14:paraId="5CB3ECB5" w14:textId="71239892" w:rsidR="00B06C11" w:rsidRPr="008C11E4" w:rsidRDefault="00B06C11" w:rsidP="00B06C11">
            <w:pPr>
              <w:widowControl/>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0.128</w:t>
            </w:r>
          </w:p>
        </w:tc>
        <w:tc>
          <w:tcPr>
            <w:tcW w:w="1361" w:type="dxa"/>
            <w:tcBorders>
              <w:top w:val="single" w:sz="4" w:space="0" w:color="auto"/>
              <w:left w:val="nil"/>
              <w:bottom w:val="nil"/>
              <w:right w:val="nil"/>
            </w:tcBorders>
            <w:vAlign w:val="center"/>
          </w:tcPr>
          <w:p w14:paraId="7D8CBD02" w14:textId="7DA11A36"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0.85</w:t>
            </w:r>
          </w:p>
        </w:tc>
        <w:tc>
          <w:tcPr>
            <w:tcW w:w="1361" w:type="dxa"/>
            <w:tcBorders>
              <w:top w:val="single" w:sz="4" w:space="0" w:color="auto"/>
              <w:left w:val="nil"/>
              <w:bottom w:val="nil"/>
              <w:right w:val="nil"/>
            </w:tcBorders>
            <w:vAlign w:val="center"/>
          </w:tcPr>
          <w:p w14:paraId="1B3BED17" w14:textId="28778F84"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0.732</w:t>
            </w:r>
          </w:p>
        </w:tc>
        <w:tc>
          <w:tcPr>
            <w:tcW w:w="1361" w:type="dxa"/>
            <w:tcBorders>
              <w:top w:val="single" w:sz="4" w:space="0" w:color="auto"/>
              <w:left w:val="nil"/>
              <w:bottom w:val="nil"/>
              <w:right w:val="nil"/>
            </w:tcBorders>
            <w:vAlign w:val="center"/>
          </w:tcPr>
          <w:p w14:paraId="65034C77" w14:textId="0DC98536"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0.18</w:t>
            </w:r>
          </w:p>
        </w:tc>
        <w:tc>
          <w:tcPr>
            <w:tcW w:w="1361" w:type="dxa"/>
            <w:tcBorders>
              <w:top w:val="single" w:sz="4" w:space="0" w:color="auto"/>
              <w:left w:val="nil"/>
              <w:bottom w:val="nil"/>
              <w:right w:val="nil"/>
            </w:tcBorders>
            <w:vAlign w:val="center"/>
          </w:tcPr>
          <w:p w14:paraId="4A996B83" w14:textId="07081C52"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0.052</w:t>
            </w:r>
          </w:p>
        </w:tc>
      </w:tr>
      <w:tr w:rsidR="004971B5" w:rsidRPr="004971B5" w14:paraId="439A3663" w14:textId="77777777" w:rsidTr="00DD64CA">
        <w:trPr>
          <w:trHeight w:val="113"/>
        </w:trPr>
        <w:tc>
          <w:tcPr>
            <w:tcW w:w="2268" w:type="dxa"/>
            <w:tcBorders>
              <w:top w:val="nil"/>
              <w:left w:val="nil"/>
              <w:bottom w:val="nil"/>
              <w:right w:val="nil"/>
            </w:tcBorders>
            <w:vAlign w:val="center"/>
          </w:tcPr>
          <w:p w14:paraId="7623E2A9"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kern w:val="0"/>
                <w:sz w:val="24"/>
                <w:szCs w:val="24"/>
              </w:rPr>
              <w:t>Farm wage</w:t>
            </w:r>
          </w:p>
        </w:tc>
        <w:tc>
          <w:tcPr>
            <w:tcW w:w="1361" w:type="dxa"/>
            <w:tcBorders>
              <w:top w:val="nil"/>
              <w:left w:val="nil"/>
              <w:bottom w:val="nil"/>
              <w:right w:val="nil"/>
            </w:tcBorders>
            <w:vAlign w:val="center"/>
          </w:tcPr>
          <w:p w14:paraId="59BB6AE6" w14:textId="5D333600"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0.119</w:t>
            </w:r>
          </w:p>
        </w:tc>
        <w:tc>
          <w:tcPr>
            <w:tcW w:w="1361" w:type="dxa"/>
            <w:tcBorders>
              <w:top w:val="nil"/>
              <w:left w:val="nil"/>
              <w:bottom w:val="nil"/>
              <w:right w:val="nil"/>
            </w:tcBorders>
            <w:vAlign w:val="center"/>
          </w:tcPr>
          <w:p w14:paraId="0600DCFD" w14:textId="10AB9165"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0.819</w:t>
            </w:r>
          </w:p>
        </w:tc>
        <w:tc>
          <w:tcPr>
            <w:tcW w:w="1361" w:type="dxa"/>
            <w:tcBorders>
              <w:top w:val="nil"/>
              <w:left w:val="nil"/>
              <w:bottom w:val="nil"/>
              <w:right w:val="nil"/>
            </w:tcBorders>
            <w:vAlign w:val="center"/>
          </w:tcPr>
          <w:p w14:paraId="6A2A8ACF" w14:textId="20F578AE"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0.122</w:t>
            </w:r>
          </w:p>
        </w:tc>
        <w:tc>
          <w:tcPr>
            <w:tcW w:w="1361" w:type="dxa"/>
            <w:tcBorders>
              <w:top w:val="nil"/>
              <w:left w:val="nil"/>
              <w:bottom w:val="nil"/>
              <w:right w:val="nil"/>
            </w:tcBorders>
            <w:vAlign w:val="center"/>
          </w:tcPr>
          <w:p w14:paraId="7D1C0A2D" w14:textId="04236C67"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0.027</w:t>
            </w:r>
          </w:p>
        </w:tc>
        <w:tc>
          <w:tcPr>
            <w:tcW w:w="1361" w:type="dxa"/>
            <w:tcBorders>
              <w:top w:val="nil"/>
              <w:left w:val="nil"/>
              <w:bottom w:val="nil"/>
              <w:right w:val="nil"/>
            </w:tcBorders>
            <w:vAlign w:val="center"/>
          </w:tcPr>
          <w:p w14:paraId="37BF5E87" w14:textId="5E025FF1"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-0.093</w:t>
            </w:r>
          </w:p>
        </w:tc>
      </w:tr>
      <w:tr w:rsidR="004971B5" w:rsidRPr="004971B5" w14:paraId="0ACE04C7" w14:textId="77777777" w:rsidTr="00DD64CA">
        <w:trPr>
          <w:trHeight w:val="113"/>
        </w:trPr>
        <w:tc>
          <w:tcPr>
            <w:tcW w:w="2268" w:type="dxa"/>
            <w:tcBorders>
              <w:top w:val="nil"/>
              <w:left w:val="nil"/>
              <w:bottom w:val="nil"/>
              <w:right w:val="nil"/>
            </w:tcBorders>
            <w:vAlign w:val="center"/>
          </w:tcPr>
          <w:p w14:paraId="0E254989"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Off-farm self</w:t>
            </w:r>
          </w:p>
        </w:tc>
        <w:tc>
          <w:tcPr>
            <w:tcW w:w="1361" w:type="dxa"/>
            <w:tcBorders>
              <w:top w:val="nil"/>
              <w:left w:val="nil"/>
              <w:bottom w:val="nil"/>
              <w:right w:val="nil"/>
            </w:tcBorders>
            <w:vAlign w:val="center"/>
          </w:tcPr>
          <w:p w14:paraId="4782D0E1" w14:textId="1C27870E"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0.379</w:t>
            </w:r>
          </w:p>
        </w:tc>
        <w:tc>
          <w:tcPr>
            <w:tcW w:w="1361" w:type="dxa"/>
            <w:tcBorders>
              <w:top w:val="nil"/>
              <w:left w:val="nil"/>
              <w:bottom w:val="nil"/>
              <w:right w:val="nil"/>
            </w:tcBorders>
            <w:vAlign w:val="center"/>
          </w:tcPr>
          <w:p w14:paraId="009425DA" w14:textId="3374EA25"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0.641</w:t>
            </w:r>
          </w:p>
        </w:tc>
        <w:tc>
          <w:tcPr>
            <w:tcW w:w="1361" w:type="dxa"/>
            <w:tcBorders>
              <w:top w:val="nil"/>
              <w:left w:val="nil"/>
              <w:bottom w:val="nil"/>
              <w:right w:val="nil"/>
            </w:tcBorders>
            <w:vAlign w:val="center"/>
          </w:tcPr>
          <w:p w14:paraId="4E7CD511" w14:textId="274760EA"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0.78</w:t>
            </w:r>
          </w:p>
        </w:tc>
        <w:tc>
          <w:tcPr>
            <w:tcW w:w="1361" w:type="dxa"/>
            <w:tcBorders>
              <w:top w:val="nil"/>
              <w:left w:val="nil"/>
              <w:bottom w:val="nil"/>
              <w:right w:val="nil"/>
            </w:tcBorders>
            <w:vAlign w:val="center"/>
          </w:tcPr>
          <w:p w14:paraId="2606C1D9" w14:textId="785DB1D1"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0.428</w:t>
            </w:r>
          </w:p>
        </w:tc>
        <w:tc>
          <w:tcPr>
            <w:tcW w:w="1361" w:type="dxa"/>
            <w:tcBorders>
              <w:top w:val="nil"/>
              <w:left w:val="nil"/>
              <w:bottom w:val="nil"/>
              <w:right w:val="nil"/>
            </w:tcBorders>
            <w:vAlign w:val="center"/>
          </w:tcPr>
          <w:p w14:paraId="6C476A83" w14:textId="3D7BA3B3"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0.049</w:t>
            </w:r>
          </w:p>
        </w:tc>
      </w:tr>
      <w:tr w:rsidR="004971B5" w:rsidRPr="004971B5" w14:paraId="5A1FDC0C" w14:textId="77777777" w:rsidTr="00DD64CA">
        <w:trPr>
          <w:trHeight w:val="113"/>
        </w:trPr>
        <w:tc>
          <w:tcPr>
            <w:tcW w:w="2268" w:type="dxa"/>
            <w:tcBorders>
              <w:top w:val="nil"/>
              <w:left w:val="nil"/>
              <w:bottom w:val="nil"/>
              <w:right w:val="nil"/>
            </w:tcBorders>
            <w:vAlign w:val="center"/>
          </w:tcPr>
          <w:p w14:paraId="1C99EA09"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Off-farm income</w:t>
            </w:r>
          </w:p>
        </w:tc>
        <w:tc>
          <w:tcPr>
            <w:tcW w:w="1361" w:type="dxa"/>
            <w:tcBorders>
              <w:top w:val="nil"/>
              <w:left w:val="nil"/>
              <w:bottom w:val="nil"/>
              <w:right w:val="nil"/>
            </w:tcBorders>
            <w:vAlign w:val="center"/>
          </w:tcPr>
          <w:p w14:paraId="57B42765" w14:textId="4B43DEC5"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0.107</w:t>
            </w:r>
          </w:p>
        </w:tc>
        <w:tc>
          <w:tcPr>
            <w:tcW w:w="1361" w:type="dxa"/>
            <w:tcBorders>
              <w:top w:val="nil"/>
              <w:left w:val="nil"/>
              <w:bottom w:val="nil"/>
              <w:right w:val="nil"/>
            </w:tcBorders>
            <w:vAlign w:val="center"/>
          </w:tcPr>
          <w:p w14:paraId="35583C83" w14:textId="05C6161E"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0.865</w:t>
            </w:r>
          </w:p>
        </w:tc>
        <w:tc>
          <w:tcPr>
            <w:tcW w:w="1361" w:type="dxa"/>
            <w:tcBorders>
              <w:top w:val="nil"/>
              <w:left w:val="nil"/>
              <w:bottom w:val="nil"/>
              <w:right w:val="nil"/>
            </w:tcBorders>
            <w:vAlign w:val="center"/>
          </w:tcPr>
          <w:p w14:paraId="151639DF" w14:textId="1B4B3B9E"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0.258</w:t>
            </w:r>
          </w:p>
        </w:tc>
        <w:tc>
          <w:tcPr>
            <w:tcW w:w="1361" w:type="dxa"/>
            <w:tcBorders>
              <w:top w:val="nil"/>
              <w:left w:val="nil"/>
              <w:bottom w:val="nil"/>
              <w:right w:val="nil"/>
            </w:tcBorders>
            <w:vAlign w:val="center"/>
          </w:tcPr>
          <w:p w14:paraId="10B6D00B" w14:textId="303AD126"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0.054</w:t>
            </w:r>
          </w:p>
        </w:tc>
        <w:tc>
          <w:tcPr>
            <w:tcW w:w="1361" w:type="dxa"/>
            <w:tcBorders>
              <w:top w:val="nil"/>
              <w:left w:val="nil"/>
              <w:bottom w:val="nil"/>
              <w:right w:val="nil"/>
            </w:tcBorders>
            <w:vAlign w:val="center"/>
          </w:tcPr>
          <w:p w14:paraId="5057FA08" w14:textId="5B7673D9"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-0.053</w:t>
            </w:r>
          </w:p>
        </w:tc>
      </w:tr>
      <w:tr w:rsidR="004971B5" w:rsidRPr="004971B5" w14:paraId="7C9612EA" w14:textId="77777777" w:rsidTr="00DD64CA">
        <w:trPr>
          <w:trHeight w:val="113"/>
        </w:trPr>
        <w:tc>
          <w:tcPr>
            <w:tcW w:w="2268" w:type="dxa"/>
            <w:tcBorders>
              <w:top w:val="nil"/>
              <w:left w:val="nil"/>
              <w:right w:val="nil"/>
            </w:tcBorders>
            <w:vAlign w:val="center"/>
          </w:tcPr>
          <w:p w14:paraId="13499BB8"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Non-earned</w:t>
            </w:r>
          </w:p>
        </w:tc>
        <w:tc>
          <w:tcPr>
            <w:tcW w:w="1361" w:type="dxa"/>
            <w:tcBorders>
              <w:top w:val="nil"/>
              <w:left w:val="nil"/>
              <w:right w:val="nil"/>
            </w:tcBorders>
            <w:vAlign w:val="center"/>
          </w:tcPr>
          <w:p w14:paraId="09E78FC7" w14:textId="6A472BE3"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0.107</w:t>
            </w:r>
          </w:p>
        </w:tc>
        <w:tc>
          <w:tcPr>
            <w:tcW w:w="1361" w:type="dxa"/>
            <w:tcBorders>
              <w:top w:val="nil"/>
              <w:left w:val="nil"/>
              <w:right w:val="nil"/>
            </w:tcBorders>
            <w:vAlign w:val="center"/>
          </w:tcPr>
          <w:p w14:paraId="13838609" w14:textId="476B9E6C"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0.894</w:t>
            </w:r>
          </w:p>
        </w:tc>
        <w:tc>
          <w:tcPr>
            <w:tcW w:w="1361" w:type="dxa"/>
            <w:tcBorders>
              <w:top w:val="nil"/>
              <w:left w:val="nil"/>
              <w:right w:val="nil"/>
            </w:tcBorders>
            <w:vAlign w:val="center"/>
          </w:tcPr>
          <w:p w14:paraId="37B9B859" w14:textId="06A971D9"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0.402</w:t>
            </w:r>
          </w:p>
        </w:tc>
        <w:tc>
          <w:tcPr>
            <w:tcW w:w="1361" w:type="dxa"/>
            <w:tcBorders>
              <w:top w:val="nil"/>
              <w:left w:val="nil"/>
              <w:right w:val="nil"/>
            </w:tcBorders>
            <w:vAlign w:val="center"/>
          </w:tcPr>
          <w:p w14:paraId="6AE20732" w14:textId="2D8158CA"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0.087</w:t>
            </w:r>
          </w:p>
        </w:tc>
        <w:tc>
          <w:tcPr>
            <w:tcW w:w="1361" w:type="dxa"/>
            <w:tcBorders>
              <w:top w:val="nil"/>
              <w:left w:val="nil"/>
              <w:right w:val="nil"/>
            </w:tcBorders>
            <w:vAlign w:val="center"/>
          </w:tcPr>
          <w:p w14:paraId="7C3AF356" w14:textId="563817BF"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-0.02</w:t>
            </w:r>
          </w:p>
        </w:tc>
      </w:tr>
      <w:tr w:rsidR="004971B5" w:rsidRPr="004971B5" w14:paraId="169BBFF7" w14:textId="77777777" w:rsidTr="00DD64CA">
        <w:trPr>
          <w:trHeight w:val="113"/>
        </w:trPr>
        <w:tc>
          <w:tcPr>
            <w:tcW w:w="2268" w:type="dxa"/>
            <w:tcBorders>
              <w:top w:val="nil"/>
              <w:left w:val="nil"/>
              <w:bottom w:val="single" w:sz="4" w:space="0" w:color="auto"/>
              <w:right w:val="nil"/>
            </w:tcBorders>
            <w:vAlign w:val="center"/>
          </w:tcPr>
          <w:p w14:paraId="246091C5"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Total income</w:t>
            </w:r>
          </w:p>
        </w:tc>
        <w:tc>
          <w:tcPr>
            <w:tcW w:w="1361" w:type="dxa"/>
            <w:tcBorders>
              <w:top w:val="nil"/>
              <w:left w:val="nil"/>
              <w:bottom w:val="single" w:sz="4" w:space="0" w:color="auto"/>
              <w:right w:val="nil"/>
            </w:tcBorders>
            <w:vAlign w:val="center"/>
          </w:tcPr>
          <w:p w14:paraId="27C508A9" w14:textId="77777777" w:rsidR="00B06C11" w:rsidRPr="008C11E4" w:rsidRDefault="00B06C11" w:rsidP="00B06C11">
            <w:pPr>
              <w:jc w:val="center"/>
              <w:rPr>
                <w:rFonts w:ascii="Times New Roman" w:eastAsia="游ゴシック" w:hAnsi="Times New Roman" w:cs="Times New Roman"/>
                <w:color w:val="000000"/>
                <w:sz w:val="24"/>
                <w:szCs w:val="24"/>
              </w:rPr>
            </w:pPr>
          </w:p>
        </w:tc>
        <w:tc>
          <w:tcPr>
            <w:tcW w:w="1361" w:type="dxa"/>
            <w:tcBorders>
              <w:top w:val="nil"/>
              <w:left w:val="nil"/>
              <w:bottom w:val="single" w:sz="4" w:space="0" w:color="auto"/>
              <w:right w:val="nil"/>
            </w:tcBorders>
            <w:vAlign w:val="center"/>
          </w:tcPr>
          <w:p w14:paraId="4CEA09EB" w14:textId="40F3D679"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0.443</w:t>
            </w:r>
          </w:p>
        </w:tc>
        <w:tc>
          <w:tcPr>
            <w:tcW w:w="1361" w:type="dxa"/>
            <w:tcBorders>
              <w:top w:val="nil"/>
              <w:left w:val="nil"/>
              <w:bottom w:val="single" w:sz="4" w:space="0" w:color="auto"/>
              <w:right w:val="nil"/>
            </w:tcBorders>
            <w:vAlign w:val="center"/>
          </w:tcPr>
          <w:p w14:paraId="498B63FF" w14:textId="77777777" w:rsidR="00B06C11" w:rsidRPr="008C11E4" w:rsidRDefault="00B06C11" w:rsidP="00B06C11">
            <w:pPr>
              <w:jc w:val="center"/>
              <w:rPr>
                <w:rFonts w:ascii="Times New Roman" w:eastAsia="游ゴシック" w:hAnsi="Times New Roman" w:cs="Times New Roman"/>
                <w:color w:val="000000"/>
                <w:sz w:val="24"/>
                <w:szCs w:val="24"/>
              </w:rPr>
            </w:pPr>
          </w:p>
        </w:tc>
        <w:tc>
          <w:tcPr>
            <w:tcW w:w="1361" w:type="dxa"/>
            <w:tcBorders>
              <w:top w:val="nil"/>
              <w:left w:val="nil"/>
              <w:bottom w:val="single" w:sz="4" w:space="0" w:color="auto"/>
              <w:right w:val="nil"/>
            </w:tcBorders>
            <w:vAlign w:val="center"/>
          </w:tcPr>
          <w:p w14:paraId="03880F7F" w14:textId="77777777" w:rsidR="00B06C11" w:rsidRPr="008C11E4" w:rsidRDefault="00B06C11" w:rsidP="00B06C11">
            <w:pPr>
              <w:jc w:val="center"/>
              <w:rPr>
                <w:rFonts w:ascii="Times New Roman" w:eastAsia="Times New Roman" w:hAnsi="Times New Roman" w:cs="Times New Roman"/>
                <w:sz w:val="24"/>
                <w:szCs w:val="24"/>
              </w:rPr>
            </w:pPr>
          </w:p>
        </w:tc>
        <w:tc>
          <w:tcPr>
            <w:tcW w:w="1361" w:type="dxa"/>
            <w:tcBorders>
              <w:top w:val="nil"/>
              <w:left w:val="nil"/>
              <w:bottom w:val="single" w:sz="4" w:space="0" w:color="auto"/>
              <w:right w:val="nil"/>
            </w:tcBorders>
            <w:vAlign w:val="center"/>
          </w:tcPr>
          <w:p w14:paraId="15C73728" w14:textId="77777777" w:rsidR="00B06C11" w:rsidRPr="008C11E4" w:rsidRDefault="00B06C11" w:rsidP="00B06C11">
            <w:pPr>
              <w:jc w:val="center"/>
              <w:rPr>
                <w:rFonts w:ascii="Times New Roman" w:eastAsia="Times New Roman" w:hAnsi="Times New Roman" w:cs="Times New Roman"/>
                <w:sz w:val="24"/>
                <w:szCs w:val="24"/>
              </w:rPr>
            </w:pPr>
          </w:p>
        </w:tc>
      </w:tr>
      <w:tr w:rsidR="004971B5" w:rsidRPr="004971B5" w14:paraId="4DD890DA" w14:textId="77777777" w:rsidTr="00DD64CA">
        <w:trPr>
          <w:trHeight w:val="113"/>
        </w:trPr>
        <w:tc>
          <w:tcPr>
            <w:tcW w:w="2268" w:type="dxa"/>
            <w:tcBorders>
              <w:top w:val="single" w:sz="4" w:space="0" w:color="auto"/>
              <w:left w:val="nil"/>
              <w:bottom w:val="single" w:sz="4" w:space="0" w:color="auto"/>
              <w:right w:val="nil"/>
            </w:tcBorders>
            <w:vAlign w:val="center"/>
          </w:tcPr>
          <w:p w14:paraId="702036AD" w14:textId="3A4DCAA6" w:rsidR="00B92D85" w:rsidRPr="008C11E4" w:rsidRDefault="00431C89" w:rsidP="00A01DE7">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Ownership</w:t>
            </w:r>
          </w:p>
        </w:tc>
        <w:tc>
          <w:tcPr>
            <w:tcW w:w="1361" w:type="dxa"/>
            <w:tcBorders>
              <w:top w:val="single" w:sz="4" w:space="0" w:color="auto"/>
              <w:left w:val="nil"/>
              <w:bottom w:val="single" w:sz="4" w:space="0" w:color="auto"/>
              <w:right w:val="nil"/>
            </w:tcBorders>
            <w:vAlign w:val="center"/>
          </w:tcPr>
          <w:p w14:paraId="1EDE83C9" w14:textId="77777777" w:rsidR="00B92D85" w:rsidRPr="008C11E4" w:rsidRDefault="00B92D85" w:rsidP="0010672E">
            <w:pPr>
              <w:jc w:val="center"/>
              <w:rPr>
                <w:rFonts w:ascii="Times New Roman" w:eastAsia="Times New Roman" w:hAnsi="Times New Roman" w:cs="Times New Roman"/>
                <w:sz w:val="24"/>
                <w:szCs w:val="24"/>
              </w:rPr>
            </w:pPr>
          </w:p>
        </w:tc>
        <w:tc>
          <w:tcPr>
            <w:tcW w:w="1361" w:type="dxa"/>
            <w:tcBorders>
              <w:top w:val="single" w:sz="4" w:space="0" w:color="auto"/>
              <w:left w:val="nil"/>
              <w:bottom w:val="single" w:sz="4" w:space="0" w:color="auto"/>
              <w:right w:val="nil"/>
            </w:tcBorders>
            <w:vAlign w:val="center"/>
          </w:tcPr>
          <w:p w14:paraId="59727016" w14:textId="77777777" w:rsidR="00B92D85" w:rsidRPr="008C11E4" w:rsidRDefault="00B92D85" w:rsidP="0010672E">
            <w:pPr>
              <w:jc w:val="center"/>
              <w:rPr>
                <w:rFonts w:ascii="Times New Roman" w:eastAsia="Times New Roman" w:hAnsi="Times New Roman" w:cs="Times New Roman"/>
                <w:sz w:val="24"/>
                <w:szCs w:val="24"/>
              </w:rPr>
            </w:pPr>
          </w:p>
        </w:tc>
        <w:tc>
          <w:tcPr>
            <w:tcW w:w="1361" w:type="dxa"/>
            <w:tcBorders>
              <w:top w:val="single" w:sz="4" w:space="0" w:color="auto"/>
              <w:left w:val="nil"/>
              <w:bottom w:val="single" w:sz="4" w:space="0" w:color="auto"/>
              <w:right w:val="nil"/>
            </w:tcBorders>
            <w:vAlign w:val="center"/>
          </w:tcPr>
          <w:p w14:paraId="1642F36E" w14:textId="77777777" w:rsidR="00B92D85" w:rsidRPr="008C11E4" w:rsidRDefault="00B92D85" w:rsidP="0010672E">
            <w:pPr>
              <w:jc w:val="center"/>
              <w:rPr>
                <w:rFonts w:ascii="Times New Roman" w:eastAsia="Times New Roman" w:hAnsi="Times New Roman" w:cs="Times New Roman"/>
                <w:sz w:val="24"/>
                <w:szCs w:val="24"/>
              </w:rPr>
            </w:pPr>
          </w:p>
        </w:tc>
        <w:tc>
          <w:tcPr>
            <w:tcW w:w="1361" w:type="dxa"/>
            <w:tcBorders>
              <w:top w:val="single" w:sz="4" w:space="0" w:color="auto"/>
              <w:left w:val="nil"/>
              <w:bottom w:val="single" w:sz="4" w:space="0" w:color="auto"/>
              <w:right w:val="nil"/>
            </w:tcBorders>
            <w:vAlign w:val="center"/>
          </w:tcPr>
          <w:p w14:paraId="21818AF8" w14:textId="77777777" w:rsidR="00B92D85" w:rsidRPr="008C11E4" w:rsidRDefault="00B92D85" w:rsidP="0010672E">
            <w:pPr>
              <w:jc w:val="center"/>
              <w:rPr>
                <w:rFonts w:ascii="Times New Roman" w:eastAsia="Times New Roman" w:hAnsi="Times New Roman" w:cs="Times New Roman"/>
                <w:sz w:val="24"/>
                <w:szCs w:val="24"/>
              </w:rPr>
            </w:pPr>
          </w:p>
        </w:tc>
        <w:tc>
          <w:tcPr>
            <w:tcW w:w="1361" w:type="dxa"/>
            <w:tcBorders>
              <w:top w:val="single" w:sz="4" w:space="0" w:color="auto"/>
              <w:left w:val="nil"/>
              <w:bottom w:val="single" w:sz="4" w:space="0" w:color="auto"/>
              <w:right w:val="nil"/>
            </w:tcBorders>
            <w:vAlign w:val="center"/>
          </w:tcPr>
          <w:p w14:paraId="01BD14EE" w14:textId="77777777" w:rsidR="00B92D85" w:rsidRPr="008C11E4" w:rsidRDefault="00B92D85" w:rsidP="0010672E">
            <w:pPr>
              <w:jc w:val="center"/>
              <w:rPr>
                <w:rFonts w:ascii="Times New Roman" w:eastAsia="Times New Roman" w:hAnsi="Times New Roman" w:cs="Times New Roman"/>
                <w:sz w:val="24"/>
                <w:szCs w:val="24"/>
              </w:rPr>
            </w:pPr>
          </w:p>
        </w:tc>
      </w:tr>
      <w:tr w:rsidR="004971B5" w:rsidRPr="004971B5" w14:paraId="775ABFE7" w14:textId="77777777" w:rsidTr="00DD64CA">
        <w:trPr>
          <w:trHeight w:val="113"/>
        </w:trPr>
        <w:tc>
          <w:tcPr>
            <w:tcW w:w="2268" w:type="dxa"/>
            <w:tcBorders>
              <w:top w:val="single" w:sz="4" w:space="0" w:color="auto"/>
              <w:left w:val="nil"/>
              <w:bottom w:val="nil"/>
              <w:right w:val="nil"/>
            </w:tcBorders>
            <w:vAlign w:val="center"/>
          </w:tcPr>
          <w:p w14:paraId="0839E35A"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kern w:val="0"/>
                <w:sz w:val="24"/>
                <w:szCs w:val="24"/>
              </w:rPr>
              <w:t>Farm self</w:t>
            </w:r>
          </w:p>
        </w:tc>
        <w:tc>
          <w:tcPr>
            <w:tcW w:w="1361" w:type="dxa"/>
            <w:tcBorders>
              <w:top w:val="single" w:sz="4" w:space="0" w:color="auto"/>
              <w:left w:val="nil"/>
              <w:bottom w:val="nil"/>
              <w:right w:val="nil"/>
            </w:tcBorders>
            <w:vAlign w:val="center"/>
          </w:tcPr>
          <w:p w14:paraId="2FD3AA3F" w14:textId="6577C2DC" w:rsidR="00B06C11" w:rsidRPr="008C11E4" w:rsidRDefault="00B06C11" w:rsidP="00B06C11">
            <w:pPr>
              <w:widowControl/>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0.133</w:t>
            </w:r>
          </w:p>
        </w:tc>
        <w:tc>
          <w:tcPr>
            <w:tcW w:w="1361" w:type="dxa"/>
            <w:tcBorders>
              <w:top w:val="single" w:sz="4" w:space="0" w:color="auto"/>
              <w:left w:val="nil"/>
              <w:bottom w:val="nil"/>
              <w:right w:val="nil"/>
            </w:tcBorders>
            <w:vAlign w:val="center"/>
          </w:tcPr>
          <w:p w14:paraId="6636EF5A" w14:textId="3E7B6922"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0.847</w:t>
            </w:r>
          </w:p>
        </w:tc>
        <w:tc>
          <w:tcPr>
            <w:tcW w:w="1361" w:type="dxa"/>
            <w:tcBorders>
              <w:top w:val="single" w:sz="4" w:space="0" w:color="auto"/>
              <w:left w:val="nil"/>
              <w:bottom w:val="nil"/>
              <w:right w:val="nil"/>
            </w:tcBorders>
            <w:vAlign w:val="center"/>
          </w:tcPr>
          <w:p w14:paraId="64893FF0" w14:textId="1F7D16D1"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0.722</w:t>
            </w:r>
          </w:p>
        </w:tc>
        <w:tc>
          <w:tcPr>
            <w:tcW w:w="1361" w:type="dxa"/>
            <w:tcBorders>
              <w:top w:val="single" w:sz="4" w:space="0" w:color="auto"/>
              <w:left w:val="nil"/>
              <w:bottom w:val="nil"/>
              <w:right w:val="nil"/>
            </w:tcBorders>
            <w:vAlign w:val="center"/>
          </w:tcPr>
          <w:p w14:paraId="0066B7C7" w14:textId="1CE1251F"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0.19</w:t>
            </w:r>
          </w:p>
        </w:tc>
        <w:tc>
          <w:tcPr>
            <w:tcW w:w="1361" w:type="dxa"/>
            <w:tcBorders>
              <w:top w:val="single" w:sz="4" w:space="0" w:color="auto"/>
              <w:left w:val="nil"/>
              <w:bottom w:val="nil"/>
              <w:right w:val="nil"/>
            </w:tcBorders>
            <w:vAlign w:val="center"/>
          </w:tcPr>
          <w:p w14:paraId="7FA4FBBF" w14:textId="0459DDE6"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0.056</w:t>
            </w:r>
          </w:p>
        </w:tc>
      </w:tr>
      <w:tr w:rsidR="004971B5" w:rsidRPr="004971B5" w14:paraId="464F4BF3" w14:textId="77777777" w:rsidTr="00DD64CA">
        <w:trPr>
          <w:trHeight w:val="113"/>
        </w:trPr>
        <w:tc>
          <w:tcPr>
            <w:tcW w:w="2268" w:type="dxa"/>
            <w:tcBorders>
              <w:top w:val="nil"/>
              <w:left w:val="nil"/>
              <w:bottom w:val="nil"/>
              <w:right w:val="nil"/>
            </w:tcBorders>
            <w:vAlign w:val="center"/>
          </w:tcPr>
          <w:p w14:paraId="6F80F055"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kern w:val="0"/>
                <w:sz w:val="24"/>
                <w:szCs w:val="24"/>
              </w:rPr>
              <w:t>Farm wage</w:t>
            </w:r>
          </w:p>
        </w:tc>
        <w:tc>
          <w:tcPr>
            <w:tcW w:w="1361" w:type="dxa"/>
            <w:tcBorders>
              <w:top w:val="nil"/>
              <w:left w:val="nil"/>
              <w:bottom w:val="nil"/>
              <w:right w:val="nil"/>
            </w:tcBorders>
            <w:vAlign w:val="center"/>
          </w:tcPr>
          <w:p w14:paraId="4090F0FA" w14:textId="06A2668C"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0.083</w:t>
            </w:r>
          </w:p>
        </w:tc>
        <w:tc>
          <w:tcPr>
            <w:tcW w:w="1361" w:type="dxa"/>
            <w:tcBorders>
              <w:top w:val="nil"/>
              <w:left w:val="nil"/>
              <w:bottom w:val="nil"/>
              <w:right w:val="nil"/>
            </w:tcBorders>
            <w:vAlign w:val="center"/>
          </w:tcPr>
          <w:p w14:paraId="137989A7" w14:textId="1F44BFDC"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0.855</w:t>
            </w:r>
          </w:p>
        </w:tc>
        <w:tc>
          <w:tcPr>
            <w:tcW w:w="1361" w:type="dxa"/>
            <w:tcBorders>
              <w:top w:val="nil"/>
              <w:left w:val="nil"/>
              <w:bottom w:val="nil"/>
              <w:right w:val="nil"/>
            </w:tcBorders>
            <w:vAlign w:val="center"/>
          </w:tcPr>
          <w:p w14:paraId="38A2958C" w14:textId="2B811AD6"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0.038</w:t>
            </w:r>
          </w:p>
        </w:tc>
        <w:tc>
          <w:tcPr>
            <w:tcW w:w="1361" w:type="dxa"/>
            <w:tcBorders>
              <w:top w:val="nil"/>
              <w:left w:val="nil"/>
              <w:bottom w:val="nil"/>
              <w:right w:val="nil"/>
            </w:tcBorders>
            <w:vAlign w:val="center"/>
          </w:tcPr>
          <w:p w14:paraId="504FF972" w14:textId="12EF5B43"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0.006</w:t>
            </w:r>
          </w:p>
        </w:tc>
        <w:tc>
          <w:tcPr>
            <w:tcW w:w="1361" w:type="dxa"/>
            <w:tcBorders>
              <w:top w:val="nil"/>
              <w:left w:val="nil"/>
              <w:bottom w:val="nil"/>
              <w:right w:val="nil"/>
            </w:tcBorders>
            <w:vAlign w:val="center"/>
          </w:tcPr>
          <w:p w14:paraId="27215F3C" w14:textId="038CD2D0"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-0.076</w:t>
            </w:r>
          </w:p>
        </w:tc>
      </w:tr>
      <w:tr w:rsidR="004971B5" w:rsidRPr="004971B5" w14:paraId="2EE059C7" w14:textId="77777777" w:rsidTr="00DD64CA">
        <w:trPr>
          <w:trHeight w:val="113"/>
        </w:trPr>
        <w:tc>
          <w:tcPr>
            <w:tcW w:w="2268" w:type="dxa"/>
            <w:tcBorders>
              <w:top w:val="nil"/>
              <w:left w:val="nil"/>
              <w:bottom w:val="nil"/>
              <w:right w:val="nil"/>
            </w:tcBorders>
            <w:vAlign w:val="center"/>
          </w:tcPr>
          <w:p w14:paraId="6B218A3B"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Off-farm self</w:t>
            </w:r>
          </w:p>
        </w:tc>
        <w:tc>
          <w:tcPr>
            <w:tcW w:w="1361" w:type="dxa"/>
            <w:tcBorders>
              <w:top w:val="nil"/>
              <w:left w:val="nil"/>
              <w:bottom w:val="nil"/>
              <w:right w:val="nil"/>
            </w:tcBorders>
            <w:vAlign w:val="center"/>
          </w:tcPr>
          <w:p w14:paraId="00C0FB4A" w14:textId="4C803540"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0.384</w:t>
            </w:r>
          </w:p>
        </w:tc>
        <w:tc>
          <w:tcPr>
            <w:tcW w:w="1361" w:type="dxa"/>
            <w:tcBorders>
              <w:top w:val="nil"/>
              <w:left w:val="nil"/>
              <w:bottom w:val="nil"/>
              <w:right w:val="nil"/>
            </w:tcBorders>
            <w:vAlign w:val="center"/>
          </w:tcPr>
          <w:p w14:paraId="0674F11F" w14:textId="6D87C139"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0.621</w:t>
            </w:r>
          </w:p>
        </w:tc>
        <w:tc>
          <w:tcPr>
            <w:tcW w:w="1361" w:type="dxa"/>
            <w:tcBorders>
              <w:top w:val="nil"/>
              <w:left w:val="nil"/>
              <w:bottom w:val="nil"/>
              <w:right w:val="nil"/>
            </w:tcBorders>
            <w:vAlign w:val="center"/>
          </w:tcPr>
          <w:p w14:paraId="4F52DE52" w14:textId="0C0C93E8"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0.77</w:t>
            </w:r>
          </w:p>
        </w:tc>
        <w:tc>
          <w:tcPr>
            <w:tcW w:w="1361" w:type="dxa"/>
            <w:tcBorders>
              <w:top w:val="nil"/>
              <w:left w:val="nil"/>
              <w:bottom w:val="nil"/>
              <w:right w:val="nil"/>
            </w:tcBorders>
            <w:vAlign w:val="center"/>
          </w:tcPr>
          <w:p w14:paraId="3927CDA2" w14:textId="5992E9D8"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0.427</w:t>
            </w:r>
          </w:p>
        </w:tc>
        <w:tc>
          <w:tcPr>
            <w:tcW w:w="1361" w:type="dxa"/>
            <w:tcBorders>
              <w:top w:val="nil"/>
              <w:left w:val="nil"/>
              <w:bottom w:val="nil"/>
              <w:right w:val="nil"/>
            </w:tcBorders>
            <w:vAlign w:val="center"/>
          </w:tcPr>
          <w:p w14:paraId="47089246" w14:textId="7421F701"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0.043</w:t>
            </w:r>
          </w:p>
        </w:tc>
      </w:tr>
      <w:tr w:rsidR="004971B5" w:rsidRPr="004971B5" w14:paraId="545DBE20" w14:textId="77777777" w:rsidTr="00DD64CA">
        <w:trPr>
          <w:trHeight w:val="113"/>
        </w:trPr>
        <w:tc>
          <w:tcPr>
            <w:tcW w:w="2268" w:type="dxa"/>
            <w:tcBorders>
              <w:top w:val="nil"/>
              <w:left w:val="nil"/>
              <w:bottom w:val="nil"/>
              <w:right w:val="nil"/>
            </w:tcBorders>
            <w:vAlign w:val="center"/>
          </w:tcPr>
          <w:p w14:paraId="6FE0F2AB"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Off-farm income</w:t>
            </w:r>
          </w:p>
        </w:tc>
        <w:tc>
          <w:tcPr>
            <w:tcW w:w="1361" w:type="dxa"/>
            <w:tcBorders>
              <w:top w:val="nil"/>
              <w:left w:val="nil"/>
              <w:bottom w:val="nil"/>
              <w:right w:val="nil"/>
            </w:tcBorders>
            <w:vAlign w:val="center"/>
          </w:tcPr>
          <w:p w14:paraId="23CA7FFC" w14:textId="560DE503"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0.104</w:t>
            </w:r>
          </w:p>
        </w:tc>
        <w:tc>
          <w:tcPr>
            <w:tcW w:w="1361" w:type="dxa"/>
            <w:tcBorders>
              <w:top w:val="nil"/>
              <w:left w:val="nil"/>
              <w:bottom w:val="nil"/>
              <w:right w:val="nil"/>
            </w:tcBorders>
            <w:vAlign w:val="center"/>
          </w:tcPr>
          <w:p w14:paraId="2A9CB5BF" w14:textId="6E178379"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0.847</w:t>
            </w:r>
          </w:p>
        </w:tc>
        <w:tc>
          <w:tcPr>
            <w:tcW w:w="1361" w:type="dxa"/>
            <w:tcBorders>
              <w:top w:val="nil"/>
              <w:left w:val="nil"/>
              <w:bottom w:val="nil"/>
              <w:right w:val="nil"/>
            </w:tcBorders>
            <w:vAlign w:val="center"/>
          </w:tcPr>
          <w:p w14:paraId="58F53A00" w14:textId="171B9B91"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0.196</w:t>
            </w:r>
          </w:p>
        </w:tc>
        <w:tc>
          <w:tcPr>
            <w:tcW w:w="1361" w:type="dxa"/>
            <w:tcBorders>
              <w:top w:val="nil"/>
              <w:left w:val="nil"/>
              <w:bottom w:val="nil"/>
              <w:right w:val="nil"/>
            </w:tcBorders>
            <w:vAlign w:val="center"/>
          </w:tcPr>
          <w:p w14:paraId="52BEF521" w14:textId="192BBEA7"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0.04</w:t>
            </w:r>
          </w:p>
        </w:tc>
        <w:tc>
          <w:tcPr>
            <w:tcW w:w="1361" w:type="dxa"/>
            <w:tcBorders>
              <w:top w:val="nil"/>
              <w:left w:val="nil"/>
              <w:bottom w:val="nil"/>
              <w:right w:val="nil"/>
            </w:tcBorders>
            <w:vAlign w:val="center"/>
          </w:tcPr>
          <w:p w14:paraId="02CED8BF" w14:textId="3E3DD041"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-0.064</w:t>
            </w:r>
          </w:p>
        </w:tc>
      </w:tr>
      <w:tr w:rsidR="004971B5" w:rsidRPr="004971B5" w14:paraId="04F56BE3" w14:textId="77777777" w:rsidTr="00DD64CA">
        <w:trPr>
          <w:trHeight w:val="113"/>
        </w:trPr>
        <w:tc>
          <w:tcPr>
            <w:tcW w:w="2268" w:type="dxa"/>
            <w:tcBorders>
              <w:top w:val="nil"/>
              <w:left w:val="nil"/>
              <w:bottom w:val="nil"/>
              <w:right w:val="nil"/>
            </w:tcBorders>
            <w:vAlign w:val="center"/>
          </w:tcPr>
          <w:p w14:paraId="2B53A7F2"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Non-earned</w:t>
            </w:r>
          </w:p>
        </w:tc>
        <w:tc>
          <w:tcPr>
            <w:tcW w:w="1361" w:type="dxa"/>
            <w:tcBorders>
              <w:top w:val="nil"/>
              <w:left w:val="nil"/>
              <w:bottom w:val="nil"/>
              <w:right w:val="nil"/>
            </w:tcBorders>
            <w:vAlign w:val="center"/>
          </w:tcPr>
          <w:p w14:paraId="435EC2FC" w14:textId="646B214E"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0.128</w:t>
            </w:r>
          </w:p>
        </w:tc>
        <w:tc>
          <w:tcPr>
            <w:tcW w:w="1361" w:type="dxa"/>
            <w:tcBorders>
              <w:top w:val="nil"/>
              <w:left w:val="nil"/>
              <w:bottom w:val="nil"/>
              <w:right w:val="nil"/>
            </w:tcBorders>
            <w:vAlign w:val="center"/>
          </w:tcPr>
          <w:p w14:paraId="256B0FBF" w14:textId="7CE9A96A"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0.877</w:t>
            </w:r>
          </w:p>
        </w:tc>
        <w:tc>
          <w:tcPr>
            <w:tcW w:w="1361" w:type="dxa"/>
            <w:tcBorders>
              <w:top w:val="nil"/>
              <w:left w:val="nil"/>
              <w:bottom w:val="nil"/>
              <w:right w:val="nil"/>
            </w:tcBorders>
            <w:vAlign w:val="center"/>
          </w:tcPr>
          <w:p w14:paraId="1747CFD5" w14:textId="2B153FEB"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0.412</w:t>
            </w:r>
          </w:p>
        </w:tc>
        <w:tc>
          <w:tcPr>
            <w:tcW w:w="1361" w:type="dxa"/>
            <w:tcBorders>
              <w:top w:val="nil"/>
              <w:left w:val="nil"/>
              <w:bottom w:val="nil"/>
              <w:right w:val="nil"/>
            </w:tcBorders>
            <w:vAlign w:val="center"/>
          </w:tcPr>
          <w:p w14:paraId="38FCCFC2" w14:textId="6941F050"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0.108</w:t>
            </w:r>
          </w:p>
        </w:tc>
        <w:tc>
          <w:tcPr>
            <w:tcW w:w="1361" w:type="dxa"/>
            <w:tcBorders>
              <w:top w:val="nil"/>
              <w:left w:val="nil"/>
              <w:bottom w:val="nil"/>
              <w:right w:val="nil"/>
            </w:tcBorders>
            <w:vAlign w:val="center"/>
          </w:tcPr>
          <w:p w14:paraId="55BB13DA" w14:textId="21AD1404"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-0.02</w:t>
            </w:r>
          </w:p>
        </w:tc>
      </w:tr>
      <w:tr w:rsidR="004971B5" w:rsidRPr="004971B5" w14:paraId="5DC9774C" w14:textId="77777777" w:rsidTr="00DD64CA">
        <w:trPr>
          <w:trHeight w:val="113"/>
        </w:trPr>
        <w:tc>
          <w:tcPr>
            <w:tcW w:w="2268" w:type="dxa"/>
            <w:tcBorders>
              <w:top w:val="nil"/>
              <w:left w:val="nil"/>
              <w:bottom w:val="single" w:sz="4" w:space="0" w:color="auto"/>
              <w:right w:val="nil"/>
            </w:tcBorders>
            <w:vAlign w:val="center"/>
          </w:tcPr>
          <w:p w14:paraId="5638A733"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Total income</w:t>
            </w:r>
          </w:p>
        </w:tc>
        <w:tc>
          <w:tcPr>
            <w:tcW w:w="1361" w:type="dxa"/>
            <w:tcBorders>
              <w:top w:val="nil"/>
              <w:left w:val="nil"/>
              <w:bottom w:val="single" w:sz="4" w:space="0" w:color="auto"/>
              <w:right w:val="nil"/>
            </w:tcBorders>
            <w:vAlign w:val="center"/>
          </w:tcPr>
          <w:p w14:paraId="56733128" w14:textId="77777777" w:rsidR="00B06C11" w:rsidRPr="008C11E4" w:rsidRDefault="00B06C11" w:rsidP="00B06C11">
            <w:pPr>
              <w:jc w:val="center"/>
              <w:rPr>
                <w:rFonts w:ascii="Times New Roman" w:eastAsia="游ゴシック" w:hAnsi="Times New Roman" w:cs="Times New Roman"/>
                <w:color w:val="000000"/>
                <w:sz w:val="24"/>
                <w:szCs w:val="24"/>
              </w:rPr>
            </w:pPr>
          </w:p>
        </w:tc>
        <w:tc>
          <w:tcPr>
            <w:tcW w:w="1361" w:type="dxa"/>
            <w:tcBorders>
              <w:top w:val="nil"/>
              <w:left w:val="nil"/>
              <w:bottom w:val="single" w:sz="4" w:space="0" w:color="auto"/>
              <w:right w:val="nil"/>
            </w:tcBorders>
            <w:vAlign w:val="center"/>
          </w:tcPr>
          <w:p w14:paraId="1C31BF5F" w14:textId="07E5A6F6"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0.429</w:t>
            </w:r>
          </w:p>
        </w:tc>
        <w:tc>
          <w:tcPr>
            <w:tcW w:w="1361" w:type="dxa"/>
            <w:tcBorders>
              <w:top w:val="nil"/>
              <w:left w:val="nil"/>
              <w:bottom w:val="single" w:sz="4" w:space="0" w:color="auto"/>
              <w:right w:val="nil"/>
            </w:tcBorders>
            <w:vAlign w:val="center"/>
          </w:tcPr>
          <w:p w14:paraId="3B87724F" w14:textId="77777777" w:rsidR="00B06C11" w:rsidRPr="008C11E4" w:rsidRDefault="00B06C11" w:rsidP="00B06C11">
            <w:pPr>
              <w:jc w:val="center"/>
              <w:rPr>
                <w:rFonts w:ascii="Times New Roman" w:eastAsia="游ゴシック" w:hAnsi="Times New Roman" w:cs="Times New Roman"/>
                <w:color w:val="000000"/>
                <w:sz w:val="24"/>
                <w:szCs w:val="24"/>
              </w:rPr>
            </w:pPr>
          </w:p>
        </w:tc>
        <w:tc>
          <w:tcPr>
            <w:tcW w:w="1361" w:type="dxa"/>
            <w:tcBorders>
              <w:top w:val="nil"/>
              <w:left w:val="nil"/>
              <w:bottom w:val="single" w:sz="4" w:space="0" w:color="auto"/>
              <w:right w:val="nil"/>
            </w:tcBorders>
            <w:vAlign w:val="center"/>
          </w:tcPr>
          <w:p w14:paraId="56390F86" w14:textId="77777777" w:rsidR="00B06C11" w:rsidRPr="008C11E4" w:rsidRDefault="00B06C11" w:rsidP="00B06C11">
            <w:pPr>
              <w:jc w:val="center"/>
              <w:rPr>
                <w:rFonts w:ascii="Times New Roman" w:eastAsia="Times New Roman" w:hAnsi="Times New Roman" w:cs="Times New Roman"/>
                <w:sz w:val="24"/>
                <w:szCs w:val="24"/>
              </w:rPr>
            </w:pPr>
          </w:p>
        </w:tc>
        <w:tc>
          <w:tcPr>
            <w:tcW w:w="1361" w:type="dxa"/>
            <w:tcBorders>
              <w:top w:val="nil"/>
              <w:left w:val="nil"/>
              <w:bottom w:val="single" w:sz="4" w:space="0" w:color="auto"/>
              <w:right w:val="nil"/>
            </w:tcBorders>
            <w:vAlign w:val="center"/>
          </w:tcPr>
          <w:p w14:paraId="661564D0" w14:textId="77777777" w:rsidR="00B06C11" w:rsidRPr="008C11E4" w:rsidRDefault="00B06C11" w:rsidP="00B06C11">
            <w:pPr>
              <w:jc w:val="center"/>
              <w:rPr>
                <w:rFonts w:ascii="Times New Roman" w:eastAsia="Times New Roman" w:hAnsi="Times New Roman" w:cs="Times New Roman"/>
                <w:sz w:val="24"/>
                <w:szCs w:val="24"/>
              </w:rPr>
            </w:pPr>
          </w:p>
        </w:tc>
      </w:tr>
      <w:tr w:rsidR="004971B5" w:rsidRPr="004971B5" w14:paraId="5DF9D02C" w14:textId="77777777" w:rsidTr="00DD64CA">
        <w:trPr>
          <w:trHeight w:val="113"/>
        </w:trPr>
        <w:tc>
          <w:tcPr>
            <w:tcW w:w="2268" w:type="dxa"/>
            <w:tcBorders>
              <w:top w:val="single" w:sz="4" w:space="0" w:color="auto"/>
              <w:left w:val="nil"/>
              <w:bottom w:val="single" w:sz="4" w:space="0" w:color="auto"/>
              <w:right w:val="nil"/>
            </w:tcBorders>
            <w:vAlign w:val="center"/>
          </w:tcPr>
          <w:p w14:paraId="14F2827E" w14:textId="22B607AC" w:rsidR="00B92D85" w:rsidRPr="008C11E4" w:rsidRDefault="00431C89" w:rsidP="00A01DE7">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Non-ownership</w:t>
            </w:r>
            <w:r w:rsidR="00B92D85" w:rsidRPr="008C11E4">
              <w:rPr>
                <w:rFonts w:ascii="Times New Roman" w:hAnsi="Times New Roman" w:cs="Times New Roman"/>
                <w:color w:val="000000"/>
                <w:kern w:val="0"/>
                <w:sz w:val="24"/>
                <w:szCs w:val="24"/>
              </w:rPr>
              <w:t xml:space="preserve"> </w:t>
            </w:r>
          </w:p>
        </w:tc>
        <w:tc>
          <w:tcPr>
            <w:tcW w:w="1361" w:type="dxa"/>
            <w:tcBorders>
              <w:top w:val="single" w:sz="4" w:space="0" w:color="auto"/>
              <w:left w:val="nil"/>
              <w:bottom w:val="single" w:sz="4" w:space="0" w:color="auto"/>
              <w:right w:val="nil"/>
            </w:tcBorders>
            <w:vAlign w:val="center"/>
          </w:tcPr>
          <w:p w14:paraId="3684D41F" w14:textId="77777777" w:rsidR="00B92D85" w:rsidRPr="008C11E4" w:rsidRDefault="00B92D85" w:rsidP="0010672E">
            <w:pPr>
              <w:jc w:val="center"/>
              <w:rPr>
                <w:rFonts w:ascii="Times New Roman" w:eastAsia="Times New Roman" w:hAnsi="Times New Roman" w:cs="Times New Roman"/>
                <w:sz w:val="24"/>
                <w:szCs w:val="24"/>
              </w:rPr>
            </w:pPr>
          </w:p>
        </w:tc>
        <w:tc>
          <w:tcPr>
            <w:tcW w:w="1361" w:type="dxa"/>
            <w:tcBorders>
              <w:top w:val="single" w:sz="4" w:space="0" w:color="auto"/>
              <w:left w:val="nil"/>
              <w:bottom w:val="single" w:sz="4" w:space="0" w:color="auto"/>
              <w:right w:val="nil"/>
            </w:tcBorders>
            <w:vAlign w:val="center"/>
          </w:tcPr>
          <w:p w14:paraId="20CA7385" w14:textId="77777777" w:rsidR="00B92D85" w:rsidRPr="008C11E4" w:rsidRDefault="00B92D85" w:rsidP="0010672E">
            <w:pPr>
              <w:jc w:val="center"/>
              <w:rPr>
                <w:rFonts w:ascii="Times New Roman" w:eastAsia="游ゴシック" w:hAnsi="Times New Roman" w:cs="Times New Roman"/>
                <w:color w:val="000000"/>
                <w:sz w:val="24"/>
                <w:szCs w:val="24"/>
              </w:rPr>
            </w:pPr>
          </w:p>
        </w:tc>
        <w:tc>
          <w:tcPr>
            <w:tcW w:w="1361" w:type="dxa"/>
            <w:tcBorders>
              <w:top w:val="single" w:sz="4" w:space="0" w:color="auto"/>
              <w:left w:val="nil"/>
              <w:bottom w:val="single" w:sz="4" w:space="0" w:color="auto"/>
              <w:right w:val="nil"/>
            </w:tcBorders>
            <w:vAlign w:val="center"/>
          </w:tcPr>
          <w:p w14:paraId="11BE6905" w14:textId="77777777" w:rsidR="00B92D85" w:rsidRPr="008C11E4" w:rsidRDefault="00B92D85" w:rsidP="0010672E">
            <w:pPr>
              <w:jc w:val="center"/>
              <w:rPr>
                <w:rFonts w:ascii="Times New Roman" w:eastAsia="游ゴシック" w:hAnsi="Times New Roman" w:cs="Times New Roman"/>
                <w:color w:val="000000"/>
                <w:sz w:val="24"/>
                <w:szCs w:val="24"/>
              </w:rPr>
            </w:pPr>
          </w:p>
        </w:tc>
        <w:tc>
          <w:tcPr>
            <w:tcW w:w="1361" w:type="dxa"/>
            <w:tcBorders>
              <w:top w:val="single" w:sz="4" w:space="0" w:color="auto"/>
              <w:left w:val="nil"/>
              <w:bottom w:val="single" w:sz="4" w:space="0" w:color="auto"/>
              <w:right w:val="nil"/>
            </w:tcBorders>
            <w:vAlign w:val="center"/>
          </w:tcPr>
          <w:p w14:paraId="50CFA507" w14:textId="77777777" w:rsidR="00B92D85" w:rsidRPr="008C11E4" w:rsidRDefault="00B92D85" w:rsidP="0010672E">
            <w:pPr>
              <w:jc w:val="center"/>
              <w:rPr>
                <w:rFonts w:ascii="Times New Roman" w:eastAsia="Times New Roman" w:hAnsi="Times New Roman" w:cs="Times New Roman"/>
                <w:sz w:val="24"/>
                <w:szCs w:val="24"/>
              </w:rPr>
            </w:pPr>
          </w:p>
        </w:tc>
        <w:tc>
          <w:tcPr>
            <w:tcW w:w="1361" w:type="dxa"/>
            <w:tcBorders>
              <w:top w:val="single" w:sz="4" w:space="0" w:color="auto"/>
              <w:left w:val="nil"/>
              <w:bottom w:val="single" w:sz="4" w:space="0" w:color="auto"/>
              <w:right w:val="nil"/>
            </w:tcBorders>
            <w:vAlign w:val="center"/>
          </w:tcPr>
          <w:p w14:paraId="48FAF0EF" w14:textId="77777777" w:rsidR="00B92D85" w:rsidRPr="008C11E4" w:rsidRDefault="00B92D85" w:rsidP="0010672E">
            <w:pPr>
              <w:jc w:val="center"/>
              <w:rPr>
                <w:rFonts w:ascii="Times New Roman" w:eastAsia="Times New Roman" w:hAnsi="Times New Roman" w:cs="Times New Roman"/>
                <w:sz w:val="24"/>
                <w:szCs w:val="24"/>
              </w:rPr>
            </w:pPr>
          </w:p>
        </w:tc>
      </w:tr>
      <w:tr w:rsidR="004971B5" w:rsidRPr="004971B5" w14:paraId="2C57021E" w14:textId="77777777" w:rsidTr="00DD64CA">
        <w:trPr>
          <w:trHeight w:val="113"/>
        </w:trPr>
        <w:tc>
          <w:tcPr>
            <w:tcW w:w="2268" w:type="dxa"/>
            <w:tcBorders>
              <w:top w:val="single" w:sz="4" w:space="0" w:color="auto"/>
              <w:left w:val="nil"/>
              <w:bottom w:val="nil"/>
              <w:right w:val="nil"/>
            </w:tcBorders>
            <w:vAlign w:val="center"/>
          </w:tcPr>
          <w:p w14:paraId="53B40F89"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kern w:val="0"/>
                <w:sz w:val="24"/>
                <w:szCs w:val="24"/>
              </w:rPr>
              <w:t>Farm self</w:t>
            </w:r>
          </w:p>
        </w:tc>
        <w:tc>
          <w:tcPr>
            <w:tcW w:w="1361" w:type="dxa"/>
            <w:tcBorders>
              <w:top w:val="single" w:sz="4" w:space="0" w:color="auto"/>
              <w:left w:val="nil"/>
              <w:bottom w:val="nil"/>
              <w:right w:val="nil"/>
            </w:tcBorders>
            <w:vAlign w:val="center"/>
          </w:tcPr>
          <w:p w14:paraId="3DC4D5A8" w14:textId="1042E61D" w:rsidR="00B06C11" w:rsidRPr="008C11E4" w:rsidRDefault="00B06C11" w:rsidP="00B06C11">
            <w:pPr>
              <w:widowControl/>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0.121</w:t>
            </w:r>
          </w:p>
        </w:tc>
        <w:tc>
          <w:tcPr>
            <w:tcW w:w="1361" w:type="dxa"/>
            <w:tcBorders>
              <w:top w:val="single" w:sz="4" w:space="0" w:color="auto"/>
              <w:left w:val="nil"/>
              <w:bottom w:val="nil"/>
              <w:right w:val="nil"/>
            </w:tcBorders>
            <w:vAlign w:val="center"/>
          </w:tcPr>
          <w:p w14:paraId="43457489" w14:textId="7182A998"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0.847</w:t>
            </w:r>
          </w:p>
        </w:tc>
        <w:tc>
          <w:tcPr>
            <w:tcW w:w="1361" w:type="dxa"/>
            <w:tcBorders>
              <w:top w:val="single" w:sz="4" w:space="0" w:color="auto"/>
              <w:left w:val="nil"/>
              <w:bottom w:val="nil"/>
              <w:right w:val="nil"/>
            </w:tcBorders>
            <w:vAlign w:val="center"/>
          </w:tcPr>
          <w:p w14:paraId="5A9471D4" w14:textId="3CB11BDD"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0.727</w:t>
            </w:r>
          </w:p>
        </w:tc>
        <w:tc>
          <w:tcPr>
            <w:tcW w:w="1361" w:type="dxa"/>
            <w:tcBorders>
              <w:top w:val="single" w:sz="4" w:space="0" w:color="auto"/>
              <w:left w:val="nil"/>
              <w:bottom w:val="nil"/>
              <w:right w:val="nil"/>
            </w:tcBorders>
            <w:vAlign w:val="center"/>
          </w:tcPr>
          <w:p w14:paraId="0BDFA57D" w14:textId="7186B9A2"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0.172</w:t>
            </w:r>
          </w:p>
        </w:tc>
        <w:tc>
          <w:tcPr>
            <w:tcW w:w="1361" w:type="dxa"/>
            <w:tcBorders>
              <w:top w:val="single" w:sz="4" w:space="0" w:color="auto"/>
              <w:left w:val="nil"/>
              <w:bottom w:val="nil"/>
              <w:right w:val="nil"/>
            </w:tcBorders>
            <w:vAlign w:val="center"/>
          </w:tcPr>
          <w:p w14:paraId="1DDC6D3A" w14:textId="588C7F93"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0.051</w:t>
            </w:r>
          </w:p>
        </w:tc>
      </w:tr>
      <w:tr w:rsidR="004971B5" w:rsidRPr="004971B5" w14:paraId="6A104225" w14:textId="77777777" w:rsidTr="00DD64CA">
        <w:trPr>
          <w:trHeight w:val="113"/>
        </w:trPr>
        <w:tc>
          <w:tcPr>
            <w:tcW w:w="2268" w:type="dxa"/>
            <w:tcBorders>
              <w:top w:val="nil"/>
              <w:left w:val="nil"/>
              <w:bottom w:val="nil"/>
              <w:right w:val="nil"/>
            </w:tcBorders>
            <w:vAlign w:val="center"/>
          </w:tcPr>
          <w:p w14:paraId="20F90DA5"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kern w:val="0"/>
                <w:sz w:val="24"/>
                <w:szCs w:val="24"/>
              </w:rPr>
              <w:t>Farm wage</w:t>
            </w:r>
          </w:p>
        </w:tc>
        <w:tc>
          <w:tcPr>
            <w:tcW w:w="1361" w:type="dxa"/>
            <w:tcBorders>
              <w:top w:val="nil"/>
              <w:left w:val="nil"/>
              <w:bottom w:val="nil"/>
              <w:right w:val="nil"/>
            </w:tcBorders>
            <w:vAlign w:val="center"/>
          </w:tcPr>
          <w:p w14:paraId="0D8D3721" w14:textId="210710D5"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0.168</w:t>
            </w:r>
          </w:p>
        </w:tc>
        <w:tc>
          <w:tcPr>
            <w:tcW w:w="1361" w:type="dxa"/>
            <w:tcBorders>
              <w:top w:val="nil"/>
              <w:left w:val="nil"/>
              <w:bottom w:val="nil"/>
              <w:right w:val="nil"/>
            </w:tcBorders>
            <w:vAlign w:val="center"/>
          </w:tcPr>
          <w:p w14:paraId="7D88ABB3" w14:textId="271D7A78"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0.787</w:t>
            </w:r>
          </w:p>
        </w:tc>
        <w:tc>
          <w:tcPr>
            <w:tcW w:w="1361" w:type="dxa"/>
            <w:tcBorders>
              <w:top w:val="nil"/>
              <w:left w:val="nil"/>
              <w:bottom w:val="nil"/>
              <w:right w:val="nil"/>
            </w:tcBorders>
            <w:vAlign w:val="center"/>
          </w:tcPr>
          <w:p w14:paraId="7F2FF380" w14:textId="30F02530"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0.239</w:t>
            </w:r>
          </w:p>
        </w:tc>
        <w:tc>
          <w:tcPr>
            <w:tcW w:w="1361" w:type="dxa"/>
            <w:tcBorders>
              <w:top w:val="nil"/>
              <w:left w:val="nil"/>
              <w:bottom w:val="nil"/>
              <w:right w:val="nil"/>
            </w:tcBorders>
            <w:vAlign w:val="center"/>
          </w:tcPr>
          <w:p w14:paraId="6D9D70E8" w14:textId="07CF62E1"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0.073</w:t>
            </w:r>
          </w:p>
        </w:tc>
        <w:tc>
          <w:tcPr>
            <w:tcW w:w="1361" w:type="dxa"/>
            <w:tcBorders>
              <w:top w:val="nil"/>
              <w:left w:val="nil"/>
              <w:bottom w:val="nil"/>
              <w:right w:val="nil"/>
            </w:tcBorders>
            <w:vAlign w:val="center"/>
          </w:tcPr>
          <w:p w14:paraId="4C01546A" w14:textId="3A110D4F"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-0.095</w:t>
            </w:r>
          </w:p>
        </w:tc>
      </w:tr>
      <w:tr w:rsidR="004971B5" w:rsidRPr="004971B5" w14:paraId="081EE19B" w14:textId="77777777" w:rsidTr="00DD64CA">
        <w:trPr>
          <w:trHeight w:val="113"/>
        </w:trPr>
        <w:tc>
          <w:tcPr>
            <w:tcW w:w="2268" w:type="dxa"/>
            <w:tcBorders>
              <w:top w:val="nil"/>
              <w:left w:val="nil"/>
              <w:bottom w:val="nil"/>
              <w:right w:val="nil"/>
            </w:tcBorders>
            <w:vAlign w:val="center"/>
          </w:tcPr>
          <w:p w14:paraId="0CC664E7"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Off-farm self</w:t>
            </w:r>
          </w:p>
        </w:tc>
        <w:tc>
          <w:tcPr>
            <w:tcW w:w="1361" w:type="dxa"/>
            <w:tcBorders>
              <w:top w:val="nil"/>
              <w:left w:val="nil"/>
              <w:bottom w:val="nil"/>
              <w:right w:val="nil"/>
            </w:tcBorders>
            <w:vAlign w:val="center"/>
          </w:tcPr>
          <w:p w14:paraId="3219B521" w14:textId="3B3852B0"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0.374</w:t>
            </w:r>
          </w:p>
        </w:tc>
        <w:tc>
          <w:tcPr>
            <w:tcW w:w="1361" w:type="dxa"/>
            <w:tcBorders>
              <w:top w:val="nil"/>
              <w:left w:val="nil"/>
              <w:bottom w:val="nil"/>
              <w:right w:val="nil"/>
            </w:tcBorders>
            <w:vAlign w:val="center"/>
          </w:tcPr>
          <w:p w14:paraId="1F468A35" w14:textId="7AC8EC3F"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0.647</w:t>
            </w:r>
          </w:p>
        </w:tc>
        <w:tc>
          <w:tcPr>
            <w:tcW w:w="1361" w:type="dxa"/>
            <w:tcBorders>
              <w:top w:val="nil"/>
              <w:left w:val="nil"/>
              <w:bottom w:val="nil"/>
              <w:right w:val="nil"/>
            </w:tcBorders>
            <w:vAlign w:val="center"/>
          </w:tcPr>
          <w:p w14:paraId="7030D736" w14:textId="091C2394"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0.774</w:t>
            </w:r>
          </w:p>
        </w:tc>
        <w:tc>
          <w:tcPr>
            <w:tcW w:w="1361" w:type="dxa"/>
            <w:tcBorders>
              <w:top w:val="nil"/>
              <w:left w:val="nil"/>
              <w:bottom w:val="nil"/>
              <w:right w:val="nil"/>
            </w:tcBorders>
            <w:vAlign w:val="center"/>
          </w:tcPr>
          <w:p w14:paraId="1CBD2928" w14:textId="178D8D74"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0.432</w:t>
            </w:r>
          </w:p>
        </w:tc>
        <w:tc>
          <w:tcPr>
            <w:tcW w:w="1361" w:type="dxa"/>
            <w:tcBorders>
              <w:top w:val="nil"/>
              <w:left w:val="nil"/>
              <w:bottom w:val="nil"/>
              <w:right w:val="nil"/>
            </w:tcBorders>
            <w:vAlign w:val="center"/>
          </w:tcPr>
          <w:p w14:paraId="1FE0A4CC" w14:textId="2C7866D2"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0.058</w:t>
            </w:r>
          </w:p>
        </w:tc>
      </w:tr>
      <w:tr w:rsidR="004971B5" w:rsidRPr="004971B5" w14:paraId="3A2D775B" w14:textId="77777777" w:rsidTr="00DD64CA">
        <w:trPr>
          <w:trHeight w:val="113"/>
        </w:trPr>
        <w:tc>
          <w:tcPr>
            <w:tcW w:w="2268" w:type="dxa"/>
            <w:tcBorders>
              <w:top w:val="nil"/>
              <w:left w:val="nil"/>
              <w:bottom w:val="nil"/>
              <w:right w:val="nil"/>
            </w:tcBorders>
            <w:vAlign w:val="center"/>
          </w:tcPr>
          <w:p w14:paraId="23C1B354"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Off-farm income</w:t>
            </w:r>
          </w:p>
        </w:tc>
        <w:tc>
          <w:tcPr>
            <w:tcW w:w="1361" w:type="dxa"/>
            <w:tcBorders>
              <w:top w:val="nil"/>
              <w:left w:val="nil"/>
              <w:bottom w:val="nil"/>
              <w:right w:val="nil"/>
            </w:tcBorders>
            <w:vAlign w:val="center"/>
          </w:tcPr>
          <w:p w14:paraId="590963F2" w14:textId="220D4B4D"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0.112</w:t>
            </w:r>
          </w:p>
        </w:tc>
        <w:tc>
          <w:tcPr>
            <w:tcW w:w="1361" w:type="dxa"/>
            <w:tcBorders>
              <w:top w:val="nil"/>
              <w:left w:val="nil"/>
              <w:bottom w:val="nil"/>
              <w:right w:val="nil"/>
            </w:tcBorders>
            <w:vAlign w:val="center"/>
          </w:tcPr>
          <w:p w14:paraId="584C313A" w14:textId="730E879C"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0.88</w:t>
            </w:r>
          </w:p>
        </w:tc>
        <w:tc>
          <w:tcPr>
            <w:tcW w:w="1361" w:type="dxa"/>
            <w:tcBorders>
              <w:top w:val="nil"/>
              <w:left w:val="nil"/>
              <w:bottom w:val="nil"/>
              <w:right w:val="nil"/>
            </w:tcBorders>
            <w:vAlign w:val="center"/>
          </w:tcPr>
          <w:p w14:paraId="7E0950A3" w14:textId="0F75662F"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0.278</w:t>
            </w:r>
          </w:p>
        </w:tc>
        <w:tc>
          <w:tcPr>
            <w:tcW w:w="1361" w:type="dxa"/>
            <w:tcBorders>
              <w:top w:val="nil"/>
              <w:left w:val="nil"/>
              <w:bottom w:val="nil"/>
              <w:right w:val="nil"/>
            </w:tcBorders>
            <w:vAlign w:val="center"/>
          </w:tcPr>
          <w:p w14:paraId="466783DC" w14:textId="25DDCBF4"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0.063</w:t>
            </w:r>
          </w:p>
        </w:tc>
        <w:tc>
          <w:tcPr>
            <w:tcW w:w="1361" w:type="dxa"/>
            <w:tcBorders>
              <w:top w:val="nil"/>
              <w:left w:val="nil"/>
              <w:bottom w:val="nil"/>
              <w:right w:val="nil"/>
            </w:tcBorders>
            <w:vAlign w:val="center"/>
          </w:tcPr>
          <w:p w14:paraId="0C3A7880" w14:textId="48E60FEE"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-0.049</w:t>
            </w:r>
          </w:p>
        </w:tc>
      </w:tr>
      <w:tr w:rsidR="004971B5" w:rsidRPr="004971B5" w14:paraId="796C5F57" w14:textId="77777777" w:rsidTr="00DD64CA">
        <w:trPr>
          <w:trHeight w:val="113"/>
        </w:trPr>
        <w:tc>
          <w:tcPr>
            <w:tcW w:w="2268" w:type="dxa"/>
            <w:tcBorders>
              <w:top w:val="nil"/>
              <w:left w:val="nil"/>
              <w:right w:val="nil"/>
            </w:tcBorders>
            <w:vAlign w:val="center"/>
          </w:tcPr>
          <w:p w14:paraId="7D48A204"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Non-earned</w:t>
            </w:r>
          </w:p>
        </w:tc>
        <w:tc>
          <w:tcPr>
            <w:tcW w:w="1361" w:type="dxa"/>
            <w:tcBorders>
              <w:top w:val="nil"/>
              <w:left w:val="nil"/>
              <w:right w:val="nil"/>
            </w:tcBorders>
            <w:vAlign w:val="center"/>
          </w:tcPr>
          <w:p w14:paraId="667C69FD" w14:textId="3CFDF175"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0.08</w:t>
            </w:r>
          </w:p>
        </w:tc>
        <w:tc>
          <w:tcPr>
            <w:tcW w:w="1361" w:type="dxa"/>
            <w:tcBorders>
              <w:top w:val="nil"/>
              <w:left w:val="nil"/>
              <w:right w:val="nil"/>
            </w:tcBorders>
            <w:vAlign w:val="center"/>
          </w:tcPr>
          <w:p w14:paraId="4DFAF689" w14:textId="7524E0BB"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0.897</w:t>
            </w:r>
          </w:p>
        </w:tc>
        <w:tc>
          <w:tcPr>
            <w:tcW w:w="1361" w:type="dxa"/>
            <w:tcBorders>
              <w:top w:val="nil"/>
              <w:left w:val="nil"/>
              <w:right w:val="nil"/>
            </w:tcBorders>
            <w:vAlign w:val="center"/>
          </w:tcPr>
          <w:p w14:paraId="2FD0C7A1" w14:textId="22CE4DDC"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0.255</w:t>
            </w:r>
          </w:p>
        </w:tc>
        <w:tc>
          <w:tcPr>
            <w:tcW w:w="1361" w:type="dxa"/>
            <w:tcBorders>
              <w:top w:val="nil"/>
              <w:left w:val="nil"/>
              <w:right w:val="nil"/>
            </w:tcBorders>
            <w:vAlign w:val="center"/>
          </w:tcPr>
          <w:p w14:paraId="77872781" w14:textId="5F8DC85D"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0.042</w:t>
            </w:r>
          </w:p>
        </w:tc>
        <w:tc>
          <w:tcPr>
            <w:tcW w:w="1361" w:type="dxa"/>
            <w:tcBorders>
              <w:top w:val="nil"/>
              <w:left w:val="nil"/>
              <w:right w:val="nil"/>
            </w:tcBorders>
            <w:vAlign w:val="center"/>
          </w:tcPr>
          <w:p w14:paraId="17036CA9" w14:textId="5D4C70A6"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-0.038</w:t>
            </w:r>
          </w:p>
        </w:tc>
      </w:tr>
      <w:tr w:rsidR="004971B5" w:rsidRPr="004971B5" w14:paraId="5B05AF4A" w14:textId="77777777" w:rsidTr="00DD64CA">
        <w:trPr>
          <w:trHeight w:val="113"/>
        </w:trPr>
        <w:tc>
          <w:tcPr>
            <w:tcW w:w="2268" w:type="dxa"/>
            <w:tcBorders>
              <w:top w:val="nil"/>
              <w:left w:val="nil"/>
              <w:bottom w:val="single" w:sz="4" w:space="0" w:color="auto"/>
              <w:right w:val="nil"/>
            </w:tcBorders>
            <w:vAlign w:val="center"/>
          </w:tcPr>
          <w:p w14:paraId="4D92858A" w14:textId="77777777" w:rsidR="00B06C11" w:rsidRPr="008C11E4" w:rsidRDefault="00B06C11" w:rsidP="00B06C11">
            <w:pPr>
              <w:autoSpaceDE w:val="0"/>
              <w:autoSpaceDN w:val="0"/>
              <w:adjustRightInd w:val="0"/>
              <w:rPr>
                <w:rFonts w:ascii="Times New Roman" w:hAnsi="Times New Roman" w:cs="Times New Roman"/>
                <w:color w:val="000000"/>
                <w:kern w:val="0"/>
                <w:sz w:val="24"/>
                <w:szCs w:val="24"/>
              </w:rPr>
            </w:pPr>
            <w:r w:rsidRPr="008C11E4">
              <w:rPr>
                <w:rFonts w:ascii="Times New Roman" w:hAnsi="Times New Roman" w:cs="Times New Roman"/>
                <w:color w:val="000000"/>
                <w:kern w:val="0"/>
                <w:sz w:val="24"/>
                <w:szCs w:val="24"/>
              </w:rPr>
              <w:t>Total income</w:t>
            </w:r>
          </w:p>
        </w:tc>
        <w:tc>
          <w:tcPr>
            <w:tcW w:w="1361" w:type="dxa"/>
            <w:tcBorders>
              <w:top w:val="nil"/>
              <w:left w:val="nil"/>
              <w:bottom w:val="single" w:sz="4" w:space="0" w:color="auto"/>
              <w:right w:val="nil"/>
            </w:tcBorders>
            <w:vAlign w:val="center"/>
          </w:tcPr>
          <w:p w14:paraId="0919DF92" w14:textId="77777777" w:rsidR="00B06C11" w:rsidRPr="008C11E4" w:rsidRDefault="00B06C11" w:rsidP="00B06C11">
            <w:pPr>
              <w:jc w:val="center"/>
              <w:rPr>
                <w:rFonts w:ascii="Times New Roman" w:eastAsia="游ゴシック" w:hAnsi="Times New Roman" w:cs="Times New Roman"/>
                <w:color w:val="000000"/>
                <w:sz w:val="24"/>
                <w:szCs w:val="24"/>
              </w:rPr>
            </w:pPr>
          </w:p>
        </w:tc>
        <w:tc>
          <w:tcPr>
            <w:tcW w:w="1361" w:type="dxa"/>
            <w:tcBorders>
              <w:top w:val="nil"/>
              <w:left w:val="nil"/>
              <w:bottom w:val="single" w:sz="4" w:space="0" w:color="auto"/>
              <w:right w:val="nil"/>
            </w:tcBorders>
            <w:vAlign w:val="center"/>
          </w:tcPr>
          <w:p w14:paraId="40A28EC0" w14:textId="588A7A7A" w:rsidR="00B06C11" w:rsidRPr="008C11E4" w:rsidRDefault="00B06C11" w:rsidP="00B06C11">
            <w:pPr>
              <w:jc w:val="center"/>
              <w:rPr>
                <w:rFonts w:ascii="Times New Roman" w:eastAsia="游ゴシック" w:hAnsi="Times New Roman" w:cs="Times New Roman"/>
                <w:color w:val="000000"/>
                <w:sz w:val="24"/>
                <w:szCs w:val="24"/>
              </w:rPr>
            </w:pPr>
            <w:r w:rsidRPr="00DD64CA">
              <w:rPr>
                <w:rFonts w:ascii="Times New Roman" w:eastAsia="游ゴシック" w:hAnsi="Times New Roman" w:cs="Times New Roman"/>
                <w:color w:val="000000"/>
                <w:sz w:val="24"/>
                <w:szCs w:val="24"/>
              </w:rPr>
              <w:t>0.433</w:t>
            </w:r>
          </w:p>
        </w:tc>
        <w:tc>
          <w:tcPr>
            <w:tcW w:w="1361" w:type="dxa"/>
            <w:tcBorders>
              <w:top w:val="nil"/>
              <w:left w:val="nil"/>
              <w:bottom w:val="single" w:sz="4" w:space="0" w:color="auto"/>
              <w:right w:val="nil"/>
            </w:tcBorders>
            <w:vAlign w:val="center"/>
          </w:tcPr>
          <w:p w14:paraId="374B23C2" w14:textId="77777777" w:rsidR="00B06C11" w:rsidRPr="008C11E4" w:rsidRDefault="00B06C11" w:rsidP="00B06C11">
            <w:pPr>
              <w:jc w:val="center"/>
              <w:rPr>
                <w:rFonts w:ascii="Times New Roman" w:eastAsia="游ゴシック" w:hAnsi="Times New Roman" w:cs="Times New Roman"/>
                <w:color w:val="000000"/>
                <w:sz w:val="24"/>
                <w:szCs w:val="24"/>
              </w:rPr>
            </w:pPr>
          </w:p>
        </w:tc>
        <w:tc>
          <w:tcPr>
            <w:tcW w:w="1361" w:type="dxa"/>
            <w:tcBorders>
              <w:top w:val="nil"/>
              <w:left w:val="nil"/>
              <w:bottom w:val="single" w:sz="4" w:space="0" w:color="auto"/>
              <w:right w:val="nil"/>
            </w:tcBorders>
            <w:vAlign w:val="center"/>
          </w:tcPr>
          <w:p w14:paraId="58A7924E" w14:textId="77777777" w:rsidR="00B06C11" w:rsidRPr="008C11E4" w:rsidRDefault="00B06C11" w:rsidP="00B06C11">
            <w:pPr>
              <w:jc w:val="center"/>
              <w:rPr>
                <w:rFonts w:ascii="Times New Roman" w:eastAsia="Times New Roman" w:hAnsi="Times New Roman" w:cs="Times New Roman"/>
                <w:sz w:val="24"/>
                <w:szCs w:val="24"/>
              </w:rPr>
            </w:pPr>
          </w:p>
        </w:tc>
        <w:tc>
          <w:tcPr>
            <w:tcW w:w="1361" w:type="dxa"/>
            <w:tcBorders>
              <w:top w:val="nil"/>
              <w:left w:val="nil"/>
              <w:bottom w:val="single" w:sz="4" w:space="0" w:color="auto"/>
              <w:right w:val="nil"/>
            </w:tcBorders>
            <w:vAlign w:val="center"/>
          </w:tcPr>
          <w:p w14:paraId="2FA4A975" w14:textId="77777777" w:rsidR="00B06C11" w:rsidRPr="008C11E4" w:rsidRDefault="00B06C11" w:rsidP="00B06C11">
            <w:pPr>
              <w:jc w:val="center"/>
              <w:rPr>
                <w:rFonts w:ascii="Times New Roman" w:eastAsia="Times New Roman" w:hAnsi="Times New Roman" w:cs="Times New Roman"/>
                <w:sz w:val="24"/>
                <w:szCs w:val="24"/>
              </w:rPr>
            </w:pPr>
          </w:p>
        </w:tc>
      </w:tr>
    </w:tbl>
    <w:p w14:paraId="04229628" w14:textId="438EAB1B" w:rsidR="00581937" w:rsidRPr="00A113DA" w:rsidRDefault="00581937" w:rsidP="00082EA4">
      <w:pPr>
        <w:autoSpaceDE w:val="0"/>
        <w:autoSpaceDN w:val="0"/>
        <w:adjustRightInd w:val="0"/>
        <w:rPr>
          <w:rFonts w:ascii="Times New Roman" w:hAnsi="Times New Roman" w:cs="Times New Roman"/>
          <w:kern w:val="0"/>
          <w:sz w:val="24"/>
          <w:szCs w:val="24"/>
        </w:rPr>
      </w:pPr>
      <w:r w:rsidRPr="00A113DA">
        <w:rPr>
          <w:rFonts w:ascii="Times New Roman" w:hAnsi="Times New Roman" w:cs="Times New Roman"/>
          <w:kern w:val="0"/>
          <w:sz w:val="24"/>
          <w:szCs w:val="24"/>
        </w:rPr>
        <w:t xml:space="preserve">Note: </w:t>
      </w:r>
      <w:proofErr w:type="spellStart"/>
      <w:r w:rsidRPr="00A113DA">
        <w:rPr>
          <w:rFonts w:ascii="Times New Roman" w:hAnsi="Times New Roman" w:cs="Times New Roman"/>
          <w:kern w:val="0"/>
          <w:sz w:val="24"/>
          <w:szCs w:val="24"/>
        </w:rPr>
        <w:t>S</w:t>
      </w:r>
      <w:r w:rsidRPr="00A62739">
        <w:rPr>
          <w:rFonts w:ascii="Times New Roman" w:hAnsi="Times New Roman" w:cs="Times New Roman"/>
          <w:kern w:val="0"/>
          <w:sz w:val="24"/>
          <w:szCs w:val="24"/>
          <w:vertAlign w:val="subscript"/>
        </w:rPr>
        <w:t>k</w:t>
      </w:r>
      <w:proofErr w:type="spellEnd"/>
      <w:r w:rsidRPr="00A113DA">
        <w:rPr>
          <w:rFonts w:ascii="Times New Roman" w:hAnsi="Times New Roman" w:cs="Times New Roman"/>
          <w:kern w:val="0"/>
          <w:sz w:val="24"/>
          <w:szCs w:val="24"/>
        </w:rPr>
        <w:t xml:space="preserve"> </w:t>
      </w:r>
      <w:proofErr w:type="spellStart"/>
      <w:r w:rsidRPr="00A113DA">
        <w:rPr>
          <w:rFonts w:ascii="Times New Roman" w:hAnsi="Times New Roman" w:cs="Times New Roman"/>
          <w:kern w:val="0"/>
          <w:sz w:val="24"/>
          <w:szCs w:val="24"/>
        </w:rPr>
        <w:t>G</w:t>
      </w:r>
      <w:r w:rsidRPr="00A62739">
        <w:rPr>
          <w:rFonts w:ascii="Times New Roman" w:hAnsi="Times New Roman" w:cs="Times New Roman"/>
          <w:kern w:val="0"/>
          <w:sz w:val="24"/>
          <w:szCs w:val="24"/>
          <w:vertAlign w:val="subscript"/>
        </w:rPr>
        <w:t>k</w:t>
      </w:r>
      <w:proofErr w:type="spellEnd"/>
      <w:r w:rsidRPr="00A113DA">
        <w:rPr>
          <w:rFonts w:ascii="Times New Roman" w:hAnsi="Times New Roman" w:cs="Times New Roman"/>
          <w:kern w:val="0"/>
          <w:sz w:val="24"/>
          <w:szCs w:val="24"/>
        </w:rPr>
        <w:t xml:space="preserve"> </w:t>
      </w:r>
      <w:proofErr w:type="spellStart"/>
      <w:r w:rsidRPr="00A113DA">
        <w:rPr>
          <w:rFonts w:ascii="Times New Roman" w:hAnsi="Times New Roman" w:cs="Times New Roman"/>
          <w:kern w:val="0"/>
          <w:sz w:val="24"/>
          <w:szCs w:val="24"/>
        </w:rPr>
        <w:t>R</w:t>
      </w:r>
      <w:r w:rsidRPr="00A62739">
        <w:rPr>
          <w:rFonts w:ascii="Times New Roman" w:hAnsi="Times New Roman" w:cs="Times New Roman"/>
          <w:kern w:val="0"/>
          <w:sz w:val="24"/>
          <w:szCs w:val="24"/>
          <w:vertAlign w:val="subscript"/>
        </w:rPr>
        <w:t>k</w:t>
      </w:r>
      <w:proofErr w:type="spellEnd"/>
      <w:r w:rsidRPr="00A113DA">
        <w:rPr>
          <w:rFonts w:ascii="Times New Roman" w:hAnsi="Times New Roman" w:cs="Times New Roman"/>
          <w:kern w:val="0"/>
          <w:sz w:val="24"/>
          <w:szCs w:val="24"/>
        </w:rPr>
        <w:t xml:space="preserve"> represent the share of income source </w:t>
      </w:r>
      <w:r w:rsidRPr="00A113DA">
        <w:rPr>
          <w:rFonts w:ascii="Times New Roman" w:hAnsi="Times New Roman" w:cs="Times New Roman"/>
          <w:i/>
          <w:kern w:val="0"/>
          <w:sz w:val="24"/>
          <w:szCs w:val="24"/>
        </w:rPr>
        <w:t>k</w:t>
      </w:r>
      <w:r w:rsidRPr="00A113DA">
        <w:rPr>
          <w:rFonts w:ascii="Times New Roman" w:hAnsi="Times New Roman" w:cs="Times New Roman"/>
          <w:kern w:val="0"/>
          <w:sz w:val="24"/>
          <w:szCs w:val="24"/>
        </w:rPr>
        <w:t xml:space="preserve"> in total household income, the Gini coefficients of income source </w:t>
      </w:r>
      <w:r w:rsidRPr="00A113DA">
        <w:rPr>
          <w:rFonts w:ascii="Times New Roman" w:hAnsi="Times New Roman" w:cs="Times New Roman"/>
          <w:i/>
          <w:kern w:val="0"/>
          <w:sz w:val="24"/>
          <w:szCs w:val="24"/>
        </w:rPr>
        <w:t>k</w:t>
      </w:r>
      <w:r w:rsidRPr="00A113DA">
        <w:rPr>
          <w:rFonts w:ascii="Times New Roman" w:hAnsi="Times New Roman" w:cs="Times New Roman"/>
          <w:kern w:val="0"/>
          <w:sz w:val="24"/>
          <w:szCs w:val="24"/>
        </w:rPr>
        <w:t>, the Gini correlation of income source</w:t>
      </w:r>
      <w:r w:rsidRPr="00A113DA">
        <w:rPr>
          <w:rFonts w:ascii="Times New Roman" w:hAnsi="Times New Roman" w:cs="Times New Roman"/>
          <w:i/>
          <w:kern w:val="0"/>
          <w:sz w:val="24"/>
          <w:szCs w:val="24"/>
        </w:rPr>
        <w:t xml:space="preserve"> k</w:t>
      </w:r>
      <w:r w:rsidRPr="00A113DA">
        <w:rPr>
          <w:rFonts w:ascii="Times New Roman" w:hAnsi="Times New Roman" w:cs="Times New Roman"/>
          <w:kern w:val="0"/>
          <w:sz w:val="24"/>
          <w:szCs w:val="24"/>
        </w:rPr>
        <w:t xml:space="preserve"> with the distribution of total income, respectively.</w:t>
      </w:r>
      <w:r w:rsidR="00082EA4" w:rsidRPr="00A113DA">
        <w:rPr>
          <w:rFonts w:ascii="Times New Roman" w:hAnsi="Times New Roman" w:cs="Times New Roman"/>
          <w:kern w:val="0"/>
          <w:sz w:val="24"/>
          <w:szCs w:val="24"/>
        </w:rPr>
        <w:t xml:space="preserve"> %</w:t>
      </w:r>
      <w:r w:rsidR="003F45E9">
        <w:rPr>
          <w:rFonts w:ascii="Times New Roman" w:hAnsi="Times New Roman" w:cs="Times New Roman"/>
          <w:kern w:val="0"/>
          <w:sz w:val="24"/>
          <w:szCs w:val="24"/>
        </w:rPr>
        <w:t xml:space="preserve"> </w:t>
      </w:r>
      <w:r w:rsidR="00082EA4" w:rsidRPr="00A113DA">
        <w:rPr>
          <w:rFonts w:ascii="Times New Roman" w:hAnsi="Times New Roman" w:cs="Times New Roman"/>
          <w:kern w:val="0"/>
          <w:sz w:val="24"/>
          <w:szCs w:val="24"/>
        </w:rPr>
        <w:t>Change is marginal percentage change of income source k in income inequality.</w:t>
      </w:r>
      <w:r w:rsidRPr="00A113DA">
        <w:rPr>
          <w:rFonts w:ascii="Times New Roman" w:hAnsi="Times New Roman" w:cs="Times New Roman"/>
          <w:kern w:val="0"/>
          <w:sz w:val="24"/>
          <w:szCs w:val="24"/>
        </w:rPr>
        <w:t xml:space="preserve"> </w:t>
      </w:r>
    </w:p>
    <w:p w14:paraId="3DE74211" w14:textId="69C12BE3" w:rsidR="002E54BA" w:rsidRDefault="001651CC" w:rsidP="00024A92">
      <w:pPr>
        <w:autoSpaceDE w:val="0"/>
        <w:autoSpaceDN w:val="0"/>
        <w:adjustRightInd w:val="0"/>
        <w:jc w:val="left"/>
        <w:rPr>
          <w:rFonts w:ascii="Times New Roman" w:hAnsi="Times New Roman" w:cs="Times New Roman"/>
          <w:kern w:val="0"/>
          <w:sz w:val="24"/>
          <w:szCs w:val="24"/>
        </w:rPr>
      </w:pPr>
      <w:r w:rsidRPr="00A113DA">
        <w:rPr>
          <w:rFonts w:ascii="Times New Roman" w:hAnsi="Times New Roman" w:cs="Times New Roman"/>
          <w:kern w:val="0"/>
          <w:sz w:val="24"/>
          <w:szCs w:val="24"/>
        </w:rPr>
        <w:t>Source: Bangladesh Integrated Household</w:t>
      </w:r>
      <w:r w:rsidR="00581937" w:rsidRPr="00A113DA">
        <w:rPr>
          <w:rFonts w:ascii="Times New Roman" w:hAnsi="Times New Roman" w:cs="Times New Roman"/>
          <w:kern w:val="0"/>
          <w:sz w:val="24"/>
          <w:szCs w:val="24"/>
        </w:rPr>
        <w:t xml:space="preserve"> Survey 2011/12, 2015, 2018/19.</w:t>
      </w:r>
    </w:p>
    <w:p w14:paraId="2C48088F" w14:textId="60BEC402" w:rsidR="00767582" w:rsidRPr="00A113DA" w:rsidRDefault="00767582" w:rsidP="00DD64CA">
      <w:pPr>
        <w:pStyle w:val="ab"/>
        <w:jc w:val="center"/>
      </w:pPr>
    </w:p>
    <w:p w14:paraId="627D2140" w14:textId="1F014FD6" w:rsidR="00776779" w:rsidRPr="00A113DA" w:rsidRDefault="00341D1E" w:rsidP="004E2C45">
      <w:pPr>
        <w:pStyle w:val="a9"/>
        <w:numPr>
          <w:ilvl w:val="0"/>
          <w:numId w:val="1"/>
        </w:numPr>
        <w:spacing w:line="480" w:lineRule="auto"/>
        <w:ind w:leftChars="0"/>
        <w:rPr>
          <w:rFonts w:ascii="Times New Roman" w:hAnsi="Times New Roman" w:cs="Times New Roman"/>
          <w:b/>
          <w:sz w:val="24"/>
          <w:szCs w:val="24"/>
        </w:rPr>
      </w:pPr>
      <w:r w:rsidRPr="00A113DA">
        <w:rPr>
          <w:rFonts w:ascii="Times New Roman" w:hAnsi="Times New Roman" w:cs="Times New Roman"/>
          <w:b/>
          <w:sz w:val="24"/>
          <w:szCs w:val="24"/>
        </w:rPr>
        <w:t>Conclusion</w:t>
      </w:r>
      <w:r w:rsidR="008472B5">
        <w:rPr>
          <w:rFonts w:ascii="Times New Roman" w:hAnsi="Times New Roman" w:cs="Times New Roman"/>
          <w:b/>
          <w:sz w:val="24"/>
          <w:szCs w:val="24"/>
        </w:rPr>
        <w:t xml:space="preserve"> and policy implication</w:t>
      </w:r>
    </w:p>
    <w:p w14:paraId="75718324" w14:textId="1172582C" w:rsidR="00334A1D" w:rsidRPr="00A113DA" w:rsidRDefault="00460D14" w:rsidP="00E44174">
      <w:pPr>
        <w:widowControl/>
        <w:spacing w:line="480" w:lineRule="auto"/>
        <w:ind w:firstLineChars="100" w:firstLine="240"/>
        <w:rPr>
          <w:rFonts w:ascii="Times New Roman" w:hAnsi="Times New Roman" w:cs="Times New Roman"/>
          <w:sz w:val="24"/>
          <w:szCs w:val="24"/>
        </w:rPr>
      </w:pPr>
      <w:r w:rsidRPr="00A113DA">
        <w:rPr>
          <w:rFonts w:ascii="Times New Roman" w:hAnsi="Times New Roman" w:cs="Times New Roman"/>
          <w:sz w:val="24"/>
          <w:szCs w:val="24"/>
        </w:rPr>
        <w:t xml:space="preserve">Mobile phones have spread rapidly in the developing world and a similar trend is also observed in rural Bangladesh. While previous studies have analyzed effects of mobile phone </w:t>
      </w:r>
      <w:r w:rsidR="0094022F">
        <w:rPr>
          <w:rFonts w:ascii="Times New Roman" w:hAnsi="Times New Roman" w:cs="Times New Roman"/>
          <w:sz w:val="24"/>
          <w:szCs w:val="24"/>
        </w:rPr>
        <w:t>ownership</w:t>
      </w:r>
      <w:r w:rsidR="0094022F" w:rsidRPr="00A113DA">
        <w:rPr>
          <w:rFonts w:ascii="Times New Roman" w:hAnsi="Times New Roman" w:cs="Times New Roman"/>
          <w:sz w:val="24"/>
          <w:szCs w:val="24"/>
        </w:rPr>
        <w:t xml:space="preserve"> </w:t>
      </w:r>
      <w:r w:rsidRPr="00A113DA">
        <w:rPr>
          <w:rFonts w:ascii="Times New Roman" w:hAnsi="Times New Roman" w:cs="Times New Roman"/>
          <w:sz w:val="24"/>
          <w:szCs w:val="24"/>
        </w:rPr>
        <w:t>on economic indicators – such as input and output prices, profits, and income – research on implications for broader social development is scarce. Better understanding social welfare effects is of particular importance against the background of the United Nations’ Sustainable Development Goals (SDGs). In this article, unlike previous studies, we use nationally representative panel data</w:t>
      </w:r>
      <w:r w:rsidR="0094022F">
        <w:rPr>
          <w:rFonts w:ascii="Times New Roman" w:hAnsi="Times New Roman" w:cs="Times New Roman"/>
          <w:sz w:val="24"/>
          <w:szCs w:val="24"/>
        </w:rPr>
        <w:t xml:space="preserve">, spanning </w:t>
      </w:r>
      <w:r w:rsidR="00B72806">
        <w:rPr>
          <w:rFonts w:ascii="Times New Roman" w:hAnsi="Times New Roman" w:cs="Times New Roman"/>
          <w:sz w:val="24"/>
          <w:szCs w:val="24"/>
        </w:rPr>
        <w:t>eight years</w:t>
      </w:r>
      <w:r w:rsidRPr="00A113DA">
        <w:rPr>
          <w:rFonts w:ascii="Times New Roman" w:hAnsi="Times New Roman" w:cs="Times New Roman"/>
          <w:sz w:val="24"/>
          <w:szCs w:val="24"/>
        </w:rPr>
        <w:t xml:space="preserve"> </w:t>
      </w:r>
      <w:r w:rsidR="0094022F">
        <w:rPr>
          <w:rFonts w:ascii="Times New Roman" w:hAnsi="Times New Roman" w:cs="Times New Roman"/>
          <w:sz w:val="24"/>
          <w:szCs w:val="24"/>
        </w:rPr>
        <w:t>of</w:t>
      </w:r>
      <w:r w:rsidR="0094022F" w:rsidRPr="00A113DA">
        <w:rPr>
          <w:rFonts w:ascii="Times New Roman" w:hAnsi="Times New Roman" w:cs="Times New Roman"/>
          <w:sz w:val="24"/>
          <w:szCs w:val="24"/>
        </w:rPr>
        <w:t xml:space="preserve"> </w:t>
      </w:r>
      <w:r w:rsidRPr="00A113DA">
        <w:rPr>
          <w:rFonts w:ascii="Times New Roman" w:hAnsi="Times New Roman" w:cs="Times New Roman"/>
          <w:sz w:val="24"/>
          <w:szCs w:val="24"/>
        </w:rPr>
        <w:t xml:space="preserve">rural households in Bangladesh to analyze </w:t>
      </w:r>
      <w:r w:rsidR="00CE5B48" w:rsidRPr="00A113DA">
        <w:rPr>
          <w:rFonts w:ascii="Times New Roman" w:hAnsi="Times New Roman" w:cs="Times New Roman"/>
          <w:sz w:val="24"/>
          <w:szCs w:val="24"/>
        </w:rPr>
        <w:t xml:space="preserve">average and heterogeneous effects </w:t>
      </w:r>
      <w:r w:rsidRPr="00A113DA">
        <w:rPr>
          <w:rFonts w:ascii="Times New Roman" w:hAnsi="Times New Roman" w:cs="Times New Roman"/>
          <w:sz w:val="24"/>
          <w:szCs w:val="24"/>
        </w:rPr>
        <w:t xml:space="preserve">of mobile phone ownership on </w:t>
      </w:r>
      <w:r w:rsidR="00C2526D">
        <w:rPr>
          <w:rFonts w:ascii="Times New Roman" w:hAnsi="Times New Roman" w:cs="Times New Roman"/>
          <w:sz w:val="24"/>
          <w:szCs w:val="24"/>
        </w:rPr>
        <w:t xml:space="preserve">income </w:t>
      </w:r>
      <w:r w:rsidR="00C2526D">
        <w:rPr>
          <w:rFonts w:ascii="Times New Roman" w:hAnsi="Times New Roman" w:cs="Times New Roman"/>
          <w:sz w:val="24"/>
          <w:szCs w:val="24"/>
        </w:rPr>
        <w:lastRenderedPageBreak/>
        <w:t>diversification</w:t>
      </w:r>
      <w:r w:rsidRPr="00A113DA">
        <w:rPr>
          <w:rFonts w:ascii="Times New Roman" w:hAnsi="Times New Roman" w:cs="Times New Roman"/>
          <w:sz w:val="24"/>
          <w:szCs w:val="24"/>
        </w:rPr>
        <w:t xml:space="preserve">, poverty headcount, </w:t>
      </w:r>
      <w:r w:rsidR="002314AD" w:rsidRPr="00A113DA">
        <w:rPr>
          <w:rFonts w:ascii="Times New Roman" w:hAnsi="Times New Roman" w:cs="Times New Roman"/>
          <w:sz w:val="24"/>
          <w:szCs w:val="24"/>
        </w:rPr>
        <w:t>depth of poverty</w:t>
      </w:r>
      <w:r w:rsidRPr="00A113DA">
        <w:rPr>
          <w:rFonts w:ascii="Times New Roman" w:hAnsi="Times New Roman" w:cs="Times New Roman"/>
          <w:sz w:val="24"/>
          <w:szCs w:val="24"/>
        </w:rPr>
        <w:t>, MPI, household income, per capita income</w:t>
      </w:r>
      <w:r w:rsidR="00A4154D" w:rsidRPr="00A113DA">
        <w:rPr>
          <w:rFonts w:ascii="Times New Roman" w:hAnsi="Times New Roman" w:cs="Times New Roman"/>
          <w:sz w:val="24"/>
          <w:szCs w:val="24"/>
        </w:rPr>
        <w:t>.</w:t>
      </w:r>
    </w:p>
    <w:p w14:paraId="36E35CBB" w14:textId="31CEBCC3" w:rsidR="006D43D2" w:rsidRPr="006D43D2" w:rsidRDefault="000F6A10" w:rsidP="006D43D2">
      <w:pPr>
        <w:pStyle w:val="sentences"/>
        <w:ind w:firstLine="240"/>
        <w:jc w:val="both"/>
        <w:rPr>
          <w:rFonts w:eastAsiaTheme="minorEastAsia"/>
        </w:rPr>
      </w:pPr>
      <w:r w:rsidRPr="00A113DA">
        <w:t>Our results indicate tha</w:t>
      </w:r>
      <w:r w:rsidR="00BB61BE" w:rsidRPr="00A113DA">
        <w:t>t mobile phone ownership has</w:t>
      </w:r>
      <w:r w:rsidRPr="00A113DA">
        <w:t xml:space="preserve"> a positive, statistically significant effect</w:t>
      </w:r>
      <w:r w:rsidR="00D13AC0">
        <w:t>s</w:t>
      </w:r>
      <w:r w:rsidRPr="00A113DA">
        <w:t xml:space="preserve"> on</w:t>
      </w:r>
      <w:r w:rsidR="00F02A8B">
        <w:t xml:space="preserve"> income diversification</w:t>
      </w:r>
      <w:r w:rsidR="0059016B" w:rsidRPr="00A113DA">
        <w:t xml:space="preserve">. </w:t>
      </w:r>
      <w:r w:rsidR="00113851" w:rsidRPr="00A113DA">
        <w:t>At the same time</w:t>
      </w:r>
      <w:r w:rsidR="0059016B" w:rsidRPr="00A113DA">
        <w:t>,</w:t>
      </w:r>
      <w:r w:rsidR="00795CB7" w:rsidRPr="00A113DA">
        <w:t xml:space="preserve"> it reduce</w:t>
      </w:r>
      <w:r w:rsidR="00601763" w:rsidRPr="00A113DA">
        <w:t>s</w:t>
      </w:r>
      <w:r w:rsidR="00795CB7" w:rsidRPr="00A113DA">
        <w:t xml:space="preserve"> </w:t>
      </w:r>
      <w:r w:rsidR="00146E6E" w:rsidRPr="00A113DA">
        <w:t>the incidence and depth of poverty as well as non-monetary poverty as measured by a multidimensional poverty index.</w:t>
      </w:r>
      <w:r w:rsidR="00601763" w:rsidRPr="00A113DA">
        <w:t xml:space="preserve"> </w:t>
      </w:r>
      <w:r w:rsidR="0009348F" w:rsidRPr="00A113DA">
        <w:t>The results are consistent with past</w:t>
      </w:r>
      <w:r w:rsidR="00923DF7" w:rsidRPr="00A113DA">
        <w:t xml:space="preserve"> theoretical and empirical</w:t>
      </w:r>
      <w:r w:rsidR="0009348F" w:rsidRPr="00A113DA">
        <w:t xml:space="preserve"> studies</w:t>
      </w:r>
      <w:r w:rsidR="002237BA">
        <w:t xml:space="preserve"> (see </w:t>
      </w:r>
      <w:r w:rsidR="00763016">
        <w:t xml:space="preserve">Aker and Mbiti (2910); </w:t>
      </w:r>
      <w:proofErr w:type="spellStart"/>
      <w:r w:rsidR="002237BA">
        <w:t>Sekabira</w:t>
      </w:r>
      <w:proofErr w:type="spellEnd"/>
      <w:r w:rsidR="002237BA">
        <w:t xml:space="preserve"> and Qaim (2017)</w:t>
      </w:r>
      <w:r w:rsidR="00ED1618">
        <w:t>; Pallavi and Qaim (2022)</w:t>
      </w:r>
      <w:r w:rsidR="002237BA">
        <w:t xml:space="preserve">; </w:t>
      </w:r>
      <w:proofErr w:type="spellStart"/>
      <w:r w:rsidR="002237BA">
        <w:t>Miyaji</w:t>
      </w:r>
      <w:r w:rsidR="00D26DBB">
        <w:t>ma</w:t>
      </w:r>
      <w:proofErr w:type="spellEnd"/>
      <w:r w:rsidR="002237BA">
        <w:t xml:space="preserve"> (</w:t>
      </w:r>
      <w:r w:rsidR="00C479DC">
        <w:t>2022</w:t>
      </w:r>
      <w:r w:rsidR="002237BA">
        <w:t>)</w:t>
      </w:r>
      <w:r w:rsidR="00763016">
        <w:t>)</w:t>
      </w:r>
      <w:r w:rsidR="001A1955" w:rsidRPr="00A113DA">
        <w:t xml:space="preserve">. </w:t>
      </w:r>
      <w:r w:rsidR="00AA3D16">
        <w:t xml:space="preserve">The channel analysis reveals that income diversification through mobile phone ownership increases income as well as reduce </w:t>
      </w:r>
      <w:proofErr w:type="spellStart"/>
      <w:r w:rsidR="00AA3D16">
        <w:t>povety</w:t>
      </w:r>
      <w:proofErr w:type="spellEnd"/>
      <w:r w:rsidR="00AA3D16">
        <w:t>. F</w:t>
      </w:r>
      <w:r w:rsidR="006A2CAC" w:rsidRPr="00A113DA">
        <w:t>urthermore, our findings show that female-headed households</w:t>
      </w:r>
      <w:r w:rsidR="00B23DCB">
        <w:t xml:space="preserve"> </w:t>
      </w:r>
      <w:r w:rsidR="00235278" w:rsidRPr="00A113DA">
        <w:t xml:space="preserve">benefit </w:t>
      </w:r>
      <w:r w:rsidR="002F287D">
        <w:t xml:space="preserve">more </w:t>
      </w:r>
      <w:r w:rsidR="00235278" w:rsidRPr="00A113DA">
        <w:t>from mobile phone ownership</w:t>
      </w:r>
      <w:r w:rsidR="00B543D7" w:rsidRPr="00A113DA">
        <w:t>, which are encouraging findings from development policy perspectives</w:t>
      </w:r>
      <w:r w:rsidR="00235278" w:rsidRPr="00A113DA">
        <w:t>.</w:t>
      </w:r>
      <w:r w:rsidR="00DA51C4">
        <w:t xml:space="preserve"> The quantile regression analysis presents the more sizable impact of mobile phone ownership on the </w:t>
      </w:r>
      <w:r w:rsidR="00F21F1A">
        <w:t xml:space="preserve">poorest </w:t>
      </w:r>
      <w:r w:rsidR="00DA51C4">
        <w:t>households.</w:t>
      </w:r>
      <w:r w:rsidR="00235278" w:rsidRPr="00A113DA">
        <w:t xml:space="preserve"> </w:t>
      </w:r>
      <w:r w:rsidR="003B2CB0" w:rsidRPr="00A113DA">
        <w:t>Lastly, o</w:t>
      </w:r>
      <w:r w:rsidR="00601763" w:rsidRPr="00A113DA">
        <w:t xml:space="preserve">ur results also suggest that off-farm </w:t>
      </w:r>
      <w:r w:rsidR="0029739D" w:rsidRPr="00A113DA">
        <w:t xml:space="preserve">income </w:t>
      </w:r>
      <w:r w:rsidR="00C35270" w:rsidRPr="00A113DA">
        <w:t xml:space="preserve">reduces </w:t>
      </w:r>
      <w:r w:rsidR="00BA0341" w:rsidRPr="00A113DA">
        <w:t xml:space="preserve">income inequality. </w:t>
      </w:r>
      <w:r w:rsidR="00235278" w:rsidRPr="00A113DA">
        <w:t>Particularly</w:t>
      </w:r>
      <w:r w:rsidR="00BA0341" w:rsidRPr="00A113DA">
        <w:t>, the</w:t>
      </w:r>
      <w:r w:rsidR="001D3A6A" w:rsidRPr="00A113DA">
        <w:t xml:space="preserve"> inequality-equalizing effect of</w:t>
      </w:r>
      <w:r w:rsidR="00BA0341" w:rsidRPr="00A113DA">
        <w:t xml:space="preserve"> off-farm income </w:t>
      </w:r>
      <w:r w:rsidR="001D3A6A" w:rsidRPr="00A113DA">
        <w:t xml:space="preserve">for households owning a mobile phone is </w:t>
      </w:r>
      <w:r w:rsidR="00326A00" w:rsidRPr="00A113DA">
        <w:t xml:space="preserve">more sizable </w:t>
      </w:r>
      <w:r w:rsidR="00175965" w:rsidRPr="00A113DA">
        <w:t>than the effect of households that do not own a mobile phone.</w:t>
      </w:r>
    </w:p>
    <w:p w14:paraId="5E8E6B65" w14:textId="1956DA49" w:rsidR="00460D14" w:rsidRPr="00A113DA" w:rsidRDefault="00460D14" w:rsidP="00460D14">
      <w:pPr>
        <w:pStyle w:val="sentences"/>
        <w:ind w:firstLine="240"/>
        <w:jc w:val="both"/>
      </w:pPr>
      <w:r w:rsidRPr="00A113DA">
        <w:t xml:space="preserve">This study sheds new light on the importance of access to mobile </w:t>
      </w:r>
      <w:r w:rsidR="00DA1C66" w:rsidRPr="00A113DA">
        <w:t>phone</w:t>
      </w:r>
      <w:r w:rsidR="00DA1C66">
        <w:t>s</w:t>
      </w:r>
      <w:r w:rsidR="00DA1C66" w:rsidRPr="00A113DA">
        <w:t xml:space="preserve"> and</w:t>
      </w:r>
      <w:r w:rsidRPr="00A113DA">
        <w:t xml:space="preserve"> implies that mobile phone ownership can improve</w:t>
      </w:r>
      <w:r w:rsidR="00946A21" w:rsidRPr="00A113DA">
        <w:t xml:space="preserve"> </w:t>
      </w:r>
      <w:r w:rsidRPr="00A113DA">
        <w:t>household income and poverty status</w:t>
      </w:r>
      <w:r w:rsidR="00946A21" w:rsidRPr="00A113DA">
        <w:t xml:space="preserve"> </w:t>
      </w:r>
      <w:r w:rsidR="00521ED1" w:rsidRPr="00A113DA">
        <w:t xml:space="preserve">for female-headed households </w:t>
      </w:r>
      <w:r w:rsidR="00946A21" w:rsidRPr="00A113DA">
        <w:t>in rural Bangladesh</w:t>
      </w:r>
      <w:r w:rsidRPr="00A113DA">
        <w:t xml:space="preserve">. Digital policies targeting rural areas should ensure that households </w:t>
      </w:r>
      <w:r w:rsidR="00DA1C66">
        <w:t>have access to and ownership of m</w:t>
      </w:r>
      <w:r w:rsidRPr="00A113DA">
        <w:t xml:space="preserve">obile phones to reduce the transaction cost for finding </w:t>
      </w:r>
      <w:r w:rsidR="00C62257">
        <w:t xml:space="preserve">employment and business </w:t>
      </w:r>
      <w:proofErr w:type="spellStart"/>
      <w:r w:rsidR="00C62257">
        <w:t>opportunites</w:t>
      </w:r>
      <w:proofErr w:type="spellEnd"/>
      <w:r w:rsidR="00DA1C66">
        <w:t xml:space="preserve"> and</w:t>
      </w:r>
      <w:r w:rsidRPr="00A113DA">
        <w:t xml:space="preserve"> improv</w:t>
      </w:r>
      <w:r w:rsidR="00DA1C66">
        <w:t>ing</w:t>
      </w:r>
      <w:r w:rsidRPr="00A113DA">
        <w:t xml:space="preserve"> household welfare, and</w:t>
      </w:r>
      <w:r w:rsidR="00DA1C66">
        <w:t xml:space="preserve"> thus</w:t>
      </w:r>
      <w:r w:rsidRPr="00A113DA">
        <w:t xml:space="preserve"> contributing to reduction </w:t>
      </w:r>
      <w:r w:rsidR="00637831">
        <w:t>in</w:t>
      </w:r>
      <w:r w:rsidR="00637831" w:rsidRPr="00A113DA">
        <w:t xml:space="preserve"> </w:t>
      </w:r>
      <w:r w:rsidRPr="00A113DA">
        <w:t>income inequality</w:t>
      </w:r>
      <w:r w:rsidR="00D50E06">
        <w:t xml:space="preserve"> and poverty</w:t>
      </w:r>
      <w:r w:rsidRPr="00A113DA">
        <w:t>.</w:t>
      </w:r>
    </w:p>
    <w:p w14:paraId="0D810C9A" w14:textId="05A58B64" w:rsidR="003E36ED" w:rsidRPr="00A113DA" w:rsidRDefault="00D97240" w:rsidP="00460D14">
      <w:pPr>
        <w:pStyle w:val="sentences"/>
        <w:ind w:firstLine="240"/>
        <w:jc w:val="both"/>
        <w:rPr>
          <w:rFonts w:eastAsiaTheme="minorEastAsia"/>
        </w:rPr>
      </w:pPr>
      <w:r w:rsidRPr="00A113DA">
        <w:t xml:space="preserve">On the premise of </w:t>
      </w:r>
      <w:r w:rsidR="003E36ED" w:rsidRPr="00A113DA">
        <w:t xml:space="preserve">the </w:t>
      </w:r>
      <w:r w:rsidRPr="00A113DA">
        <w:t xml:space="preserve">current </w:t>
      </w:r>
      <w:r w:rsidR="003E36ED" w:rsidRPr="00A113DA">
        <w:t>expansion of mobile phone coverage,</w:t>
      </w:r>
      <w:r w:rsidR="003963BD" w:rsidRPr="00A113DA">
        <w:t xml:space="preserve"> more specific polices </w:t>
      </w:r>
      <w:r w:rsidR="0040424A" w:rsidRPr="00A113DA">
        <w:t xml:space="preserve">about digitalization are needed such as financial </w:t>
      </w:r>
      <w:r w:rsidR="002B4C37" w:rsidRPr="00A113DA">
        <w:t xml:space="preserve">inclusion. </w:t>
      </w:r>
      <w:r w:rsidR="00382146" w:rsidRPr="00A113DA">
        <w:t xml:space="preserve">Looking ahead, </w:t>
      </w:r>
      <w:r w:rsidR="007E1A82" w:rsidRPr="00A113DA">
        <w:t>it is important because rural household</w:t>
      </w:r>
      <w:r w:rsidR="005E42C0" w:rsidRPr="00A113DA">
        <w:t>s</w:t>
      </w:r>
      <w:r w:rsidR="007E1A82" w:rsidRPr="00A113DA">
        <w:t xml:space="preserve"> that are relatively vulnerable</w:t>
      </w:r>
      <w:r w:rsidR="00637831">
        <w:t xml:space="preserve"> </w:t>
      </w:r>
      <w:proofErr w:type="gramStart"/>
      <w:r w:rsidR="00637831">
        <w:t>has to</w:t>
      </w:r>
      <w:proofErr w:type="gramEnd"/>
      <w:r w:rsidR="00637831">
        <w:t xml:space="preserve"> </w:t>
      </w:r>
      <w:r w:rsidR="007E1A82" w:rsidRPr="00A113DA">
        <w:t>confront various risks</w:t>
      </w:r>
      <w:r w:rsidR="00637831">
        <w:t xml:space="preserve"> such as</w:t>
      </w:r>
      <w:r w:rsidR="005E42C0" w:rsidRPr="00A113DA">
        <w:t xml:space="preserve"> climate change, pandemic, and </w:t>
      </w:r>
      <w:r w:rsidR="001B0D3D" w:rsidRPr="00A113DA">
        <w:t>geopolitics.</w:t>
      </w:r>
      <w:r w:rsidR="00C25703" w:rsidRPr="00A113DA">
        <w:t xml:space="preserve"> Because</w:t>
      </w:r>
      <w:r w:rsidR="009F2153" w:rsidRPr="00A113DA">
        <w:t xml:space="preserve"> number of studies showed</w:t>
      </w:r>
      <w:r w:rsidR="00C86B71" w:rsidRPr="00A113DA">
        <w:t xml:space="preserve"> that</w:t>
      </w:r>
      <w:r w:rsidR="004B664A" w:rsidRPr="00A113DA">
        <w:t xml:space="preserve"> a</w:t>
      </w:r>
      <w:r w:rsidR="00E34A2E" w:rsidRPr="00A113DA">
        <w:t xml:space="preserve">ppropriate </w:t>
      </w:r>
      <w:r w:rsidR="00E34A2E" w:rsidRPr="00A113DA">
        <w:lastRenderedPageBreak/>
        <w:t>financial services have substantial benefits for consumers, especially women and poor adults</w:t>
      </w:r>
      <w:sdt>
        <w:sdtPr>
          <w:id w:val="-698083324"/>
          <w:citation/>
        </w:sdtPr>
        <w:sdtContent>
          <w:r w:rsidR="00582D2F" w:rsidRPr="00A113DA">
            <w:fldChar w:fldCharType="begin"/>
          </w:r>
          <w:r w:rsidR="00582D2F" w:rsidRPr="00A113DA">
            <w:rPr>
              <w:rFonts w:eastAsia="ＭＳ 明朝"/>
            </w:rPr>
            <w:instrText xml:space="preserve"> CITATION Asl17 \l 1041 </w:instrText>
          </w:r>
          <w:r w:rsidR="00582D2F" w:rsidRPr="00A113DA">
            <w:fldChar w:fldCharType="separate"/>
          </w:r>
          <w:r w:rsidR="003742B7">
            <w:rPr>
              <w:rFonts w:eastAsia="ＭＳ 明朝"/>
              <w:noProof/>
            </w:rPr>
            <w:t xml:space="preserve"> </w:t>
          </w:r>
          <w:r w:rsidR="003742B7" w:rsidRPr="003742B7">
            <w:rPr>
              <w:rFonts w:eastAsia="ＭＳ 明朝"/>
              <w:noProof/>
            </w:rPr>
            <w:t>(Asli &amp; Drothe, 2017)</w:t>
          </w:r>
          <w:r w:rsidR="00582D2F" w:rsidRPr="00A113DA">
            <w:fldChar w:fldCharType="end"/>
          </w:r>
        </w:sdtContent>
      </w:sdt>
      <w:r w:rsidR="00C25703" w:rsidRPr="00A113DA">
        <w:t>, promoting mobile banking</w:t>
      </w:r>
      <w:r w:rsidR="00EB2E38" w:rsidRPr="00A113DA">
        <w:t xml:space="preserve"> will reduce the transaction cost at </w:t>
      </w:r>
      <w:r w:rsidR="00C71CC9" w:rsidRPr="00A113DA">
        <w:t xml:space="preserve">agricultural </w:t>
      </w:r>
      <w:r w:rsidR="00EB2E38" w:rsidRPr="00A113DA">
        <w:t xml:space="preserve">markets </w:t>
      </w:r>
      <w:r w:rsidR="00B300DD" w:rsidRPr="00A113DA">
        <w:rPr>
          <w:rFonts w:eastAsia="ＭＳ 明朝"/>
          <w:noProof/>
        </w:rPr>
        <w:t>(Sekabira &amp; Qaim, 2017)</w:t>
      </w:r>
      <w:r w:rsidR="007E11D8" w:rsidRPr="00A113DA">
        <w:rPr>
          <w:rFonts w:eastAsia="ＭＳ 明朝"/>
          <w:noProof/>
        </w:rPr>
        <w:t xml:space="preserve"> and </w:t>
      </w:r>
      <w:r w:rsidR="00312843" w:rsidRPr="00A113DA">
        <w:rPr>
          <w:rFonts w:eastAsia="ＭＳ 明朝"/>
          <w:noProof/>
        </w:rPr>
        <w:t xml:space="preserve">improve rural </w:t>
      </w:r>
      <w:r w:rsidR="00CC0279" w:rsidRPr="00A113DA">
        <w:rPr>
          <w:rFonts w:eastAsia="ＭＳ 明朝"/>
          <w:noProof/>
        </w:rPr>
        <w:t xml:space="preserve">financial </w:t>
      </w:r>
      <w:r w:rsidR="006E20DD" w:rsidRPr="00A113DA">
        <w:rPr>
          <w:rFonts w:eastAsia="ＭＳ 明朝"/>
          <w:noProof/>
        </w:rPr>
        <w:t>conditions and reduce</w:t>
      </w:r>
      <w:r w:rsidR="00312843" w:rsidRPr="00A113DA">
        <w:rPr>
          <w:rFonts w:eastAsia="ＭＳ 明朝"/>
          <w:noProof/>
        </w:rPr>
        <w:t xml:space="preserve"> spatial inequality (Lee et al</w:t>
      </w:r>
      <w:r w:rsidR="00531A59" w:rsidRPr="00A113DA">
        <w:rPr>
          <w:rFonts w:eastAsia="ＭＳ 明朝"/>
          <w:noProof/>
        </w:rPr>
        <w:t>.</w:t>
      </w:r>
      <w:r w:rsidR="00312843" w:rsidRPr="00A113DA">
        <w:rPr>
          <w:rFonts w:eastAsia="ＭＳ 明朝"/>
          <w:noProof/>
        </w:rPr>
        <w:t>, 2021).</w:t>
      </w:r>
    </w:p>
    <w:p w14:paraId="2F2242E6" w14:textId="0B822DBC" w:rsidR="00341D1E" w:rsidRPr="00A113DA" w:rsidRDefault="00485936" w:rsidP="007B242C">
      <w:pPr>
        <w:pStyle w:val="sentences"/>
        <w:ind w:firstLine="240"/>
        <w:jc w:val="both"/>
      </w:pPr>
      <w:r w:rsidRPr="00A113DA">
        <w:t>The results from this study should not be widely generalized</w:t>
      </w:r>
      <w:r w:rsidR="00AB61C4">
        <w:t xml:space="preserve"> and need more rigorous estimation methods such as randomized controlled trials</w:t>
      </w:r>
      <w:r w:rsidRPr="00A113DA">
        <w:t>, but the rural households surveyed in rural Bangladesh are quite typical for the South Asian rural settings. Despite the setting of this study, some valuable lessons can be held for rural development in the digital age. Follow-up studies in other settings and with longer panel data and methodologies will surely be needed to corroborate our findings on rural development in digital age</w:t>
      </w:r>
      <w:r w:rsidR="000B40F5" w:rsidRPr="00A113DA">
        <w:t>.</w:t>
      </w:r>
      <w:r w:rsidR="00DE65FF" w:rsidRPr="00A113DA">
        <w:t xml:space="preserve"> </w:t>
      </w:r>
      <w:r w:rsidR="00776779" w:rsidRPr="00A113DA">
        <w:br w:type="page"/>
      </w:r>
    </w:p>
    <w:sdt>
      <w:sdtPr>
        <w:rPr>
          <w:rFonts w:ascii="Times New Roman" w:eastAsiaTheme="minorEastAsia" w:hAnsi="Times New Roman" w:cs="Times New Roman"/>
          <w:b/>
          <w:color w:val="auto"/>
          <w:kern w:val="2"/>
          <w:sz w:val="24"/>
          <w:szCs w:val="24"/>
          <w:lang w:eastAsia="ja-JP"/>
        </w:rPr>
        <w:id w:val="1543481332"/>
        <w:docPartObj>
          <w:docPartGallery w:val="Bibliographies"/>
          <w:docPartUnique/>
        </w:docPartObj>
      </w:sdtPr>
      <w:sdtEndPr>
        <w:rPr>
          <w:rFonts w:eastAsia="Times New Roman"/>
          <w:color w:val="000000" w:themeColor="text1"/>
        </w:rPr>
      </w:sdtEndPr>
      <w:sdtContent>
        <w:p w14:paraId="506D4134" w14:textId="77777777" w:rsidR="00B87205" w:rsidRPr="00A113DA" w:rsidRDefault="00B87205">
          <w:pPr>
            <w:pStyle w:val="1"/>
            <w:rPr>
              <w:rStyle w:val="Style2Char"/>
              <w:rFonts w:eastAsiaTheme="majorEastAsia"/>
            </w:rPr>
          </w:pPr>
          <w:r w:rsidRPr="00A113DA">
            <w:rPr>
              <w:rStyle w:val="Style2Char"/>
              <w:rFonts w:eastAsiaTheme="majorEastAsia"/>
            </w:rPr>
            <w:t>References</w:t>
          </w:r>
        </w:p>
        <w:sdt>
          <w:sdtPr>
            <w:rPr>
              <w:rFonts w:ascii="Times New Roman" w:eastAsia="Times New Roman" w:hAnsi="Times New Roman" w:cs="Times New Roman"/>
              <w:b/>
              <w:color w:val="000000" w:themeColor="text1"/>
              <w:sz w:val="24"/>
              <w:szCs w:val="24"/>
            </w:rPr>
            <w:id w:val="-573587230"/>
            <w:bibliography/>
          </w:sdtPr>
          <w:sdtContent>
            <w:p w14:paraId="0E3BF13A" w14:textId="77777777" w:rsidR="003742B7" w:rsidRPr="00DD64CA" w:rsidRDefault="00B87205" w:rsidP="00DD64CA">
              <w:pPr>
                <w:pStyle w:val="ac"/>
                <w:ind w:left="241" w:hangingChars="100" w:hanging="241"/>
                <w:rPr>
                  <w:rFonts w:ascii="Times New Roman" w:hAnsi="Times New Roman" w:cs="Times New Roman"/>
                  <w:noProof/>
                  <w:kern w:val="0"/>
                  <w:sz w:val="24"/>
                  <w:szCs w:val="24"/>
                </w:rPr>
              </w:pPr>
              <w:r w:rsidRPr="003742B7">
                <w:rPr>
                  <w:rFonts w:ascii="Times New Roman" w:hAnsi="Times New Roman" w:cs="Times New Roman"/>
                  <w:sz w:val="24"/>
                  <w:szCs w:val="24"/>
                </w:rPr>
                <w:fldChar w:fldCharType="begin"/>
              </w:r>
              <w:r w:rsidRPr="003742B7">
                <w:rPr>
                  <w:rFonts w:ascii="Times New Roman" w:hAnsi="Times New Roman" w:cs="Times New Roman"/>
                  <w:sz w:val="24"/>
                  <w:szCs w:val="24"/>
                </w:rPr>
                <w:instrText xml:space="preserve"> BIBLIOGRAPHY </w:instrText>
              </w:r>
              <w:r w:rsidRPr="003742B7">
                <w:rPr>
                  <w:rFonts w:ascii="Times New Roman" w:hAnsi="Times New Roman" w:cs="Times New Roman"/>
                  <w:sz w:val="24"/>
                  <w:szCs w:val="24"/>
                </w:rPr>
                <w:fldChar w:fldCharType="separate"/>
              </w:r>
              <w:r w:rsidR="003742B7" w:rsidRPr="00DD64CA">
                <w:rPr>
                  <w:rFonts w:ascii="Times New Roman" w:hAnsi="Times New Roman" w:cs="Times New Roman"/>
                  <w:noProof/>
                </w:rPr>
                <w:t xml:space="preserve">Adams Jr., R. (1994). Non‐farm income and inequality in rural Pakistan:. </w:t>
              </w:r>
              <w:r w:rsidR="003742B7" w:rsidRPr="00DD64CA">
                <w:rPr>
                  <w:rFonts w:ascii="Times New Roman" w:hAnsi="Times New Roman" w:cs="Times New Roman"/>
                  <w:i/>
                  <w:iCs/>
                  <w:noProof/>
                </w:rPr>
                <w:t>The Journal of Development Studies</w:t>
              </w:r>
              <w:r w:rsidR="003742B7" w:rsidRPr="00DD64CA">
                <w:rPr>
                  <w:rFonts w:ascii="Times New Roman" w:hAnsi="Times New Roman" w:cs="Times New Roman"/>
                  <w:noProof/>
                </w:rPr>
                <w:t>, 110-133.</w:t>
              </w:r>
            </w:p>
            <w:p w14:paraId="2CA20541"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Adams Jr., R. (2002). Nonfarm Income, Inequality, and Land in Rural Egypt. </w:t>
              </w:r>
              <w:r w:rsidRPr="00DD64CA">
                <w:rPr>
                  <w:rFonts w:ascii="Times New Roman" w:hAnsi="Times New Roman" w:cs="Times New Roman"/>
                  <w:i/>
                  <w:iCs/>
                  <w:noProof/>
                </w:rPr>
                <w:t>Economic Development and Cultural Change</w:t>
              </w:r>
              <w:r w:rsidRPr="00DD64CA">
                <w:rPr>
                  <w:rFonts w:ascii="Times New Roman" w:hAnsi="Times New Roman" w:cs="Times New Roman"/>
                  <w:noProof/>
                </w:rPr>
                <w:t>, 339-363.</w:t>
              </w:r>
            </w:p>
            <w:p w14:paraId="5EB05784"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Ahmed, A., &amp; Tauseef, S. (2022). Climbing up the Ladder and Watching Out for the Fall: Poverty Dynamics in Rural Bangladesh. </w:t>
              </w:r>
              <w:r w:rsidRPr="00DD64CA">
                <w:rPr>
                  <w:rFonts w:ascii="Times New Roman" w:hAnsi="Times New Roman" w:cs="Times New Roman"/>
                  <w:i/>
                  <w:iCs/>
                  <w:noProof/>
                </w:rPr>
                <w:t>Social Indicators Research</w:t>
              </w:r>
              <w:r w:rsidRPr="00DD64CA">
                <w:rPr>
                  <w:rFonts w:ascii="Times New Roman" w:hAnsi="Times New Roman" w:cs="Times New Roman"/>
                  <w:noProof/>
                </w:rPr>
                <w:t>, 160, 309–340.</w:t>
              </w:r>
            </w:p>
            <w:p w14:paraId="2E1A590B"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Aker, J., &amp; Mbiti, I. (2010). Mobile Phones and Economic Development in Africa. </w:t>
              </w:r>
              <w:r w:rsidRPr="00DD64CA">
                <w:rPr>
                  <w:rFonts w:ascii="Times New Roman" w:hAnsi="Times New Roman" w:cs="Times New Roman"/>
                  <w:i/>
                  <w:iCs/>
                  <w:noProof/>
                </w:rPr>
                <w:t>Journal of Economic Perspectives</w:t>
              </w:r>
              <w:r w:rsidRPr="00DD64CA">
                <w:rPr>
                  <w:rFonts w:ascii="Times New Roman" w:hAnsi="Times New Roman" w:cs="Times New Roman"/>
                  <w:noProof/>
                </w:rPr>
                <w:t>, 207-232.</w:t>
              </w:r>
            </w:p>
            <w:p w14:paraId="43D6B8AA"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Alkire, S., Kanagaratnam, U., &amp; Suppa, N. (2018). </w:t>
              </w:r>
              <w:r w:rsidRPr="00DD64CA">
                <w:rPr>
                  <w:rFonts w:ascii="Times New Roman" w:hAnsi="Times New Roman" w:cs="Times New Roman"/>
                  <w:i/>
                  <w:iCs/>
                  <w:noProof/>
                </w:rPr>
                <w:t>The global mutidimensional poverty index (MPI): 2018 revision OPHI MPI Methodological Notes 46.</w:t>
              </w:r>
              <w:r w:rsidRPr="00DD64CA">
                <w:rPr>
                  <w:rFonts w:ascii="Times New Roman" w:hAnsi="Times New Roman" w:cs="Times New Roman"/>
                  <w:noProof/>
                </w:rPr>
                <w:t xml:space="preserve"> Oxford, UK: Oxford Poverty and Human Development Initiative.</w:t>
              </w:r>
            </w:p>
            <w:p w14:paraId="1F77180B"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Asfaw, S., Scognamillo, A., Carprera, G., Sitko, N., &amp; Ignaciuk, A. (2019). Heterogeneous impact of livelihood diversification on household welfare: Cross-country evidence from Sub-Saharan Africa. </w:t>
              </w:r>
              <w:r w:rsidRPr="00DD64CA">
                <w:rPr>
                  <w:rFonts w:ascii="Times New Roman" w:hAnsi="Times New Roman" w:cs="Times New Roman"/>
                  <w:i/>
                  <w:iCs/>
                  <w:noProof/>
                </w:rPr>
                <w:t>World Development</w:t>
              </w:r>
              <w:r w:rsidRPr="00DD64CA">
                <w:rPr>
                  <w:rFonts w:ascii="Times New Roman" w:hAnsi="Times New Roman" w:cs="Times New Roman"/>
                  <w:noProof/>
                </w:rPr>
                <w:t>, 278-295.</w:t>
              </w:r>
            </w:p>
            <w:p w14:paraId="36E22002"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Asli, D.-K., &amp; Drothe, S. (2017). Financial Inclusion and Inclusive Growth: A Review of Recent Empirical Evidence. </w:t>
              </w:r>
              <w:r w:rsidRPr="00DD64CA">
                <w:rPr>
                  <w:rFonts w:ascii="Times New Roman" w:hAnsi="Times New Roman" w:cs="Times New Roman"/>
                  <w:i/>
                  <w:iCs/>
                  <w:noProof/>
                </w:rPr>
                <w:t>World Bank Policy Research Working Paper</w:t>
              </w:r>
              <w:r w:rsidRPr="00DD64CA">
                <w:rPr>
                  <w:rFonts w:ascii="Times New Roman" w:hAnsi="Times New Roman" w:cs="Times New Roman"/>
                  <w:noProof/>
                </w:rPr>
                <w:t>, No. 8040.</w:t>
              </w:r>
            </w:p>
            <w:p w14:paraId="1BF2C78B"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Asongu, S. (2015). The impact of mobile phone penetration on African inequality. </w:t>
              </w:r>
              <w:r w:rsidRPr="00DD64CA">
                <w:rPr>
                  <w:rFonts w:ascii="Times New Roman" w:hAnsi="Times New Roman" w:cs="Times New Roman"/>
                  <w:i/>
                  <w:iCs/>
                  <w:noProof/>
                </w:rPr>
                <w:t>International Journal of Social Economics</w:t>
              </w:r>
              <w:r w:rsidRPr="00DD64CA">
                <w:rPr>
                  <w:rFonts w:ascii="Times New Roman" w:hAnsi="Times New Roman" w:cs="Times New Roman"/>
                  <w:noProof/>
                </w:rPr>
                <w:t>, 706-716.</w:t>
              </w:r>
            </w:p>
            <w:p w14:paraId="4BDDD8AA"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Asongu, S., &amp; Nwachukwu, J. (2016). The Mobile Phone in the Diffusion of Knowledge for Institutional Quality in Sub-Saharan Africa. </w:t>
              </w:r>
              <w:r w:rsidRPr="00DD64CA">
                <w:rPr>
                  <w:rFonts w:ascii="Times New Roman" w:hAnsi="Times New Roman" w:cs="Times New Roman"/>
                  <w:i/>
                  <w:iCs/>
                  <w:noProof/>
                </w:rPr>
                <w:t>World Development</w:t>
              </w:r>
              <w:r w:rsidRPr="00DD64CA">
                <w:rPr>
                  <w:rFonts w:ascii="Times New Roman" w:hAnsi="Times New Roman" w:cs="Times New Roman"/>
                  <w:noProof/>
                </w:rPr>
                <w:t>, 133-147.</w:t>
              </w:r>
            </w:p>
            <w:p w14:paraId="18CDE24E"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Auffhammer, M., &amp; Carleton, T. (2018). Regional Crop Diversity and Weather Shocks in India. </w:t>
              </w:r>
              <w:r w:rsidRPr="00DD64CA">
                <w:rPr>
                  <w:rFonts w:ascii="Times New Roman" w:hAnsi="Times New Roman" w:cs="Times New Roman"/>
                  <w:i/>
                  <w:iCs/>
                  <w:noProof/>
                </w:rPr>
                <w:t>Asian Development Review</w:t>
              </w:r>
              <w:r w:rsidRPr="00DD64CA">
                <w:rPr>
                  <w:rFonts w:ascii="Times New Roman" w:hAnsi="Times New Roman" w:cs="Times New Roman"/>
                  <w:noProof/>
                </w:rPr>
                <w:t>, 113-130.</w:t>
              </w:r>
            </w:p>
            <w:p w14:paraId="2D6F7712"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Cameron, A., &amp; Trivedi, P. (2005). </w:t>
              </w:r>
              <w:r w:rsidRPr="00DD64CA">
                <w:rPr>
                  <w:rFonts w:ascii="Times New Roman" w:hAnsi="Times New Roman" w:cs="Times New Roman"/>
                  <w:i/>
                  <w:iCs/>
                  <w:noProof/>
                </w:rPr>
                <w:t>Microeconometrics: Methods and Applications.</w:t>
              </w:r>
              <w:r w:rsidRPr="00DD64CA">
                <w:rPr>
                  <w:rFonts w:ascii="Times New Roman" w:hAnsi="Times New Roman" w:cs="Times New Roman"/>
                  <w:noProof/>
                </w:rPr>
                <w:t xml:space="preserve"> Cambridge: Cambridge University Press.</w:t>
              </w:r>
            </w:p>
            <w:p w14:paraId="2837B1E0"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Carrillo, B. (2020). Early Rainfall Shocks and Later-Life Outcomes: Evidence from Colombia. </w:t>
              </w:r>
              <w:r w:rsidRPr="00DD64CA">
                <w:rPr>
                  <w:rFonts w:ascii="Times New Roman" w:hAnsi="Times New Roman" w:cs="Times New Roman"/>
                  <w:i/>
                  <w:iCs/>
                  <w:noProof/>
                </w:rPr>
                <w:t>The World Bank Economic Review</w:t>
              </w:r>
              <w:r w:rsidRPr="00DD64CA">
                <w:rPr>
                  <w:rFonts w:ascii="Times New Roman" w:hAnsi="Times New Roman" w:cs="Times New Roman"/>
                  <w:noProof/>
                </w:rPr>
                <w:t>, 179-209.</w:t>
              </w:r>
            </w:p>
            <w:p w14:paraId="7BAFAB06"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Cliendo, M., &amp; Kopeinig, S. (2008). SOME PRACTICAL GUIDANCE FOR THE IMPLEMENTATION OF PROPENSITY SCORE MATCHING. </w:t>
              </w:r>
              <w:r w:rsidRPr="00DD64CA">
                <w:rPr>
                  <w:rFonts w:ascii="Times New Roman" w:hAnsi="Times New Roman" w:cs="Times New Roman"/>
                  <w:i/>
                  <w:iCs/>
                  <w:noProof/>
                </w:rPr>
                <w:t>Journal of Economic Surveys</w:t>
              </w:r>
              <w:r w:rsidRPr="00DD64CA">
                <w:rPr>
                  <w:rFonts w:ascii="Times New Roman" w:hAnsi="Times New Roman" w:cs="Times New Roman"/>
                  <w:noProof/>
                </w:rPr>
                <w:t>, 31-72.</w:t>
              </w:r>
            </w:p>
            <w:p w14:paraId="1D40FE6B"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Debela, B., Gehrke, E., &amp; Qaim, M. (2020). LINKS BETWEEN MATERNAL EMPLOYMENT AND CHILD NUTRITION IN RURAL TANZANIA. </w:t>
              </w:r>
              <w:r w:rsidRPr="00DD64CA">
                <w:rPr>
                  <w:rFonts w:ascii="Times New Roman" w:hAnsi="Times New Roman" w:cs="Times New Roman"/>
                  <w:i/>
                  <w:iCs/>
                  <w:noProof/>
                </w:rPr>
                <w:t>American Journal of Agricultural Economics</w:t>
              </w:r>
              <w:r w:rsidRPr="00DD64CA">
                <w:rPr>
                  <w:rFonts w:ascii="Times New Roman" w:hAnsi="Times New Roman" w:cs="Times New Roman"/>
                  <w:noProof/>
                </w:rPr>
                <w:t>, 812-830.</w:t>
              </w:r>
            </w:p>
            <w:p w14:paraId="616CFE73"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Foster, J., Greer, J., &amp; Thorbecke, E. (1984). A class of decomposable poverty measures. </w:t>
              </w:r>
              <w:r w:rsidRPr="00DD64CA">
                <w:rPr>
                  <w:rFonts w:ascii="Times New Roman" w:hAnsi="Times New Roman" w:cs="Times New Roman"/>
                  <w:i/>
                  <w:iCs/>
                  <w:noProof/>
                </w:rPr>
                <w:t>Econometrica</w:t>
              </w:r>
              <w:r w:rsidRPr="00DD64CA">
                <w:rPr>
                  <w:rFonts w:ascii="Times New Roman" w:hAnsi="Times New Roman" w:cs="Times New Roman"/>
                  <w:noProof/>
                </w:rPr>
                <w:t>, 761-766.</w:t>
              </w:r>
            </w:p>
            <w:p w14:paraId="2D6A68BB"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GSM Association. (2021). </w:t>
              </w:r>
              <w:r w:rsidRPr="00DD64CA">
                <w:rPr>
                  <w:rFonts w:ascii="Times New Roman" w:hAnsi="Times New Roman" w:cs="Times New Roman"/>
                  <w:i/>
                  <w:iCs/>
                  <w:noProof/>
                </w:rPr>
                <w:t>Achieving mobile-enabled digital inclusion in Bangladesh.</w:t>
              </w:r>
              <w:r w:rsidRPr="00DD64CA">
                <w:rPr>
                  <w:rFonts w:ascii="Times New Roman" w:hAnsi="Times New Roman" w:cs="Times New Roman"/>
                  <w:noProof/>
                </w:rPr>
                <w:t xml:space="preserve"> London, United Kingdom: GSMA Association.</w:t>
              </w:r>
            </w:p>
            <w:p w14:paraId="66409770"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Islam, A., &amp; Pakrashi, D. (2020). Labour Market Participation of Women in RuralBangladesh: The Role of Microfinance. </w:t>
              </w:r>
              <w:r w:rsidRPr="00DD64CA">
                <w:rPr>
                  <w:rFonts w:ascii="Times New Roman" w:hAnsi="Times New Roman" w:cs="Times New Roman"/>
                  <w:i/>
                  <w:iCs/>
                  <w:noProof/>
                </w:rPr>
                <w:t>The Journal of Development Studies</w:t>
              </w:r>
              <w:r w:rsidRPr="00DD64CA">
                <w:rPr>
                  <w:rFonts w:ascii="Times New Roman" w:hAnsi="Times New Roman" w:cs="Times New Roman"/>
                  <w:noProof/>
                </w:rPr>
                <w:t>, 1927-1946.</w:t>
              </w:r>
            </w:p>
            <w:p w14:paraId="56FE84CB"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Islam, A., Braun, J., Thorne-Lyman, A., &amp; Ahmed, A. (2018). Farm diversification and food and nutrition security in Bangladesh: empirical evidence from nationally representative household panel data. </w:t>
              </w:r>
              <w:r w:rsidRPr="00DD64CA">
                <w:rPr>
                  <w:rFonts w:ascii="Times New Roman" w:hAnsi="Times New Roman" w:cs="Times New Roman"/>
                  <w:i/>
                  <w:iCs/>
                  <w:noProof/>
                </w:rPr>
                <w:t>Food Security</w:t>
              </w:r>
              <w:r w:rsidRPr="00DD64CA">
                <w:rPr>
                  <w:rFonts w:ascii="Times New Roman" w:hAnsi="Times New Roman" w:cs="Times New Roman"/>
                  <w:noProof/>
                </w:rPr>
                <w:t>, 10:701–720.</w:t>
              </w:r>
            </w:p>
            <w:p w14:paraId="7D39492B"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Khandker, S. (2012). Seasonality of income and poverty in Bangladesh. </w:t>
              </w:r>
              <w:r w:rsidRPr="00DD64CA">
                <w:rPr>
                  <w:rFonts w:ascii="Times New Roman" w:hAnsi="Times New Roman" w:cs="Times New Roman"/>
                  <w:i/>
                  <w:iCs/>
                  <w:noProof/>
                </w:rPr>
                <w:t>Journal of Development Economics</w:t>
              </w:r>
              <w:r w:rsidRPr="00DD64CA">
                <w:rPr>
                  <w:rFonts w:ascii="Times New Roman" w:hAnsi="Times New Roman" w:cs="Times New Roman"/>
                  <w:noProof/>
                </w:rPr>
                <w:t>, 244-256.</w:t>
              </w:r>
            </w:p>
            <w:p w14:paraId="19B8E644"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Khandker, S. (2012). Seasonality of income and poverty in Bangladesh. </w:t>
              </w:r>
              <w:r w:rsidRPr="00DD64CA">
                <w:rPr>
                  <w:rFonts w:ascii="Times New Roman" w:hAnsi="Times New Roman" w:cs="Times New Roman"/>
                  <w:i/>
                  <w:iCs/>
                  <w:noProof/>
                </w:rPr>
                <w:t>Journal of Development Economics</w:t>
              </w:r>
              <w:r w:rsidRPr="00DD64CA">
                <w:rPr>
                  <w:rFonts w:ascii="Times New Roman" w:hAnsi="Times New Roman" w:cs="Times New Roman"/>
                  <w:noProof/>
                </w:rPr>
                <w:t>, 244-256.</w:t>
              </w:r>
            </w:p>
            <w:p w14:paraId="65668B0E"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Lee, J., Morduch, J., Ravindran, S., Shonchoy, A., &amp; Zaman, H. (2021). Poverty and Migration in the Digital Age: Experimental Evidence on Mobile Banking in Bangladesh. </w:t>
              </w:r>
              <w:r w:rsidRPr="00DD64CA">
                <w:rPr>
                  <w:rFonts w:ascii="Times New Roman" w:hAnsi="Times New Roman" w:cs="Times New Roman"/>
                  <w:i/>
                  <w:iCs/>
                  <w:noProof/>
                </w:rPr>
                <w:t>American Economic Journal: Applied Economics</w:t>
              </w:r>
              <w:r w:rsidRPr="00DD64CA">
                <w:rPr>
                  <w:rFonts w:ascii="Times New Roman" w:hAnsi="Times New Roman" w:cs="Times New Roman"/>
                  <w:noProof/>
                </w:rPr>
                <w:t>, 38-71.</w:t>
              </w:r>
            </w:p>
            <w:p w14:paraId="29F17573"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Lerman, R., &amp; Yitzhaki, S. (1985). Income inequality effects by income source: A new approach and applications to the United States. </w:t>
              </w:r>
              <w:r w:rsidRPr="00DD64CA">
                <w:rPr>
                  <w:rFonts w:ascii="Times New Roman" w:hAnsi="Times New Roman" w:cs="Times New Roman"/>
                  <w:i/>
                  <w:iCs/>
                  <w:noProof/>
                </w:rPr>
                <w:t>Review of Economics and Statistics</w:t>
              </w:r>
              <w:r w:rsidRPr="00DD64CA">
                <w:rPr>
                  <w:rFonts w:ascii="Times New Roman" w:hAnsi="Times New Roman" w:cs="Times New Roman"/>
                  <w:noProof/>
                </w:rPr>
                <w:t>, 151-156.</w:t>
              </w:r>
            </w:p>
            <w:p w14:paraId="2F337CB1"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Ma, W., Renwick, A., Nie, P., Tang, J., &amp; Cai, R. (2018). Off-farm work, smartphone use and household income: Evidence from rural China. </w:t>
              </w:r>
              <w:r w:rsidRPr="00DD64CA">
                <w:rPr>
                  <w:rFonts w:ascii="Times New Roman" w:hAnsi="Times New Roman" w:cs="Times New Roman"/>
                  <w:i/>
                  <w:iCs/>
                  <w:noProof/>
                </w:rPr>
                <w:t>China Economic Review</w:t>
              </w:r>
              <w:r w:rsidRPr="00DD64CA">
                <w:rPr>
                  <w:rFonts w:ascii="Times New Roman" w:hAnsi="Times New Roman" w:cs="Times New Roman"/>
                  <w:noProof/>
                </w:rPr>
                <w:t>, 80-94.</w:t>
              </w:r>
            </w:p>
            <w:p w14:paraId="654369D1"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Matsuura, M., Luh, Y.-H., &amp; Islam, A. (2021). Climate Variability, Livelihood Diversification, and Household Food Security in Bangladesh. </w:t>
              </w:r>
              <w:r w:rsidRPr="00DD64CA">
                <w:rPr>
                  <w:rFonts w:ascii="Times New Roman" w:hAnsi="Times New Roman" w:cs="Times New Roman"/>
                  <w:i/>
                  <w:iCs/>
                  <w:noProof/>
                </w:rPr>
                <w:t>2021 ASAE 10th International Conference (Virtual), December 6-8</w:t>
              </w:r>
              <w:r w:rsidRPr="00DD64CA">
                <w:rPr>
                  <w:rFonts w:ascii="Times New Roman" w:hAnsi="Times New Roman" w:cs="Times New Roman"/>
                  <w:noProof/>
                </w:rPr>
                <w:t>, 603-642.</w:t>
              </w:r>
            </w:p>
            <w:p w14:paraId="663F56C2"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Mishra, A., Mottaleb, K., &amp; Mohanty, S. (2015). Impact of off-farm income on food expenditures in rural Bangladesh: an unconditional quantile regression approach. </w:t>
              </w:r>
              <w:r w:rsidRPr="00DD64CA">
                <w:rPr>
                  <w:rFonts w:ascii="Times New Roman" w:hAnsi="Times New Roman" w:cs="Times New Roman"/>
                  <w:i/>
                  <w:iCs/>
                  <w:noProof/>
                </w:rPr>
                <w:t>Agricultural Economics</w:t>
              </w:r>
              <w:r w:rsidRPr="00DD64CA">
                <w:rPr>
                  <w:rFonts w:ascii="Times New Roman" w:hAnsi="Times New Roman" w:cs="Times New Roman"/>
                  <w:noProof/>
                </w:rPr>
                <w:t>, 139-148.</w:t>
              </w:r>
            </w:p>
            <w:p w14:paraId="26F03688"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lastRenderedPageBreak/>
                <w:t xml:space="preserve">Miyajima, K. (2022). Mobile phone ownership and household welfare: Evidence from South Africa’s household survey. </w:t>
              </w:r>
              <w:r w:rsidRPr="00DD64CA">
                <w:rPr>
                  <w:rFonts w:ascii="Times New Roman" w:hAnsi="Times New Roman" w:cs="Times New Roman"/>
                  <w:i/>
                  <w:iCs/>
                  <w:noProof/>
                </w:rPr>
                <w:t>World Development</w:t>
              </w:r>
              <w:r w:rsidRPr="00DD64CA">
                <w:rPr>
                  <w:rFonts w:ascii="Times New Roman" w:hAnsi="Times New Roman" w:cs="Times New Roman"/>
                  <w:noProof/>
                </w:rPr>
                <w:t>, 105863.</w:t>
              </w:r>
            </w:p>
            <w:p w14:paraId="6868C204"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Mundlak, Y. (1978). On the Pooling of Time Series and Cross Section Data. </w:t>
              </w:r>
              <w:r w:rsidRPr="00DD64CA">
                <w:rPr>
                  <w:rFonts w:ascii="Times New Roman" w:hAnsi="Times New Roman" w:cs="Times New Roman"/>
                  <w:i/>
                  <w:iCs/>
                  <w:noProof/>
                </w:rPr>
                <w:t>Econometrica</w:t>
              </w:r>
              <w:r w:rsidRPr="00DD64CA">
                <w:rPr>
                  <w:rFonts w:ascii="Times New Roman" w:hAnsi="Times New Roman" w:cs="Times New Roman"/>
                  <w:noProof/>
                </w:rPr>
                <w:t>, 69-85.</w:t>
              </w:r>
            </w:p>
            <w:p w14:paraId="15E7FFA7"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Munyegera, G., &amp; Matsumoto , T. (2016). Mobile Money, Remittances, and Household Welfare: Panel Evidence from Rural Uganda. </w:t>
              </w:r>
              <w:r w:rsidRPr="00DD64CA">
                <w:rPr>
                  <w:rFonts w:ascii="Times New Roman" w:hAnsi="Times New Roman" w:cs="Times New Roman"/>
                  <w:i/>
                  <w:iCs/>
                  <w:noProof/>
                </w:rPr>
                <w:t>World Development</w:t>
              </w:r>
              <w:r w:rsidRPr="00DD64CA">
                <w:rPr>
                  <w:rFonts w:ascii="Times New Roman" w:hAnsi="Times New Roman" w:cs="Times New Roman"/>
                  <w:noProof/>
                </w:rPr>
                <w:t>, 127-137.</w:t>
              </w:r>
            </w:p>
            <w:p w14:paraId="0047683D"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Murendo, C., Wollni, M., Brauw, A., &amp; Mugabi, N. (2018). Social Network Effects on Mobile Money Adoption in Uganda. </w:t>
              </w:r>
              <w:r w:rsidRPr="00DD64CA">
                <w:rPr>
                  <w:rFonts w:ascii="Times New Roman" w:hAnsi="Times New Roman" w:cs="Times New Roman"/>
                  <w:i/>
                  <w:iCs/>
                  <w:noProof/>
                </w:rPr>
                <w:t>The Journal of Development Studies</w:t>
              </w:r>
              <w:r w:rsidRPr="00DD64CA">
                <w:rPr>
                  <w:rFonts w:ascii="Times New Roman" w:hAnsi="Times New Roman" w:cs="Times New Roman"/>
                  <w:noProof/>
                </w:rPr>
                <w:t>, 327-342.</w:t>
              </w:r>
            </w:p>
            <w:p w14:paraId="4E7692F9"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Muto, M., &amp; Yamano, T. (2009). The Impact of Mobile Phone Coverage Expansion on Market Participation: Panel Data Evidence. </w:t>
              </w:r>
              <w:r w:rsidRPr="00DD64CA">
                <w:rPr>
                  <w:rFonts w:ascii="Times New Roman" w:hAnsi="Times New Roman" w:cs="Times New Roman"/>
                  <w:i/>
                  <w:iCs/>
                  <w:noProof/>
                </w:rPr>
                <w:t>World Development</w:t>
              </w:r>
              <w:r w:rsidRPr="00DD64CA">
                <w:rPr>
                  <w:rFonts w:ascii="Times New Roman" w:hAnsi="Times New Roman" w:cs="Times New Roman"/>
                  <w:noProof/>
                </w:rPr>
                <w:t>, 1887-1896.</w:t>
              </w:r>
            </w:p>
            <w:p w14:paraId="35F137BF"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Rajkhowa, P., &amp; Qaim, M. (2022). Mobile phones, off-farm employment and household income in rural India. </w:t>
              </w:r>
              <w:r w:rsidRPr="00DD64CA">
                <w:rPr>
                  <w:rFonts w:ascii="Times New Roman" w:hAnsi="Times New Roman" w:cs="Times New Roman"/>
                  <w:i/>
                  <w:iCs/>
                  <w:noProof/>
                </w:rPr>
                <w:t>Journal of Agricultural Economics</w:t>
              </w:r>
              <w:r w:rsidRPr="00DD64CA">
                <w:rPr>
                  <w:rFonts w:ascii="Times New Roman" w:hAnsi="Times New Roman" w:cs="Times New Roman"/>
                  <w:noProof/>
                </w:rPr>
                <w:t>, 1-17.</w:t>
              </w:r>
            </w:p>
            <w:p w14:paraId="01F461B9"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Reardon, T., Taylor, J., Stamoulis, K., Lanjouw, P., &amp; Balisacan, A. (2000). Effects of Non-Farm Employment on Rural Income Inequality in Developing Countries: An Investment Perspective. </w:t>
              </w:r>
              <w:r w:rsidRPr="00DD64CA">
                <w:rPr>
                  <w:rFonts w:ascii="Times New Roman" w:hAnsi="Times New Roman" w:cs="Times New Roman"/>
                  <w:i/>
                  <w:iCs/>
                  <w:noProof/>
                </w:rPr>
                <w:t>Journal of Agricultural Economics</w:t>
              </w:r>
              <w:r w:rsidRPr="00DD64CA">
                <w:rPr>
                  <w:rFonts w:ascii="Times New Roman" w:hAnsi="Times New Roman" w:cs="Times New Roman"/>
                  <w:noProof/>
                </w:rPr>
                <w:t>, 266-288.</w:t>
              </w:r>
            </w:p>
            <w:p w14:paraId="1755A6B0"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Rola-Rubzen, M., Paris, T., Hawkins, J., &amp; Sapkota, B. (2020). Improving Gender Participation in Agricultural Technology Adoption in Asia: From Rhetoric to Practical Action. </w:t>
              </w:r>
              <w:r w:rsidRPr="00DD64CA">
                <w:rPr>
                  <w:rFonts w:ascii="Times New Roman" w:hAnsi="Times New Roman" w:cs="Times New Roman"/>
                  <w:i/>
                  <w:iCs/>
                  <w:noProof/>
                </w:rPr>
                <w:t>Applied Economic Perspectives and Policy</w:t>
              </w:r>
              <w:r w:rsidRPr="00DD64CA">
                <w:rPr>
                  <w:rFonts w:ascii="Times New Roman" w:hAnsi="Times New Roman" w:cs="Times New Roman"/>
                  <w:noProof/>
                </w:rPr>
                <w:t>, 113-125.</w:t>
              </w:r>
            </w:p>
            <w:p w14:paraId="4BE8756C"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Sekabira, H., &amp; Qaim, M. (2017). Can mobile phones improve gender equality and nutrition? Panel data evidence from farm households in Uganda. </w:t>
              </w:r>
              <w:r w:rsidRPr="00DD64CA">
                <w:rPr>
                  <w:rFonts w:ascii="Times New Roman" w:hAnsi="Times New Roman" w:cs="Times New Roman"/>
                  <w:i/>
                  <w:iCs/>
                  <w:noProof/>
                </w:rPr>
                <w:t>Food Policy</w:t>
              </w:r>
              <w:r w:rsidRPr="00DD64CA">
                <w:rPr>
                  <w:rFonts w:ascii="Times New Roman" w:hAnsi="Times New Roman" w:cs="Times New Roman"/>
                  <w:noProof/>
                </w:rPr>
                <w:t>, 95-103.</w:t>
              </w:r>
            </w:p>
            <w:p w14:paraId="2FED85A7"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Sekabira, H., &amp; Qaim, M. (2017). Mobile money, agricultural marketing, and off-farm income in Uganda. </w:t>
              </w:r>
              <w:r w:rsidRPr="00DD64CA">
                <w:rPr>
                  <w:rFonts w:ascii="Times New Roman" w:hAnsi="Times New Roman" w:cs="Times New Roman"/>
                  <w:i/>
                  <w:iCs/>
                  <w:noProof/>
                </w:rPr>
                <w:t>Agricultural Economics</w:t>
              </w:r>
              <w:r w:rsidRPr="00DD64CA">
                <w:rPr>
                  <w:rFonts w:ascii="Times New Roman" w:hAnsi="Times New Roman" w:cs="Times New Roman"/>
                  <w:noProof/>
                </w:rPr>
                <w:t>, 597-611.</w:t>
              </w:r>
            </w:p>
            <w:p w14:paraId="462D3434"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Staiger, D., &amp; Stock, J. (1997). Instrumental Variables Regression with Weak Instruments. </w:t>
              </w:r>
              <w:r w:rsidRPr="00DD64CA">
                <w:rPr>
                  <w:rFonts w:ascii="Times New Roman" w:hAnsi="Times New Roman" w:cs="Times New Roman"/>
                  <w:i/>
                  <w:iCs/>
                  <w:noProof/>
                </w:rPr>
                <w:t>Econometrica</w:t>
              </w:r>
              <w:r w:rsidRPr="00DD64CA">
                <w:rPr>
                  <w:rFonts w:ascii="Times New Roman" w:hAnsi="Times New Roman" w:cs="Times New Roman"/>
                  <w:noProof/>
                </w:rPr>
                <w:t>, 557-586.</w:t>
              </w:r>
            </w:p>
            <w:p w14:paraId="4F38953E"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Tadesse, G., &amp; Bahigwa, G. (2015). Mobile Phones and Farmers’ Marketing Decisions in Ethiopia. </w:t>
              </w:r>
              <w:r w:rsidRPr="00DD64CA">
                <w:rPr>
                  <w:rFonts w:ascii="Times New Roman" w:hAnsi="Times New Roman" w:cs="Times New Roman"/>
                  <w:i/>
                  <w:iCs/>
                  <w:noProof/>
                </w:rPr>
                <w:t>World Development</w:t>
              </w:r>
              <w:r w:rsidRPr="00DD64CA">
                <w:rPr>
                  <w:rFonts w:ascii="Times New Roman" w:hAnsi="Times New Roman" w:cs="Times New Roman"/>
                  <w:noProof/>
                </w:rPr>
                <w:t>, 296-307.</w:t>
              </w:r>
            </w:p>
            <w:p w14:paraId="48C24A02"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Tauseef, S. (2021). Can Money Buy Happiness? Subjective Wellbeing and Its Relationship with Income, Relative Income, Monetary and Non</w:t>
              </w:r>
              <w:r w:rsidRPr="00DD64CA">
                <w:rPr>
                  <w:rFonts w:ascii="Times New Roman" w:hAnsi="Times New Roman" w:cs="Times New Roman"/>
                  <w:noProof/>
                </w:rPr>
                <w:noBreakHyphen/>
                <w:t xml:space="preserve">monetary Poverty in Bangladesh. </w:t>
              </w:r>
              <w:r w:rsidRPr="00DD64CA">
                <w:rPr>
                  <w:rFonts w:ascii="Times New Roman" w:hAnsi="Times New Roman" w:cs="Times New Roman"/>
                  <w:i/>
                  <w:iCs/>
                  <w:noProof/>
                </w:rPr>
                <w:t>Journal of Happiness Studies</w:t>
              </w:r>
              <w:r w:rsidRPr="00DD64CA">
                <w:rPr>
                  <w:rFonts w:ascii="Times New Roman" w:hAnsi="Times New Roman" w:cs="Times New Roman"/>
                  <w:noProof/>
                </w:rPr>
                <w:t>, 1073-1098.</w:t>
              </w:r>
            </w:p>
            <w:p w14:paraId="609E0A70"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Vysas, S., &amp; Kumaranayake, L. (2006). Constructing socio-economic status indices: how to use principal components analysis . </w:t>
              </w:r>
              <w:r w:rsidRPr="00DD64CA">
                <w:rPr>
                  <w:rFonts w:ascii="Times New Roman" w:hAnsi="Times New Roman" w:cs="Times New Roman"/>
                  <w:i/>
                  <w:iCs/>
                  <w:noProof/>
                </w:rPr>
                <w:t>Health Policy and Planning</w:t>
              </w:r>
              <w:r w:rsidRPr="00DD64CA">
                <w:rPr>
                  <w:rFonts w:ascii="Times New Roman" w:hAnsi="Times New Roman" w:cs="Times New Roman"/>
                  <w:noProof/>
                </w:rPr>
                <w:t>, 459-468.</w:t>
              </w:r>
            </w:p>
            <w:p w14:paraId="2A03511E" w14:textId="77777777" w:rsidR="003742B7" w:rsidRPr="00DD64CA" w:rsidRDefault="003742B7" w:rsidP="00DD64CA">
              <w:pPr>
                <w:pStyle w:val="ac"/>
                <w:ind w:left="210" w:hangingChars="100" w:hanging="210"/>
                <w:rPr>
                  <w:rFonts w:ascii="Times New Roman" w:hAnsi="Times New Roman" w:cs="Times New Roman"/>
                  <w:noProof/>
                </w:rPr>
              </w:pPr>
              <w:r w:rsidRPr="00DD64CA">
                <w:rPr>
                  <w:rFonts w:ascii="Times New Roman" w:hAnsi="Times New Roman" w:cs="Times New Roman"/>
                  <w:noProof/>
                </w:rPr>
                <w:t xml:space="preserve">Wnaglin, M., Quentin Grafton, R., &amp; Renwick, A. (2020). Smartphone use and income growth in rural China: empirical results and policy implications. </w:t>
              </w:r>
              <w:r w:rsidRPr="00DD64CA">
                <w:rPr>
                  <w:rFonts w:ascii="Times New Roman" w:hAnsi="Times New Roman" w:cs="Times New Roman"/>
                  <w:i/>
                  <w:iCs/>
                  <w:noProof/>
                </w:rPr>
                <w:t>Electronic Commerce Research</w:t>
              </w:r>
              <w:r w:rsidRPr="00DD64CA">
                <w:rPr>
                  <w:rFonts w:ascii="Times New Roman" w:hAnsi="Times New Roman" w:cs="Times New Roman"/>
                  <w:noProof/>
                </w:rPr>
                <w:t>, 713-736.</w:t>
              </w:r>
            </w:p>
            <w:p w14:paraId="47284C84" w14:textId="2E093355" w:rsidR="00DA76F2" w:rsidRPr="003742B7" w:rsidRDefault="00B87205" w:rsidP="00DD64CA">
              <w:pPr>
                <w:pStyle w:val="Style2"/>
                <w:numPr>
                  <w:ilvl w:val="0"/>
                  <w:numId w:val="0"/>
                </w:numPr>
                <w:spacing w:line="240" w:lineRule="auto"/>
                <w:ind w:left="241" w:hangingChars="100" w:hanging="241"/>
                <w:sectPr w:rsidR="00DA76F2" w:rsidRPr="003742B7" w:rsidSect="003357FE">
                  <w:footnotePr>
                    <w:numRestart w:val="eachSect"/>
                  </w:footnotePr>
                  <w:pgSz w:w="11906" w:h="16838"/>
                  <w:pgMar w:top="1440" w:right="1440" w:bottom="1440" w:left="1440" w:header="851" w:footer="992" w:gutter="0"/>
                  <w:cols w:space="425"/>
                  <w:docGrid w:linePitch="360"/>
                </w:sectPr>
              </w:pPr>
              <w:r w:rsidRPr="003742B7">
                <w:rPr>
                  <w:bCs/>
                  <w:noProof/>
                </w:rPr>
                <w:fldChar w:fldCharType="end"/>
              </w:r>
            </w:p>
          </w:sdtContent>
        </w:sdt>
      </w:sdtContent>
    </w:sdt>
    <w:p w14:paraId="700C4834" w14:textId="77777777" w:rsidR="00B87205" w:rsidRPr="00A113DA" w:rsidRDefault="00DA76F2" w:rsidP="00DA76F2">
      <w:pPr>
        <w:widowControl/>
        <w:jc w:val="left"/>
        <w:rPr>
          <w:rFonts w:ascii="Times New Roman" w:hAnsi="Times New Roman" w:cs="Times New Roman"/>
          <w:b/>
          <w:sz w:val="24"/>
          <w:szCs w:val="24"/>
        </w:rPr>
      </w:pPr>
      <w:r w:rsidRPr="00A113DA">
        <w:rPr>
          <w:rFonts w:ascii="Times New Roman" w:hAnsi="Times New Roman" w:cs="Times New Roman"/>
          <w:b/>
          <w:sz w:val="24"/>
          <w:szCs w:val="24"/>
        </w:rPr>
        <w:lastRenderedPageBreak/>
        <w:t>Appendix tables</w:t>
      </w:r>
    </w:p>
    <w:p w14:paraId="223AF472" w14:textId="385D25A3" w:rsidR="00EB4CC8" w:rsidRPr="00A113DA" w:rsidRDefault="00EB4CC8" w:rsidP="00EB4CC8">
      <w:pPr>
        <w:pStyle w:val="ab"/>
        <w:keepNext/>
        <w:jc w:val="center"/>
        <w:rPr>
          <w:rFonts w:ascii="Times New Roman" w:hAnsi="Times New Roman" w:cs="Times New Roman"/>
          <w:sz w:val="24"/>
          <w:szCs w:val="24"/>
        </w:rPr>
      </w:pPr>
      <w:bookmarkStart w:id="45" w:name="_Ref108365422"/>
      <w:r w:rsidRPr="00A113DA">
        <w:rPr>
          <w:rFonts w:ascii="Times New Roman" w:hAnsi="Times New Roman" w:cs="Times New Roman"/>
          <w:sz w:val="24"/>
          <w:szCs w:val="24"/>
        </w:rPr>
        <w:t xml:space="preserve">Table A </w:t>
      </w:r>
      <w:r w:rsidRPr="00A113DA">
        <w:rPr>
          <w:rFonts w:ascii="Times New Roman" w:hAnsi="Times New Roman" w:cs="Times New Roman"/>
          <w:sz w:val="24"/>
          <w:szCs w:val="24"/>
        </w:rPr>
        <w:fldChar w:fldCharType="begin"/>
      </w:r>
      <w:r w:rsidRPr="00A113DA">
        <w:rPr>
          <w:rFonts w:ascii="Times New Roman" w:hAnsi="Times New Roman" w:cs="Times New Roman"/>
          <w:sz w:val="24"/>
          <w:szCs w:val="24"/>
        </w:rPr>
        <w:instrText xml:space="preserve"> SEQ Table_A \* ARABIC </w:instrText>
      </w:r>
      <w:r w:rsidRPr="00A113DA">
        <w:rPr>
          <w:rFonts w:ascii="Times New Roman" w:hAnsi="Times New Roman" w:cs="Times New Roman"/>
          <w:sz w:val="24"/>
          <w:szCs w:val="24"/>
        </w:rPr>
        <w:fldChar w:fldCharType="separate"/>
      </w:r>
      <w:r w:rsidR="00F02F52">
        <w:rPr>
          <w:rFonts w:ascii="Times New Roman" w:hAnsi="Times New Roman" w:cs="Times New Roman"/>
          <w:noProof/>
          <w:sz w:val="24"/>
          <w:szCs w:val="24"/>
        </w:rPr>
        <w:t>1</w:t>
      </w:r>
      <w:r w:rsidRPr="00A113DA">
        <w:rPr>
          <w:rFonts w:ascii="Times New Roman" w:hAnsi="Times New Roman" w:cs="Times New Roman"/>
          <w:sz w:val="24"/>
          <w:szCs w:val="24"/>
        </w:rPr>
        <w:fldChar w:fldCharType="end"/>
      </w:r>
      <w:bookmarkEnd w:id="45"/>
      <w:r w:rsidRPr="00A113DA">
        <w:rPr>
          <w:rFonts w:ascii="Times New Roman" w:hAnsi="Times New Roman" w:cs="Times New Roman"/>
          <w:sz w:val="24"/>
          <w:szCs w:val="24"/>
        </w:rPr>
        <w:t xml:space="preserve"> Descriptive statistics</w:t>
      </w:r>
    </w:p>
    <w:tbl>
      <w:tblPr>
        <w:tblW w:w="13958" w:type="dxa"/>
        <w:tblCellMar>
          <w:left w:w="99" w:type="dxa"/>
          <w:right w:w="99" w:type="dxa"/>
        </w:tblCellMar>
        <w:tblLook w:val="04A0" w:firstRow="1" w:lastRow="0" w:firstColumn="1" w:lastColumn="0" w:noHBand="0" w:noVBand="1"/>
      </w:tblPr>
      <w:tblGrid>
        <w:gridCol w:w="3288"/>
        <w:gridCol w:w="1278"/>
        <w:gridCol w:w="2036"/>
        <w:gridCol w:w="2035"/>
        <w:gridCol w:w="1251"/>
        <w:gridCol w:w="2035"/>
        <w:gridCol w:w="2035"/>
      </w:tblGrid>
      <w:tr w:rsidR="00D05F27" w:rsidRPr="00A113DA" w14:paraId="1EFD7B56" w14:textId="77777777" w:rsidTr="00DD64CA">
        <w:trPr>
          <w:trHeight w:val="20"/>
        </w:trPr>
        <w:tc>
          <w:tcPr>
            <w:tcW w:w="3288" w:type="dxa"/>
            <w:tcBorders>
              <w:top w:val="single" w:sz="4" w:space="0" w:color="auto"/>
              <w:left w:val="nil"/>
              <w:right w:val="nil"/>
            </w:tcBorders>
            <w:shd w:val="clear" w:color="auto" w:fill="auto"/>
            <w:noWrap/>
            <w:vAlign w:val="center"/>
            <w:hideMark/>
          </w:tcPr>
          <w:p w14:paraId="4AC06F23"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Variable</w:t>
            </w:r>
          </w:p>
        </w:tc>
        <w:tc>
          <w:tcPr>
            <w:tcW w:w="1278" w:type="dxa"/>
            <w:tcBorders>
              <w:top w:val="single" w:sz="4" w:space="0" w:color="auto"/>
              <w:left w:val="nil"/>
              <w:bottom w:val="single" w:sz="4" w:space="0" w:color="auto"/>
              <w:right w:val="nil"/>
            </w:tcBorders>
            <w:shd w:val="clear" w:color="auto" w:fill="auto"/>
            <w:noWrap/>
            <w:vAlign w:val="center"/>
            <w:hideMark/>
          </w:tcPr>
          <w:p w14:paraId="5374749F" w14:textId="77777777" w:rsidR="0034046B" w:rsidRPr="00A113DA" w:rsidRDefault="0034046B" w:rsidP="00D05F27">
            <w:pPr>
              <w:widowControl/>
              <w:jc w:val="right"/>
              <w:rPr>
                <w:rFonts w:ascii="Times New Roman" w:eastAsia="游ゴシック" w:hAnsi="Times New Roman" w:cs="Times New Roman"/>
                <w:color w:val="000000"/>
                <w:kern w:val="0"/>
                <w:sz w:val="24"/>
                <w:szCs w:val="24"/>
              </w:rPr>
            </w:pPr>
            <w:proofErr w:type="spellStart"/>
            <w:r w:rsidRPr="00A113DA">
              <w:rPr>
                <w:rFonts w:ascii="Times New Roman" w:eastAsia="游ゴシック" w:hAnsi="Times New Roman" w:cs="Times New Roman"/>
                <w:color w:val="000000"/>
                <w:kern w:val="0"/>
                <w:sz w:val="24"/>
                <w:szCs w:val="24"/>
              </w:rPr>
              <w:t>Obs</w:t>
            </w:r>
            <w:proofErr w:type="spellEnd"/>
          </w:p>
        </w:tc>
        <w:tc>
          <w:tcPr>
            <w:tcW w:w="2036" w:type="dxa"/>
            <w:tcBorders>
              <w:top w:val="single" w:sz="4" w:space="0" w:color="auto"/>
              <w:left w:val="nil"/>
              <w:bottom w:val="single" w:sz="4" w:space="0" w:color="auto"/>
              <w:right w:val="nil"/>
            </w:tcBorders>
            <w:shd w:val="clear" w:color="auto" w:fill="auto"/>
            <w:noWrap/>
            <w:vAlign w:val="center"/>
            <w:hideMark/>
          </w:tcPr>
          <w:p w14:paraId="35AAC89C" w14:textId="77777777" w:rsidR="0034046B" w:rsidRPr="00A113DA" w:rsidRDefault="0034046B" w:rsidP="0028333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Mean</w:t>
            </w:r>
          </w:p>
        </w:tc>
        <w:tc>
          <w:tcPr>
            <w:tcW w:w="2035" w:type="dxa"/>
            <w:tcBorders>
              <w:top w:val="single" w:sz="4" w:space="0" w:color="auto"/>
              <w:left w:val="nil"/>
              <w:bottom w:val="single" w:sz="4" w:space="0" w:color="auto"/>
              <w:right w:val="nil"/>
            </w:tcBorders>
            <w:shd w:val="clear" w:color="auto" w:fill="auto"/>
            <w:noWrap/>
            <w:vAlign w:val="center"/>
            <w:hideMark/>
          </w:tcPr>
          <w:p w14:paraId="73DEE222" w14:textId="77777777" w:rsidR="0034046B" w:rsidRPr="00A113DA" w:rsidRDefault="0034046B" w:rsidP="0028333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Std. Dev.</w:t>
            </w:r>
          </w:p>
        </w:tc>
        <w:tc>
          <w:tcPr>
            <w:tcW w:w="1251" w:type="dxa"/>
            <w:tcBorders>
              <w:top w:val="single" w:sz="4" w:space="0" w:color="auto"/>
              <w:left w:val="nil"/>
              <w:bottom w:val="single" w:sz="4" w:space="0" w:color="auto"/>
              <w:right w:val="nil"/>
            </w:tcBorders>
            <w:shd w:val="clear" w:color="auto" w:fill="auto"/>
            <w:noWrap/>
            <w:vAlign w:val="center"/>
            <w:hideMark/>
          </w:tcPr>
          <w:p w14:paraId="0D7025B2" w14:textId="77777777" w:rsidR="0034046B" w:rsidRPr="00A113DA" w:rsidRDefault="0034046B" w:rsidP="0028333E">
            <w:pPr>
              <w:widowControl/>
              <w:jc w:val="right"/>
              <w:rPr>
                <w:rFonts w:ascii="Times New Roman" w:eastAsia="游ゴシック" w:hAnsi="Times New Roman" w:cs="Times New Roman"/>
                <w:color w:val="000000"/>
                <w:kern w:val="0"/>
                <w:sz w:val="24"/>
                <w:szCs w:val="24"/>
              </w:rPr>
            </w:pPr>
            <w:proofErr w:type="spellStart"/>
            <w:r w:rsidRPr="00A113DA">
              <w:rPr>
                <w:rFonts w:ascii="Times New Roman" w:eastAsia="游ゴシック" w:hAnsi="Times New Roman" w:cs="Times New Roman"/>
                <w:color w:val="000000"/>
                <w:kern w:val="0"/>
                <w:sz w:val="24"/>
                <w:szCs w:val="24"/>
              </w:rPr>
              <w:t>Obs</w:t>
            </w:r>
            <w:proofErr w:type="spellEnd"/>
          </w:p>
        </w:tc>
        <w:tc>
          <w:tcPr>
            <w:tcW w:w="2035" w:type="dxa"/>
            <w:tcBorders>
              <w:top w:val="single" w:sz="4" w:space="0" w:color="auto"/>
              <w:left w:val="nil"/>
              <w:bottom w:val="single" w:sz="4" w:space="0" w:color="auto"/>
              <w:right w:val="nil"/>
            </w:tcBorders>
            <w:shd w:val="clear" w:color="auto" w:fill="auto"/>
            <w:noWrap/>
            <w:vAlign w:val="center"/>
            <w:hideMark/>
          </w:tcPr>
          <w:p w14:paraId="2262DE08" w14:textId="77777777" w:rsidR="0034046B" w:rsidRPr="00A113DA" w:rsidRDefault="0034046B" w:rsidP="0028333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Mean</w:t>
            </w:r>
          </w:p>
        </w:tc>
        <w:tc>
          <w:tcPr>
            <w:tcW w:w="2035" w:type="dxa"/>
            <w:tcBorders>
              <w:top w:val="single" w:sz="4" w:space="0" w:color="auto"/>
              <w:left w:val="nil"/>
              <w:bottom w:val="single" w:sz="4" w:space="0" w:color="auto"/>
              <w:right w:val="nil"/>
            </w:tcBorders>
            <w:shd w:val="clear" w:color="auto" w:fill="auto"/>
            <w:noWrap/>
            <w:vAlign w:val="center"/>
            <w:hideMark/>
          </w:tcPr>
          <w:p w14:paraId="45EC8D82" w14:textId="77777777" w:rsidR="0034046B" w:rsidRPr="00A113DA" w:rsidRDefault="0034046B" w:rsidP="0028333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Std. Dev.</w:t>
            </w:r>
          </w:p>
        </w:tc>
      </w:tr>
      <w:tr w:rsidR="00D05F27" w:rsidRPr="00A113DA" w14:paraId="33A93836" w14:textId="77777777" w:rsidTr="00DD64CA">
        <w:trPr>
          <w:trHeight w:val="20"/>
        </w:trPr>
        <w:tc>
          <w:tcPr>
            <w:tcW w:w="3288" w:type="dxa"/>
            <w:tcBorders>
              <w:left w:val="nil"/>
              <w:bottom w:val="single" w:sz="4" w:space="0" w:color="auto"/>
              <w:right w:val="nil"/>
            </w:tcBorders>
            <w:shd w:val="clear" w:color="auto" w:fill="auto"/>
            <w:noWrap/>
            <w:vAlign w:val="center"/>
            <w:hideMark/>
          </w:tcPr>
          <w:p w14:paraId="7D71542D"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p>
        </w:tc>
        <w:tc>
          <w:tcPr>
            <w:tcW w:w="1278" w:type="dxa"/>
            <w:tcBorders>
              <w:top w:val="single" w:sz="4" w:space="0" w:color="auto"/>
              <w:left w:val="nil"/>
              <w:bottom w:val="single" w:sz="4" w:space="0" w:color="auto"/>
              <w:right w:val="nil"/>
            </w:tcBorders>
            <w:shd w:val="clear" w:color="auto" w:fill="auto"/>
            <w:noWrap/>
            <w:vAlign w:val="center"/>
            <w:hideMark/>
          </w:tcPr>
          <w:p w14:paraId="7FB73C8D" w14:textId="77777777" w:rsidR="0034046B" w:rsidRPr="00A113DA" w:rsidRDefault="0034046B" w:rsidP="00D05F27">
            <w:pPr>
              <w:widowControl/>
              <w:jc w:val="right"/>
              <w:rPr>
                <w:rFonts w:ascii="Times New Roman" w:hAnsi="Times New Roman" w:cs="Times New Roman"/>
                <w:kern w:val="0"/>
                <w:sz w:val="24"/>
                <w:szCs w:val="24"/>
              </w:rPr>
            </w:pPr>
            <w:r w:rsidRPr="00A113DA">
              <w:rPr>
                <w:rFonts w:ascii="Times New Roman" w:hAnsi="Times New Roman" w:cs="Times New Roman"/>
                <w:kern w:val="0"/>
                <w:sz w:val="24"/>
                <w:szCs w:val="24"/>
              </w:rPr>
              <w:t>2012</w:t>
            </w:r>
          </w:p>
        </w:tc>
        <w:tc>
          <w:tcPr>
            <w:tcW w:w="2036" w:type="dxa"/>
            <w:tcBorders>
              <w:top w:val="single" w:sz="4" w:space="0" w:color="auto"/>
              <w:left w:val="nil"/>
              <w:bottom w:val="single" w:sz="4" w:space="0" w:color="auto"/>
              <w:right w:val="nil"/>
            </w:tcBorders>
            <w:shd w:val="clear" w:color="auto" w:fill="auto"/>
            <w:noWrap/>
            <w:vAlign w:val="center"/>
            <w:hideMark/>
          </w:tcPr>
          <w:p w14:paraId="339AF751" w14:textId="77777777" w:rsidR="0034046B" w:rsidRPr="00A113DA" w:rsidRDefault="0034046B" w:rsidP="0028333E">
            <w:pPr>
              <w:widowControl/>
              <w:jc w:val="right"/>
              <w:rPr>
                <w:rFonts w:ascii="Times New Roman" w:eastAsia="Times New Roman" w:hAnsi="Times New Roman" w:cs="Times New Roman"/>
                <w:kern w:val="0"/>
                <w:sz w:val="24"/>
                <w:szCs w:val="24"/>
              </w:rPr>
            </w:pPr>
          </w:p>
        </w:tc>
        <w:tc>
          <w:tcPr>
            <w:tcW w:w="2035" w:type="dxa"/>
            <w:tcBorders>
              <w:top w:val="single" w:sz="4" w:space="0" w:color="auto"/>
              <w:left w:val="nil"/>
              <w:bottom w:val="single" w:sz="4" w:space="0" w:color="auto"/>
              <w:right w:val="nil"/>
            </w:tcBorders>
            <w:shd w:val="clear" w:color="auto" w:fill="auto"/>
            <w:noWrap/>
            <w:vAlign w:val="center"/>
            <w:hideMark/>
          </w:tcPr>
          <w:p w14:paraId="5B0EAF46" w14:textId="77777777" w:rsidR="0034046B" w:rsidRPr="00A113DA" w:rsidRDefault="0034046B" w:rsidP="0028333E">
            <w:pPr>
              <w:widowControl/>
              <w:jc w:val="right"/>
              <w:rPr>
                <w:rFonts w:ascii="Times New Roman" w:eastAsia="Times New Roman" w:hAnsi="Times New Roman" w:cs="Times New Roman"/>
                <w:kern w:val="0"/>
                <w:sz w:val="24"/>
                <w:szCs w:val="24"/>
              </w:rPr>
            </w:pPr>
          </w:p>
        </w:tc>
        <w:tc>
          <w:tcPr>
            <w:tcW w:w="1251" w:type="dxa"/>
            <w:tcBorders>
              <w:top w:val="single" w:sz="4" w:space="0" w:color="auto"/>
              <w:left w:val="nil"/>
              <w:bottom w:val="single" w:sz="4" w:space="0" w:color="auto"/>
              <w:right w:val="nil"/>
            </w:tcBorders>
            <w:shd w:val="clear" w:color="auto" w:fill="auto"/>
            <w:noWrap/>
            <w:vAlign w:val="center"/>
            <w:hideMark/>
          </w:tcPr>
          <w:p w14:paraId="529725EF" w14:textId="77777777" w:rsidR="0034046B" w:rsidRPr="00A113DA" w:rsidRDefault="0034046B" w:rsidP="0028333E">
            <w:pPr>
              <w:widowControl/>
              <w:jc w:val="right"/>
              <w:rPr>
                <w:rFonts w:ascii="Times New Roman" w:hAnsi="Times New Roman" w:cs="Times New Roman"/>
                <w:kern w:val="0"/>
                <w:sz w:val="24"/>
                <w:szCs w:val="24"/>
              </w:rPr>
            </w:pPr>
            <w:r w:rsidRPr="00A113DA">
              <w:rPr>
                <w:rFonts w:ascii="Times New Roman" w:hAnsi="Times New Roman" w:cs="Times New Roman"/>
                <w:kern w:val="0"/>
                <w:sz w:val="24"/>
                <w:szCs w:val="24"/>
              </w:rPr>
              <w:t>2019</w:t>
            </w:r>
          </w:p>
        </w:tc>
        <w:tc>
          <w:tcPr>
            <w:tcW w:w="2035" w:type="dxa"/>
            <w:tcBorders>
              <w:top w:val="single" w:sz="4" w:space="0" w:color="auto"/>
              <w:left w:val="nil"/>
              <w:bottom w:val="single" w:sz="4" w:space="0" w:color="auto"/>
              <w:right w:val="nil"/>
            </w:tcBorders>
            <w:shd w:val="clear" w:color="auto" w:fill="auto"/>
            <w:noWrap/>
            <w:vAlign w:val="center"/>
            <w:hideMark/>
          </w:tcPr>
          <w:p w14:paraId="0B971F30" w14:textId="77777777" w:rsidR="0034046B" w:rsidRPr="00A113DA" w:rsidRDefault="0034046B" w:rsidP="0028333E">
            <w:pPr>
              <w:widowControl/>
              <w:jc w:val="right"/>
              <w:rPr>
                <w:rFonts w:ascii="Times New Roman" w:eastAsia="Times New Roman" w:hAnsi="Times New Roman" w:cs="Times New Roman"/>
                <w:kern w:val="0"/>
                <w:sz w:val="24"/>
                <w:szCs w:val="24"/>
              </w:rPr>
            </w:pPr>
          </w:p>
        </w:tc>
        <w:tc>
          <w:tcPr>
            <w:tcW w:w="2035" w:type="dxa"/>
            <w:tcBorders>
              <w:top w:val="single" w:sz="4" w:space="0" w:color="auto"/>
              <w:left w:val="nil"/>
              <w:bottom w:val="single" w:sz="4" w:space="0" w:color="auto"/>
              <w:right w:val="nil"/>
            </w:tcBorders>
            <w:shd w:val="clear" w:color="auto" w:fill="auto"/>
            <w:noWrap/>
            <w:vAlign w:val="center"/>
            <w:hideMark/>
          </w:tcPr>
          <w:p w14:paraId="3F94345A" w14:textId="77777777" w:rsidR="0034046B" w:rsidRPr="00A113DA" w:rsidRDefault="0034046B" w:rsidP="0028333E">
            <w:pPr>
              <w:widowControl/>
              <w:jc w:val="right"/>
              <w:rPr>
                <w:rFonts w:ascii="Times New Roman" w:eastAsia="Times New Roman" w:hAnsi="Times New Roman" w:cs="Times New Roman"/>
                <w:kern w:val="0"/>
                <w:sz w:val="24"/>
                <w:szCs w:val="24"/>
              </w:rPr>
            </w:pPr>
          </w:p>
        </w:tc>
      </w:tr>
      <w:tr w:rsidR="00D05F27" w:rsidRPr="00A113DA" w14:paraId="1F59D128" w14:textId="77777777" w:rsidTr="00DD64CA">
        <w:trPr>
          <w:trHeight w:val="20"/>
        </w:trPr>
        <w:tc>
          <w:tcPr>
            <w:tcW w:w="3288" w:type="dxa"/>
            <w:tcBorders>
              <w:top w:val="single" w:sz="4" w:space="0" w:color="auto"/>
              <w:left w:val="nil"/>
              <w:bottom w:val="nil"/>
              <w:right w:val="nil"/>
            </w:tcBorders>
            <w:shd w:val="clear" w:color="auto" w:fill="auto"/>
            <w:noWrap/>
            <w:vAlign w:val="center"/>
            <w:hideMark/>
          </w:tcPr>
          <w:p w14:paraId="7DDE4F72" w14:textId="24E62DDE" w:rsidR="00FF2682" w:rsidRPr="00A113DA" w:rsidRDefault="00FF2682" w:rsidP="00FF2682">
            <w:pPr>
              <w:widowControl/>
              <w:jc w:val="left"/>
              <w:rPr>
                <w:rFonts w:ascii="Times New Roman" w:eastAsia="游ゴシック" w:hAnsi="Times New Roman" w:cs="Times New Roman"/>
                <w:color w:val="000000"/>
                <w:kern w:val="0"/>
                <w:sz w:val="24"/>
                <w:szCs w:val="24"/>
              </w:rPr>
            </w:pPr>
            <w:r>
              <w:rPr>
                <w:rFonts w:ascii="Times New Roman" w:eastAsia="游ゴシック" w:hAnsi="Times New Roman" w:cs="Times New Roman"/>
                <w:color w:val="000000"/>
                <w:kern w:val="0"/>
                <w:sz w:val="24"/>
                <w:szCs w:val="24"/>
              </w:rPr>
              <w:t>Income diversification</w:t>
            </w:r>
          </w:p>
        </w:tc>
        <w:tc>
          <w:tcPr>
            <w:tcW w:w="1278" w:type="dxa"/>
            <w:tcBorders>
              <w:top w:val="single" w:sz="4" w:space="0" w:color="auto"/>
              <w:left w:val="nil"/>
              <w:bottom w:val="nil"/>
              <w:right w:val="nil"/>
            </w:tcBorders>
            <w:shd w:val="clear" w:color="auto" w:fill="auto"/>
            <w:noWrap/>
            <w:vAlign w:val="center"/>
            <w:hideMark/>
          </w:tcPr>
          <w:p w14:paraId="549AD4D4" w14:textId="2D7A59E4" w:rsidR="00FF2682" w:rsidRPr="00A113DA" w:rsidRDefault="00795EB8" w:rsidP="00D05F27">
            <w:pPr>
              <w:widowControl/>
              <w:jc w:val="right"/>
              <w:rPr>
                <w:rFonts w:ascii="Times New Roman" w:eastAsia="游ゴシック" w:hAnsi="Times New Roman" w:cs="Times New Roman"/>
                <w:color w:val="000000"/>
                <w:kern w:val="0"/>
                <w:sz w:val="24"/>
                <w:szCs w:val="24"/>
              </w:rPr>
            </w:pPr>
            <w:r w:rsidRPr="00795EB8">
              <w:rPr>
                <w:rFonts w:ascii="Times New Roman" w:eastAsia="游ゴシック" w:hAnsi="Times New Roman" w:cs="Times New Roman"/>
                <w:color w:val="000000"/>
                <w:sz w:val="24"/>
                <w:szCs w:val="24"/>
              </w:rPr>
              <w:t>6,425</w:t>
            </w:r>
          </w:p>
        </w:tc>
        <w:tc>
          <w:tcPr>
            <w:tcW w:w="2036" w:type="dxa"/>
            <w:tcBorders>
              <w:top w:val="single" w:sz="4" w:space="0" w:color="auto"/>
              <w:left w:val="nil"/>
              <w:bottom w:val="nil"/>
              <w:right w:val="nil"/>
            </w:tcBorders>
            <w:shd w:val="clear" w:color="auto" w:fill="auto"/>
            <w:noWrap/>
            <w:vAlign w:val="center"/>
            <w:hideMark/>
          </w:tcPr>
          <w:p w14:paraId="52E3B224" w14:textId="49D75B2A" w:rsidR="00FF2682" w:rsidRPr="00A113DA" w:rsidRDefault="00D05F27" w:rsidP="00FF2682">
            <w:pPr>
              <w:widowControl/>
              <w:jc w:val="right"/>
              <w:rPr>
                <w:rFonts w:ascii="Times New Roman" w:eastAsia="游ゴシック" w:hAnsi="Times New Roman" w:cs="Times New Roman"/>
                <w:color w:val="000000"/>
                <w:kern w:val="0"/>
                <w:sz w:val="24"/>
                <w:szCs w:val="24"/>
              </w:rPr>
            </w:pPr>
            <w:r>
              <w:rPr>
                <w:rFonts w:ascii="Times New Roman" w:eastAsia="游ゴシック" w:hAnsi="Times New Roman" w:cs="Times New Roman"/>
                <w:color w:val="000000"/>
                <w:sz w:val="24"/>
                <w:szCs w:val="24"/>
              </w:rPr>
              <w:t>0</w:t>
            </w:r>
            <w:r w:rsidR="00795EB8" w:rsidRPr="00795EB8">
              <w:rPr>
                <w:rFonts w:ascii="Times New Roman" w:eastAsia="游ゴシック" w:hAnsi="Times New Roman" w:cs="Times New Roman"/>
                <w:color w:val="000000"/>
                <w:sz w:val="24"/>
                <w:szCs w:val="24"/>
              </w:rPr>
              <w:t>.403</w:t>
            </w:r>
          </w:p>
        </w:tc>
        <w:tc>
          <w:tcPr>
            <w:tcW w:w="2035" w:type="dxa"/>
            <w:tcBorders>
              <w:top w:val="single" w:sz="4" w:space="0" w:color="auto"/>
              <w:left w:val="nil"/>
              <w:bottom w:val="nil"/>
              <w:right w:val="nil"/>
            </w:tcBorders>
            <w:shd w:val="clear" w:color="auto" w:fill="auto"/>
            <w:noWrap/>
            <w:vAlign w:val="center"/>
            <w:hideMark/>
          </w:tcPr>
          <w:p w14:paraId="0435E2DA" w14:textId="65D14434" w:rsidR="00FF2682" w:rsidRPr="00A113DA" w:rsidRDefault="00D05F27" w:rsidP="00FF2682">
            <w:pPr>
              <w:widowControl/>
              <w:jc w:val="right"/>
              <w:rPr>
                <w:rFonts w:ascii="Times New Roman" w:eastAsia="游ゴシック" w:hAnsi="Times New Roman" w:cs="Times New Roman"/>
                <w:color w:val="000000"/>
                <w:kern w:val="0"/>
                <w:sz w:val="24"/>
                <w:szCs w:val="24"/>
              </w:rPr>
            </w:pPr>
            <w:r>
              <w:rPr>
                <w:rFonts w:ascii="Times New Roman" w:eastAsia="游ゴシック" w:hAnsi="Times New Roman" w:cs="Times New Roman"/>
                <w:color w:val="000000"/>
                <w:sz w:val="24"/>
                <w:szCs w:val="24"/>
              </w:rPr>
              <w:t>0</w:t>
            </w:r>
            <w:r w:rsidR="00795EB8" w:rsidRPr="00795EB8">
              <w:rPr>
                <w:rFonts w:ascii="Times New Roman" w:eastAsia="游ゴシック" w:hAnsi="Times New Roman" w:cs="Times New Roman"/>
                <w:color w:val="000000"/>
                <w:sz w:val="24"/>
                <w:szCs w:val="24"/>
              </w:rPr>
              <w:t>.285</w:t>
            </w:r>
          </w:p>
        </w:tc>
        <w:tc>
          <w:tcPr>
            <w:tcW w:w="1251" w:type="dxa"/>
            <w:tcBorders>
              <w:top w:val="single" w:sz="4" w:space="0" w:color="auto"/>
              <w:left w:val="nil"/>
              <w:bottom w:val="nil"/>
              <w:right w:val="nil"/>
            </w:tcBorders>
            <w:shd w:val="clear" w:color="auto" w:fill="auto"/>
            <w:noWrap/>
            <w:hideMark/>
          </w:tcPr>
          <w:p w14:paraId="4309DEBD" w14:textId="283278F3" w:rsidR="00FF2682" w:rsidRPr="00A113DA" w:rsidRDefault="00FF2682" w:rsidP="00FF2682">
            <w:pPr>
              <w:widowControl/>
              <w:jc w:val="right"/>
              <w:rPr>
                <w:rFonts w:ascii="Times New Roman" w:eastAsia="游ゴシック" w:hAnsi="Times New Roman" w:cs="Times New Roman"/>
                <w:color w:val="000000"/>
                <w:kern w:val="0"/>
                <w:sz w:val="24"/>
                <w:szCs w:val="24"/>
              </w:rPr>
            </w:pPr>
            <w:r w:rsidRPr="00C818B1">
              <w:t>4,879</w:t>
            </w:r>
          </w:p>
        </w:tc>
        <w:tc>
          <w:tcPr>
            <w:tcW w:w="2035" w:type="dxa"/>
            <w:tcBorders>
              <w:top w:val="single" w:sz="4" w:space="0" w:color="auto"/>
              <w:left w:val="nil"/>
              <w:bottom w:val="nil"/>
              <w:right w:val="nil"/>
            </w:tcBorders>
            <w:shd w:val="clear" w:color="auto" w:fill="auto"/>
            <w:noWrap/>
            <w:hideMark/>
          </w:tcPr>
          <w:p w14:paraId="6CB2DF16" w14:textId="3356D7FF" w:rsidR="00FF2682" w:rsidRPr="00A113DA" w:rsidRDefault="00D05F27" w:rsidP="00FF2682">
            <w:pPr>
              <w:widowControl/>
              <w:jc w:val="right"/>
              <w:rPr>
                <w:rFonts w:ascii="Times New Roman" w:eastAsia="游ゴシック" w:hAnsi="Times New Roman" w:cs="Times New Roman"/>
                <w:color w:val="000000"/>
                <w:kern w:val="0"/>
                <w:sz w:val="24"/>
                <w:szCs w:val="24"/>
              </w:rPr>
            </w:pPr>
            <w:r>
              <w:t>0</w:t>
            </w:r>
            <w:r w:rsidR="00FF2682" w:rsidRPr="00FF2682">
              <w:t>.388</w:t>
            </w:r>
          </w:p>
        </w:tc>
        <w:tc>
          <w:tcPr>
            <w:tcW w:w="2035" w:type="dxa"/>
            <w:tcBorders>
              <w:top w:val="single" w:sz="4" w:space="0" w:color="auto"/>
              <w:left w:val="nil"/>
              <w:bottom w:val="nil"/>
              <w:right w:val="nil"/>
            </w:tcBorders>
            <w:shd w:val="clear" w:color="auto" w:fill="auto"/>
            <w:noWrap/>
            <w:vAlign w:val="center"/>
            <w:hideMark/>
          </w:tcPr>
          <w:p w14:paraId="25253472" w14:textId="25A923AF" w:rsidR="00FF2682" w:rsidRPr="00A113DA" w:rsidRDefault="00D05F27" w:rsidP="00FF2682">
            <w:pPr>
              <w:widowControl/>
              <w:jc w:val="right"/>
              <w:rPr>
                <w:rFonts w:ascii="Times New Roman" w:eastAsia="游ゴシック" w:hAnsi="Times New Roman" w:cs="Times New Roman"/>
                <w:color w:val="000000"/>
                <w:kern w:val="0"/>
                <w:sz w:val="24"/>
                <w:szCs w:val="24"/>
              </w:rPr>
            </w:pPr>
            <w:r>
              <w:rPr>
                <w:rFonts w:ascii="Times New Roman" w:eastAsia="游ゴシック" w:hAnsi="Times New Roman" w:cs="Times New Roman"/>
                <w:color w:val="000000"/>
                <w:sz w:val="24"/>
                <w:szCs w:val="24"/>
              </w:rPr>
              <w:t>0</w:t>
            </w:r>
            <w:r w:rsidR="00FF2682" w:rsidRPr="00FF2682">
              <w:rPr>
                <w:rFonts w:ascii="Times New Roman" w:eastAsia="游ゴシック" w:hAnsi="Times New Roman" w:cs="Times New Roman"/>
                <w:color w:val="000000"/>
                <w:sz w:val="24"/>
                <w:szCs w:val="24"/>
              </w:rPr>
              <w:t>.267</w:t>
            </w:r>
          </w:p>
        </w:tc>
      </w:tr>
      <w:tr w:rsidR="00D05F27" w:rsidRPr="00A113DA" w14:paraId="30FAFA04" w14:textId="77777777" w:rsidTr="00DD64CA">
        <w:trPr>
          <w:trHeight w:val="20"/>
        </w:trPr>
        <w:tc>
          <w:tcPr>
            <w:tcW w:w="3288" w:type="dxa"/>
            <w:tcBorders>
              <w:top w:val="nil"/>
              <w:left w:val="nil"/>
              <w:bottom w:val="nil"/>
              <w:right w:val="nil"/>
            </w:tcBorders>
            <w:shd w:val="clear" w:color="auto" w:fill="auto"/>
            <w:noWrap/>
            <w:vAlign w:val="center"/>
            <w:hideMark/>
          </w:tcPr>
          <w:p w14:paraId="53B9B9E8" w14:textId="79F0618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Headcount poverty (1/0)</w:t>
            </w:r>
          </w:p>
        </w:tc>
        <w:tc>
          <w:tcPr>
            <w:tcW w:w="1278" w:type="dxa"/>
            <w:tcBorders>
              <w:top w:val="nil"/>
              <w:left w:val="nil"/>
              <w:bottom w:val="nil"/>
              <w:right w:val="nil"/>
            </w:tcBorders>
            <w:shd w:val="clear" w:color="auto" w:fill="auto"/>
            <w:noWrap/>
            <w:vAlign w:val="center"/>
            <w:hideMark/>
          </w:tcPr>
          <w:p w14:paraId="171DD2F9" w14:textId="33637645"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6E335E31" w14:textId="34E90C58"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0.154</w:t>
            </w:r>
          </w:p>
        </w:tc>
        <w:tc>
          <w:tcPr>
            <w:tcW w:w="2035" w:type="dxa"/>
            <w:tcBorders>
              <w:top w:val="nil"/>
              <w:left w:val="nil"/>
              <w:bottom w:val="nil"/>
              <w:right w:val="nil"/>
            </w:tcBorders>
            <w:shd w:val="clear" w:color="auto" w:fill="auto"/>
            <w:noWrap/>
            <w:vAlign w:val="center"/>
            <w:hideMark/>
          </w:tcPr>
          <w:p w14:paraId="43B15F6F" w14:textId="59D6D58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0.361</w:t>
            </w:r>
          </w:p>
        </w:tc>
        <w:tc>
          <w:tcPr>
            <w:tcW w:w="1251" w:type="dxa"/>
            <w:tcBorders>
              <w:top w:val="nil"/>
              <w:left w:val="nil"/>
              <w:bottom w:val="nil"/>
              <w:right w:val="nil"/>
            </w:tcBorders>
            <w:shd w:val="clear" w:color="auto" w:fill="auto"/>
            <w:noWrap/>
            <w:vAlign w:val="center"/>
            <w:hideMark/>
          </w:tcPr>
          <w:p w14:paraId="1983A62B" w14:textId="2C850851"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4,890</w:t>
            </w:r>
          </w:p>
        </w:tc>
        <w:tc>
          <w:tcPr>
            <w:tcW w:w="2035" w:type="dxa"/>
            <w:tcBorders>
              <w:top w:val="nil"/>
              <w:left w:val="nil"/>
              <w:bottom w:val="nil"/>
              <w:right w:val="nil"/>
            </w:tcBorders>
            <w:shd w:val="clear" w:color="auto" w:fill="auto"/>
            <w:noWrap/>
            <w:vAlign w:val="center"/>
            <w:hideMark/>
          </w:tcPr>
          <w:p w14:paraId="6A8A8D78" w14:textId="4C537088"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0.072</w:t>
            </w:r>
          </w:p>
        </w:tc>
        <w:tc>
          <w:tcPr>
            <w:tcW w:w="2035" w:type="dxa"/>
            <w:tcBorders>
              <w:top w:val="nil"/>
              <w:left w:val="nil"/>
              <w:bottom w:val="nil"/>
              <w:right w:val="nil"/>
            </w:tcBorders>
            <w:shd w:val="clear" w:color="auto" w:fill="auto"/>
            <w:noWrap/>
            <w:vAlign w:val="center"/>
            <w:hideMark/>
          </w:tcPr>
          <w:p w14:paraId="60622A3B" w14:textId="79F5BA63"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0.258</w:t>
            </w:r>
          </w:p>
        </w:tc>
      </w:tr>
      <w:tr w:rsidR="00D05F27" w:rsidRPr="00A113DA" w14:paraId="352AE506" w14:textId="77777777" w:rsidTr="00DD64CA">
        <w:trPr>
          <w:trHeight w:val="20"/>
        </w:trPr>
        <w:tc>
          <w:tcPr>
            <w:tcW w:w="3288" w:type="dxa"/>
            <w:tcBorders>
              <w:top w:val="nil"/>
              <w:left w:val="nil"/>
              <w:bottom w:val="nil"/>
              <w:right w:val="nil"/>
            </w:tcBorders>
            <w:shd w:val="clear" w:color="auto" w:fill="auto"/>
            <w:noWrap/>
            <w:vAlign w:val="center"/>
            <w:hideMark/>
          </w:tcPr>
          <w:p w14:paraId="27564A77"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Depth of poverty</w:t>
            </w:r>
          </w:p>
        </w:tc>
        <w:tc>
          <w:tcPr>
            <w:tcW w:w="1278" w:type="dxa"/>
            <w:tcBorders>
              <w:top w:val="nil"/>
              <w:left w:val="nil"/>
              <w:bottom w:val="nil"/>
              <w:right w:val="nil"/>
            </w:tcBorders>
            <w:shd w:val="clear" w:color="auto" w:fill="auto"/>
            <w:noWrap/>
            <w:vAlign w:val="center"/>
            <w:hideMark/>
          </w:tcPr>
          <w:p w14:paraId="347376FF" w14:textId="68D538EF"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4CA8DE37" w14:textId="3C2947DF"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0.027</w:t>
            </w:r>
          </w:p>
        </w:tc>
        <w:tc>
          <w:tcPr>
            <w:tcW w:w="2035" w:type="dxa"/>
            <w:tcBorders>
              <w:top w:val="nil"/>
              <w:left w:val="nil"/>
              <w:bottom w:val="nil"/>
              <w:right w:val="nil"/>
            </w:tcBorders>
            <w:shd w:val="clear" w:color="auto" w:fill="auto"/>
            <w:noWrap/>
            <w:vAlign w:val="center"/>
            <w:hideMark/>
          </w:tcPr>
          <w:p w14:paraId="0561CC0F" w14:textId="07133971"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0.081</w:t>
            </w:r>
          </w:p>
        </w:tc>
        <w:tc>
          <w:tcPr>
            <w:tcW w:w="1251" w:type="dxa"/>
            <w:tcBorders>
              <w:top w:val="nil"/>
              <w:left w:val="nil"/>
              <w:bottom w:val="nil"/>
              <w:right w:val="nil"/>
            </w:tcBorders>
            <w:shd w:val="clear" w:color="auto" w:fill="auto"/>
            <w:noWrap/>
            <w:vAlign w:val="center"/>
            <w:hideMark/>
          </w:tcPr>
          <w:p w14:paraId="171F9D41" w14:textId="05FBE4FA"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4,890</w:t>
            </w:r>
          </w:p>
        </w:tc>
        <w:tc>
          <w:tcPr>
            <w:tcW w:w="2035" w:type="dxa"/>
            <w:tcBorders>
              <w:top w:val="nil"/>
              <w:left w:val="nil"/>
              <w:bottom w:val="nil"/>
              <w:right w:val="nil"/>
            </w:tcBorders>
            <w:shd w:val="clear" w:color="auto" w:fill="auto"/>
            <w:noWrap/>
            <w:vAlign w:val="center"/>
            <w:hideMark/>
          </w:tcPr>
          <w:p w14:paraId="32E090A5" w14:textId="372E3E2F"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0.010</w:t>
            </w:r>
          </w:p>
        </w:tc>
        <w:tc>
          <w:tcPr>
            <w:tcW w:w="2035" w:type="dxa"/>
            <w:tcBorders>
              <w:top w:val="nil"/>
              <w:left w:val="nil"/>
              <w:bottom w:val="nil"/>
              <w:right w:val="nil"/>
            </w:tcBorders>
            <w:shd w:val="clear" w:color="auto" w:fill="auto"/>
            <w:noWrap/>
            <w:vAlign w:val="center"/>
            <w:hideMark/>
          </w:tcPr>
          <w:p w14:paraId="6C19CF19" w14:textId="1D4B10B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0.046</w:t>
            </w:r>
          </w:p>
        </w:tc>
      </w:tr>
      <w:tr w:rsidR="00D05F27" w:rsidRPr="00A113DA" w14:paraId="557DEBC2" w14:textId="77777777" w:rsidTr="00DD64CA">
        <w:trPr>
          <w:trHeight w:val="20"/>
        </w:trPr>
        <w:tc>
          <w:tcPr>
            <w:tcW w:w="3288" w:type="dxa"/>
            <w:tcBorders>
              <w:top w:val="nil"/>
              <w:left w:val="nil"/>
              <w:bottom w:val="nil"/>
              <w:right w:val="nil"/>
            </w:tcBorders>
            <w:shd w:val="clear" w:color="auto" w:fill="auto"/>
            <w:vAlign w:val="center"/>
            <w:hideMark/>
          </w:tcPr>
          <w:p w14:paraId="49A0E33B"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MPI score</w:t>
            </w:r>
          </w:p>
        </w:tc>
        <w:tc>
          <w:tcPr>
            <w:tcW w:w="1278" w:type="dxa"/>
            <w:tcBorders>
              <w:top w:val="nil"/>
              <w:left w:val="nil"/>
              <w:bottom w:val="nil"/>
              <w:right w:val="nil"/>
            </w:tcBorders>
            <w:shd w:val="clear" w:color="auto" w:fill="auto"/>
            <w:noWrap/>
            <w:vAlign w:val="center"/>
            <w:hideMark/>
          </w:tcPr>
          <w:p w14:paraId="3C3A3649" w14:textId="20C1ABDB"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20415EEB" w14:textId="071662C1"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0.436</w:t>
            </w:r>
          </w:p>
        </w:tc>
        <w:tc>
          <w:tcPr>
            <w:tcW w:w="2035" w:type="dxa"/>
            <w:tcBorders>
              <w:top w:val="nil"/>
              <w:left w:val="nil"/>
              <w:bottom w:val="nil"/>
              <w:right w:val="nil"/>
            </w:tcBorders>
            <w:shd w:val="clear" w:color="auto" w:fill="auto"/>
            <w:noWrap/>
            <w:vAlign w:val="center"/>
            <w:hideMark/>
          </w:tcPr>
          <w:p w14:paraId="06E33365" w14:textId="5950C3FA"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0.192</w:t>
            </w:r>
          </w:p>
        </w:tc>
        <w:tc>
          <w:tcPr>
            <w:tcW w:w="1251" w:type="dxa"/>
            <w:tcBorders>
              <w:top w:val="nil"/>
              <w:left w:val="nil"/>
              <w:bottom w:val="nil"/>
              <w:right w:val="nil"/>
            </w:tcBorders>
            <w:shd w:val="clear" w:color="auto" w:fill="auto"/>
            <w:noWrap/>
            <w:vAlign w:val="center"/>
            <w:hideMark/>
          </w:tcPr>
          <w:p w14:paraId="6AC033F6" w14:textId="423EFF50"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4,495</w:t>
            </w:r>
          </w:p>
        </w:tc>
        <w:tc>
          <w:tcPr>
            <w:tcW w:w="2035" w:type="dxa"/>
            <w:tcBorders>
              <w:top w:val="nil"/>
              <w:left w:val="nil"/>
              <w:bottom w:val="nil"/>
              <w:right w:val="nil"/>
            </w:tcBorders>
            <w:shd w:val="clear" w:color="auto" w:fill="auto"/>
            <w:noWrap/>
            <w:vAlign w:val="center"/>
            <w:hideMark/>
          </w:tcPr>
          <w:p w14:paraId="6A9665C4" w14:textId="6AAC795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0.280</w:t>
            </w:r>
          </w:p>
        </w:tc>
        <w:tc>
          <w:tcPr>
            <w:tcW w:w="2035" w:type="dxa"/>
            <w:tcBorders>
              <w:top w:val="nil"/>
              <w:left w:val="nil"/>
              <w:bottom w:val="nil"/>
              <w:right w:val="nil"/>
            </w:tcBorders>
            <w:shd w:val="clear" w:color="auto" w:fill="auto"/>
            <w:noWrap/>
            <w:vAlign w:val="center"/>
            <w:hideMark/>
          </w:tcPr>
          <w:p w14:paraId="26CB04A5" w14:textId="26E956C1"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0.157</w:t>
            </w:r>
          </w:p>
        </w:tc>
      </w:tr>
      <w:tr w:rsidR="00D05F27" w:rsidRPr="00A113DA" w14:paraId="19C89289" w14:textId="77777777" w:rsidTr="00DD64CA">
        <w:trPr>
          <w:trHeight w:val="20"/>
        </w:trPr>
        <w:tc>
          <w:tcPr>
            <w:tcW w:w="3288" w:type="dxa"/>
            <w:tcBorders>
              <w:top w:val="nil"/>
              <w:left w:val="nil"/>
              <w:bottom w:val="nil"/>
              <w:right w:val="nil"/>
            </w:tcBorders>
            <w:shd w:val="clear" w:color="auto" w:fill="auto"/>
            <w:noWrap/>
            <w:vAlign w:val="center"/>
            <w:hideMark/>
          </w:tcPr>
          <w:p w14:paraId="5ACA45B2"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Total household income (taka)</w:t>
            </w:r>
          </w:p>
        </w:tc>
        <w:tc>
          <w:tcPr>
            <w:tcW w:w="1278" w:type="dxa"/>
            <w:tcBorders>
              <w:top w:val="nil"/>
              <w:left w:val="nil"/>
              <w:bottom w:val="nil"/>
              <w:right w:val="nil"/>
            </w:tcBorders>
            <w:shd w:val="clear" w:color="auto" w:fill="auto"/>
            <w:noWrap/>
            <w:vAlign w:val="center"/>
            <w:hideMark/>
          </w:tcPr>
          <w:p w14:paraId="1CE09DCD" w14:textId="353F7268"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701276AB" w14:textId="5EBCF3A7"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130103.000</w:t>
            </w:r>
          </w:p>
        </w:tc>
        <w:tc>
          <w:tcPr>
            <w:tcW w:w="2035" w:type="dxa"/>
            <w:tcBorders>
              <w:top w:val="nil"/>
              <w:left w:val="nil"/>
              <w:bottom w:val="nil"/>
              <w:right w:val="nil"/>
            </w:tcBorders>
            <w:shd w:val="clear" w:color="auto" w:fill="auto"/>
            <w:noWrap/>
            <w:vAlign w:val="center"/>
            <w:hideMark/>
          </w:tcPr>
          <w:p w14:paraId="0F5F7CFA" w14:textId="45859C2B"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181430.800</w:t>
            </w:r>
          </w:p>
        </w:tc>
        <w:tc>
          <w:tcPr>
            <w:tcW w:w="1251" w:type="dxa"/>
            <w:tcBorders>
              <w:top w:val="nil"/>
              <w:left w:val="nil"/>
              <w:bottom w:val="nil"/>
              <w:right w:val="nil"/>
            </w:tcBorders>
            <w:shd w:val="clear" w:color="auto" w:fill="auto"/>
            <w:noWrap/>
            <w:vAlign w:val="center"/>
            <w:hideMark/>
          </w:tcPr>
          <w:p w14:paraId="60FB0105" w14:textId="26491098"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1862FF0D" w14:textId="2D318ADF"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246019.500</w:t>
            </w:r>
          </w:p>
        </w:tc>
        <w:tc>
          <w:tcPr>
            <w:tcW w:w="2035" w:type="dxa"/>
            <w:tcBorders>
              <w:top w:val="nil"/>
              <w:left w:val="nil"/>
              <w:bottom w:val="nil"/>
              <w:right w:val="nil"/>
            </w:tcBorders>
            <w:shd w:val="clear" w:color="auto" w:fill="auto"/>
            <w:noWrap/>
            <w:vAlign w:val="center"/>
            <w:hideMark/>
          </w:tcPr>
          <w:p w14:paraId="28DF4E38" w14:textId="5901C2BC"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408653.100</w:t>
            </w:r>
          </w:p>
        </w:tc>
      </w:tr>
      <w:tr w:rsidR="00D05F27" w:rsidRPr="00A113DA" w14:paraId="617C0567" w14:textId="77777777" w:rsidTr="00DD64CA">
        <w:trPr>
          <w:trHeight w:val="20"/>
        </w:trPr>
        <w:tc>
          <w:tcPr>
            <w:tcW w:w="3288" w:type="dxa"/>
            <w:tcBorders>
              <w:top w:val="nil"/>
              <w:left w:val="nil"/>
              <w:bottom w:val="nil"/>
              <w:right w:val="nil"/>
            </w:tcBorders>
            <w:shd w:val="clear" w:color="auto" w:fill="auto"/>
            <w:noWrap/>
            <w:vAlign w:val="center"/>
            <w:hideMark/>
          </w:tcPr>
          <w:p w14:paraId="3EAA6397"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Per capita income (taka)</w:t>
            </w:r>
          </w:p>
        </w:tc>
        <w:tc>
          <w:tcPr>
            <w:tcW w:w="1278" w:type="dxa"/>
            <w:tcBorders>
              <w:top w:val="nil"/>
              <w:left w:val="nil"/>
              <w:bottom w:val="nil"/>
              <w:right w:val="nil"/>
            </w:tcBorders>
            <w:shd w:val="clear" w:color="auto" w:fill="auto"/>
            <w:noWrap/>
            <w:vAlign w:val="center"/>
            <w:hideMark/>
          </w:tcPr>
          <w:p w14:paraId="29BB7F2F" w14:textId="69A73A72"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190AF40F" w14:textId="1A5D6072"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32295.020</w:t>
            </w:r>
          </w:p>
        </w:tc>
        <w:tc>
          <w:tcPr>
            <w:tcW w:w="2035" w:type="dxa"/>
            <w:tcBorders>
              <w:top w:val="nil"/>
              <w:left w:val="nil"/>
              <w:bottom w:val="nil"/>
              <w:right w:val="nil"/>
            </w:tcBorders>
            <w:shd w:val="clear" w:color="auto" w:fill="auto"/>
            <w:noWrap/>
            <w:vAlign w:val="center"/>
            <w:hideMark/>
          </w:tcPr>
          <w:p w14:paraId="5441AFF3" w14:textId="272B3E9C"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43966.110</w:t>
            </w:r>
          </w:p>
        </w:tc>
        <w:tc>
          <w:tcPr>
            <w:tcW w:w="1251" w:type="dxa"/>
            <w:tcBorders>
              <w:top w:val="nil"/>
              <w:left w:val="nil"/>
              <w:bottom w:val="nil"/>
              <w:right w:val="nil"/>
            </w:tcBorders>
            <w:shd w:val="clear" w:color="auto" w:fill="auto"/>
            <w:noWrap/>
            <w:vAlign w:val="center"/>
            <w:hideMark/>
          </w:tcPr>
          <w:p w14:paraId="7F95BE4C" w14:textId="7EBD3642"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2EB26F0F" w14:textId="57535D51"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46269.630</w:t>
            </w:r>
          </w:p>
        </w:tc>
        <w:tc>
          <w:tcPr>
            <w:tcW w:w="2035" w:type="dxa"/>
            <w:tcBorders>
              <w:top w:val="nil"/>
              <w:left w:val="nil"/>
              <w:bottom w:val="nil"/>
              <w:right w:val="nil"/>
            </w:tcBorders>
            <w:shd w:val="clear" w:color="auto" w:fill="auto"/>
            <w:noWrap/>
            <w:vAlign w:val="center"/>
            <w:hideMark/>
          </w:tcPr>
          <w:p w14:paraId="0E5B5943" w14:textId="29657E6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75708.750</w:t>
            </w:r>
          </w:p>
        </w:tc>
      </w:tr>
      <w:tr w:rsidR="00D05F27" w:rsidRPr="00A113DA" w14:paraId="72D0DB48" w14:textId="77777777" w:rsidTr="00DD64CA">
        <w:trPr>
          <w:trHeight w:val="20"/>
        </w:trPr>
        <w:tc>
          <w:tcPr>
            <w:tcW w:w="3288" w:type="dxa"/>
            <w:tcBorders>
              <w:top w:val="nil"/>
              <w:left w:val="nil"/>
              <w:bottom w:val="nil"/>
              <w:right w:val="nil"/>
            </w:tcBorders>
            <w:shd w:val="clear" w:color="auto" w:fill="auto"/>
            <w:noWrap/>
            <w:vAlign w:val="center"/>
            <w:hideMark/>
          </w:tcPr>
          <w:p w14:paraId="6DE824BF"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Mobile phone ownership</w:t>
            </w:r>
          </w:p>
        </w:tc>
        <w:tc>
          <w:tcPr>
            <w:tcW w:w="1278" w:type="dxa"/>
            <w:tcBorders>
              <w:top w:val="nil"/>
              <w:left w:val="nil"/>
              <w:bottom w:val="nil"/>
              <w:right w:val="nil"/>
            </w:tcBorders>
            <w:shd w:val="clear" w:color="auto" w:fill="auto"/>
            <w:noWrap/>
            <w:vAlign w:val="center"/>
            <w:hideMark/>
          </w:tcPr>
          <w:p w14:paraId="7DD6958A" w14:textId="44D37377"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2C33CD8A" w14:textId="749753AB"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0.727</w:t>
            </w:r>
          </w:p>
        </w:tc>
        <w:tc>
          <w:tcPr>
            <w:tcW w:w="2035" w:type="dxa"/>
            <w:tcBorders>
              <w:top w:val="nil"/>
              <w:left w:val="nil"/>
              <w:bottom w:val="nil"/>
              <w:right w:val="nil"/>
            </w:tcBorders>
            <w:shd w:val="clear" w:color="auto" w:fill="auto"/>
            <w:noWrap/>
            <w:vAlign w:val="center"/>
            <w:hideMark/>
          </w:tcPr>
          <w:p w14:paraId="5A60EB17" w14:textId="610D2E8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0.446</w:t>
            </w:r>
          </w:p>
        </w:tc>
        <w:tc>
          <w:tcPr>
            <w:tcW w:w="1251" w:type="dxa"/>
            <w:tcBorders>
              <w:top w:val="nil"/>
              <w:left w:val="nil"/>
              <w:bottom w:val="nil"/>
              <w:right w:val="nil"/>
            </w:tcBorders>
            <w:shd w:val="clear" w:color="auto" w:fill="auto"/>
            <w:noWrap/>
            <w:vAlign w:val="center"/>
            <w:hideMark/>
          </w:tcPr>
          <w:p w14:paraId="5514A13C" w14:textId="127CC71E"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137A66D9" w14:textId="18EEC5F5"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0.984</w:t>
            </w:r>
          </w:p>
        </w:tc>
        <w:tc>
          <w:tcPr>
            <w:tcW w:w="2035" w:type="dxa"/>
            <w:tcBorders>
              <w:top w:val="nil"/>
              <w:left w:val="nil"/>
              <w:bottom w:val="nil"/>
              <w:right w:val="nil"/>
            </w:tcBorders>
            <w:shd w:val="clear" w:color="auto" w:fill="auto"/>
            <w:noWrap/>
            <w:vAlign w:val="center"/>
            <w:hideMark/>
          </w:tcPr>
          <w:p w14:paraId="59C84376" w14:textId="278D514C"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0.124</w:t>
            </w:r>
          </w:p>
        </w:tc>
      </w:tr>
      <w:tr w:rsidR="00D05F27" w:rsidRPr="00A113DA" w14:paraId="70EF9657" w14:textId="77777777" w:rsidTr="00DD64CA">
        <w:trPr>
          <w:trHeight w:val="20"/>
        </w:trPr>
        <w:tc>
          <w:tcPr>
            <w:tcW w:w="3288" w:type="dxa"/>
            <w:tcBorders>
              <w:top w:val="nil"/>
              <w:left w:val="nil"/>
              <w:bottom w:val="nil"/>
              <w:right w:val="nil"/>
            </w:tcBorders>
            <w:shd w:val="clear" w:color="auto" w:fill="auto"/>
            <w:noWrap/>
            <w:vAlign w:val="center"/>
            <w:hideMark/>
          </w:tcPr>
          <w:p w14:paraId="51795C0E"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Share of households adopting mobile phone in the village</w:t>
            </w:r>
          </w:p>
        </w:tc>
        <w:tc>
          <w:tcPr>
            <w:tcW w:w="1278" w:type="dxa"/>
            <w:tcBorders>
              <w:top w:val="nil"/>
              <w:left w:val="nil"/>
              <w:bottom w:val="nil"/>
              <w:right w:val="nil"/>
            </w:tcBorders>
            <w:shd w:val="clear" w:color="auto" w:fill="auto"/>
            <w:noWrap/>
            <w:vAlign w:val="center"/>
            <w:hideMark/>
          </w:tcPr>
          <w:p w14:paraId="37CD6B84" w14:textId="1A4FCD44"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5EA2660B" w14:textId="608DA4BD"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0.727</w:t>
            </w:r>
          </w:p>
        </w:tc>
        <w:tc>
          <w:tcPr>
            <w:tcW w:w="2035" w:type="dxa"/>
            <w:tcBorders>
              <w:top w:val="nil"/>
              <w:left w:val="nil"/>
              <w:bottom w:val="nil"/>
              <w:right w:val="nil"/>
            </w:tcBorders>
            <w:shd w:val="clear" w:color="auto" w:fill="auto"/>
            <w:noWrap/>
            <w:vAlign w:val="center"/>
            <w:hideMark/>
          </w:tcPr>
          <w:p w14:paraId="17318B97" w14:textId="57D79E45"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0.000</w:t>
            </w:r>
          </w:p>
        </w:tc>
        <w:tc>
          <w:tcPr>
            <w:tcW w:w="1251" w:type="dxa"/>
            <w:tcBorders>
              <w:top w:val="nil"/>
              <w:left w:val="nil"/>
              <w:bottom w:val="nil"/>
              <w:right w:val="nil"/>
            </w:tcBorders>
            <w:shd w:val="clear" w:color="auto" w:fill="auto"/>
            <w:noWrap/>
            <w:vAlign w:val="center"/>
            <w:hideMark/>
          </w:tcPr>
          <w:p w14:paraId="6EC0F756" w14:textId="5B6E89F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7BDD94ED" w14:textId="794E0E2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0.829</w:t>
            </w:r>
          </w:p>
        </w:tc>
        <w:tc>
          <w:tcPr>
            <w:tcW w:w="2035" w:type="dxa"/>
            <w:tcBorders>
              <w:top w:val="nil"/>
              <w:left w:val="nil"/>
              <w:bottom w:val="nil"/>
              <w:right w:val="nil"/>
            </w:tcBorders>
            <w:shd w:val="clear" w:color="auto" w:fill="auto"/>
            <w:noWrap/>
            <w:vAlign w:val="center"/>
            <w:hideMark/>
          </w:tcPr>
          <w:p w14:paraId="7EA73D82" w14:textId="041CF1EE"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0.097</w:t>
            </w:r>
          </w:p>
        </w:tc>
      </w:tr>
      <w:tr w:rsidR="00D05F27" w:rsidRPr="00A113DA" w14:paraId="3980E305" w14:textId="77777777" w:rsidTr="00DD64CA">
        <w:trPr>
          <w:trHeight w:val="20"/>
        </w:trPr>
        <w:tc>
          <w:tcPr>
            <w:tcW w:w="3288" w:type="dxa"/>
            <w:tcBorders>
              <w:top w:val="nil"/>
              <w:left w:val="nil"/>
              <w:bottom w:val="nil"/>
              <w:right w:val="nil"/>
            </w:tcBorders>
            <w:shd w:val="clear" w:color="auto" w:fill="auto"/>
            <w:vAlign w:val="center"/>
            <w:hideMark/>
          </w:tcPr>
          <w:p w14:paraId="32677A06" w14:textId="7BE230AE" w:rsidR="0034046B" w:rsidRPr="007A3D6C" w:rsidRDefault="0034046B" w:rsidP="005236F5">
            <w:pPr>
              <w:widowControl/>
              <w:jc w:val="lef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Flood shock in Kharif</w:t>
            </w:r>
          </w:p>
        </w:tc>
        <w:tc>
          <w:tcPr>
            <w:tcW w:w="1278" w:type="dxa"/>
            <w:tcBorders>
              <w:top w:val="nil"/>
              <w:left w:val="nil"/>
              <w:bottom w:val="nil"/>
              <w:right w:val="nil"/>
            </w:tcBorders>
            <w:shd w:val="clear" w:color="auto" w:fill="auto"/>
            <w:noWrap/>
            <w:vAlign w:val="center"/>
            <w:hideMark/>
          </w:tcPr>
          <w:p w14:paraId="46C0F9BE" w14:textId="571CCBC5" w:rsidR="0034046B" w:rsidRPr="007A3D6C" w:rsidRDefault="0034046B" w:rsidP="00D05F27">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7439C563" w14:textId="6387C5C0"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0.172</w:t>
            </w:r>
          </w:p>
        </w:tc>
        <w:tc>
          <w:tcPr>
            <w:tcW w:w="2035" w:type="dxa"/>
            <w:tcBorders>
              <w:top w:val="nil"/>
              <w:left w:val="nil"/>
              <w:bottom w:val="nil"/>
              <w:right w:val="nil"/>
            </w:tcBorders>
            <w:shd w:val="clear" w:color="auto" w:fill="auto"/>
            <w:noWrap/>
            <w:vAlign w:val="center"/>
            <w:hideMark/>
          </w:tcPr>
          <w:p w14:paraId="67565F39" w14:textId="03F541E2"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0.378</w:t>
            </w:r>
          </w:p>
        </w:tc>
        <w:tc>
          <w:tcPr>
            <w:tcW w:w="1251" w:type="dxa"/>
            <w:tcBorders>
              <w:top w:val="nil"/>
              <w:left w:val="nil"/>
              <w:bottom w:val="nil"/>
              <w:right w:val="nil"/>
            </w:tcBorders>
            <w:shd w:val="clear" w:color="auto" w:fill="auto"/>
            <w:noWrap/>
            <w:vAlign w:val="center"/>
            <w:hideMark/>
          </w:tcPr>
          <w:p w14:paraId="08F3F8E5" w14:textId="7A4FF7B0"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12A02F41" w14:textId="295721C3"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0.003</w:t>
            </w:r>
          </w:p>
        </w:tc>
        <w:tc>
          <w:tcPr>
            <w:tcW w:w="2035" w:type="dxa"/>
            <w:tcBorders>
              <w:top w:val="nil"/>
              <w:left w:val="nil"/>
              <w:bottom w:val="nil"/>
              <w:right w:val="nil"/>
            </w:tcBorders>
            <w:shd w:val="clear" w:color="auto" w:fill="auto"/>
            <w:noWrap/>
            <w:vAlign w:val="center"/>
            <w:hideMark/>
          </w:tcPr>
          <w:p w14:paraId="26417DB9" w14:textId="1C46A166"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0.059</w:t>
            </w:r>
          </w:p>
        </w:tc>
      </w:tr>
      <w:tr w:rsidR="00D05F27" w:rsidRPr="00A113DA" w14:paraId="52B6D88D" w14:textId="77777777" w:rsidTr="00DD64CA">
        <w:trPr>
          <w:trHeight w:val="20"/>
        </w:trPr>
        <w:tc>
          <w:tcPr>
            <w:tcW w:w="3288" w:type="dxa"/>
            <w:tcBorders>
              <w:top w:val="nil"/>
              <w:left w:val="nil"/>
              <w:bottom w:val="nil"/>
              <w:right w:val="nil"/>
            </w:tcBorders>
            <w:shd w:val="clear" w:color="auto" w:fill="auto"/>
            <w:vAlign w:val="center"/>
            <w:hideMark/>
          </w:tcPr>
          <w:p w14:paraId="1064D423" w14:textId="387A7282" w:rsidR="0034046B" w:rsidRPr="007A3D6C" w:rsidRDefault="0034046B" w:rsidP="005236F5">
            <w:pPr>
              <w:widowControl/>
              <w:jc w:val="lef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Drought shock in Kharif</w:t>
            </w:r>
          </w:p>
        </w:tc>
        <w:tc>
          <w:tcPr>
            <w:tcW w:w="1278" w:type="dxa"/>
            <w:tcBorders>
              <w:top w:val="nil"/>
              <w:left w:val="nil"/>
              <w:bottom w:val="nil"/>
              <w:right w:val="nil"/>
            </w:tcBorders>
            <w:shd w:val="clear" w:color="auto" w:fill="auto"/>
            <w:noWrap/>
            <w:vAlign w:val="center"/>
            <w:hideMark/>
          </w:tcPr>
          <w:p w14:paraId="072B0D33" w14:textId="0C9A794B" w:rsidR="0034046B" w:rsidRPr="007A3D6C" w:rsidRDefault="0034046B" w:rsidP="00D05F27">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19A5FFC6" w14:textId="39C5089C"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0.345</w:t>
            </w:r>
          </w:p>
        </w:tc>
        <w:tc>
          <w:tcPr>
            <w:tcW w:w="2035" w:type="dxa"/>
            <w:tcBorders>
              <w:top w:val="nil"/>
              <w:left w:val="nil"/>
              <w:bottom w:val="nil"/>
              <w:right w:val="nil"/>
            </w:tcBorders>
            <w:shd w:val="clear" w:color="auto" w:fill="auto"/>
            <w:noWrap/>
            <w:vAlign w:val="center"/>
            <w:hideMark/>
          </w:tcPr>
          <w:p w14:paraId="105202C9" w14:textId="2266EE6E"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0.475</w:t>
            </w:r>
          </w:p>
        </w:tc>
        <w:tc>
          <w:tcPr>
            <w:tcW w:w="1251" w:type="dxa"/>
            <w:tcBorders>
              <w:top w:val="nil"/>
              <w:left w:val="nil"/>
              <w:bottom w:val="nil"/>
              <w:right w:val="nil"/>
            </w:tcBorders>
            <w:shd w:val="clear" w:color="auto" w:fill="auto"/>
            <w:noWrap/>
            <w:vAlign w:val="center"/>
            <w:hideMark/>
          </w:tcPr>
          <w:p w14:paraId="54645273" w14:textId="381BC65D"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27BBDDD2" w14:textId="34BE1D4D"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0.595</w:t>
            </w:r>
          </w:p>
        </w:tc>
        <w:tc>
          <w:tcPr>
            <w:tcW w:w="2035" w:type="dxa"/>
            <w:tcBorders>
              <w:top w:val="nil"/>
              <w:left w:val="nil"/>
              <w:bottom w:val="nil"/>
              <w:right w:val="nil"/>
            </w:tcBorders>
            <w:shd w:val="clear" w:color="auto" w:fill="auto"/>
            <w:noWrap/>
            <w:vAlign w:val="center"/>
            <w:hideMark/>
          </w:tcPr>
          <w:p w14:paraId="6D39852C" w14:textId="77904E71" w:rsidR="0034046B" w:rsidRPr="007A3D6C" w:rsidRDefault="0034046B" w:rsidP="005236F5">
            <w:pPr>
              <w:widowControl/>
              <w:jc w:val="right"/>
              <w:rPr>
                <w:rFonts w:ascii="Times New Roman" w:eastAsia="游ゴシック" w:hAnsi="Times New Roman" w:cs="Times New Roman"/>
                <w:color w:val="000000"/>
                <w:kern w:val="0"/>
                <w:sz w:val="24"/>
                <w:szCs w:val="24"/>
              </w:rPr>
            </w:pPr>
            <w:r w:rsidRPr="007A3D6C">
              <w:rPr>
                <w:rFonts w:ascii="Times New Roman" w:eastAsia="游ゴシック" w:hAnsi="Times New Roman" w:cs="Times New Roman"/>
                <w:color w:val="000000"/>
                <w:sz w:val="24"/>
                <w:szCs w:val="24"/>
              </w:rPr>
              <w:t>0.491</w:t>
            </w:r>
          </w:p>
        </w:tc>
      </w:tr>
      <w:tr w:rsidR="00D05F27" w:rsidRPr="00A113DA" w14:paraId="05C9CD08" w14:textId="77777777" w:rsidTr="00DD64CA">
        <w:trPr>
          <w:trHeight w:val="20"/>
        </w:trPr>
        <w:tc>
          <w:tcPr>
            <w:tcW w:w="3288" w:type="dxa"/>
            <w:tcBorders>
              <w:top w:val="nil"/>
              <w:left w:val="nil"/>
              <w:bottom w:val="nil"/>
              <w:right w:val="nil"/>
            </w:tcBorders>
            <w:shd w:val="clear" w:color="auto" w:fill="auto"/>
            <w:vAlign w:val="center"/>
            <w:hideMark/>
          </w:tcPr>
          <w:p w14:paraId="3916713E" w14:textId="560893E2"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Female of household head</w:t>
            </w:r>
          </w:p>
        </w:tc>
        <w:tc>
          <w:tcPr>
            <w:tcW w:w="1278" w:type="dxa"/>
            <w:tcBorders>
              <w:top w:val="nil"/>
              <w:left w:val="nil"/>
              <w:bottom w:val="nil"/>
              <w:right w:val="nil"/>
            </w:tcBorders>
            <w:shd w:val="clear" w:color="auto" w:fill="auto"/>
            <w:noWrap/>
            <w:vAlign w:val="center"/>
            <w:hideMark/>
          </w:tcPr>
          <w:p w14:paraId="2D032094" w14:textId="52EFB65D"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6C05AB6C" w14:textId="51889CEE"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0.177</w:t>
            </w:r>
          </w:p>
        </w:tc>
        <w:tc>
          <w:tcPr>
            <w:tcW w:w="2035" w:type="dxa"/>
            <w:tcBorders>
              <w:top w:val="nil"/>
              <w:left w:val="nil"/>
              <w:bottom w:val="nil"/>
              <w:right w:val="nil"/>
            </w:tcBorders>
            <w:shd w:val="clear" w:color="auto" w:fill="auto"/>
            <w:noWrap/>
            <w:vAlign w:val="center"/>
            <w:hideMark/>
          </w:tcPr>
          <w:p w14:paraId="308E5063" w14:textId="75A46A47"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0.382</w:t>
            </w:r>
          </w:p>
        </w:tc>
        <w:tc>
          <w:tcPr>
            <w:tcW w:w="1251" w:type="dxa"/>
            <w:tcBorders>
              <w:top w:val="nil"/>
              <w:left w:val="nil"/>
              <w:bottom w:val="nil"/>
              <w:right w:val="nil"/>
            </w:tcBorders>
            <w:shd w:val="clear" w:color="auto" w:fill="auto"/>
            <w:noWrap/>
            <w:vAlign w:val="center"/>
            <w:hideMark/>
          </w:tcPr>
          <w:p w14:paraId="3BB39802" w14:textId="2BDFC947"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73DB557F" w14:textId="0C2242E5"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0.202</w:t>
            </w:r>
          </w:p>
        </w:tc>
        <w:tc>
          <w:tcPr>
            <w:tcW w:w="2035" w:type="dxa"/>
            <w:tcBorders>
              <w:top w:val="nil"/>
              <w:left w:val="nil"/>
              <w:bottom w:val="nil"/>
              <w:right w:val="nil"/>
            </w:tcBorders>
            <w:shd w:val="clear" w:color="auto" w:fill="auto"/>
            <w:noWrap/>
            <w:vAlign w:val="center"/>
            <w:hideMark/>
          </w:tcPr>
          <w:p w14:paraId="406BE1FF" w14:textId="06642CEF"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0.402</w:t>
            </w:r>
          </w:p>
        </w:tc>
      </w:tr>
      <w:tr w:rsidR="00D05F27" w:rsidRPr="00A113DA" w14:paraId="16CFE5EE" w14:textId="77777777" w:rsidTr="00DD64CA">
        <w:trPr>
          <w:trHeight w:val="20"/>
        </w:trPr>
        <w:tc>
          <w:tcPr>
            <w:tcW w:w="3288" w:type="dxa"/>
            <w:tcBorders>
              <w:top w:val="nil"/>
              <w:left w:val="nil"/>
              <w:bottom w:val="nil"/>
              <w:right w:val="nil"/>
            </w:tcBorders>
            <w:shd w:val="clear" w:color="auto" w:fill="auto"/>
            <w:vAlign w:val="center"/>
            <w:hideMark/>
          </w:tcPr>
          <w:p w14:paraId="29CB53C5"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Age of HH</w:t>
            </w:r>
          </w:p>
        </w:tc>
        <w:tc>
          <w:tcPr>
            <w:tcW w:w="1278" w:type="dxa"/>
            <w:tcBorders>
              <w:top w:val="nil"/>
              <w:left w:val="nil"/>
              <w:bottom w:val="nil"/>
              <w:right w:val="nil"/>
            </w:tcBorders>
            <w:shd w:val="clear" w:color="auto" w:fill="auto"/>
            <w:noWrap/>
            <w:vAlign w:val="center"/>
            <w:hideMark/>
          </w:tcPr>
          <w:p w14:paraId="78597851" w14:textId="47273508"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1B69ADC5" w14:textId="608DC334"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44.171</w:t>
            </w:r>
          </w:p>
        </w:tc>
        <w:tc>
          <w:tcPr>
            <w:tcW w:w="2035" w:type="dxa"/>
            <w:tcBorders>
              <w:top w:val="nil"/>
              <w:left w:val="nil"/>
              <w:bottom w:val="nil"/>
              <w:right w:val="nil"/>
            </w:tcBorders>
            <w:shd w:val="clear" w:color="auto" w:fill="auto"/>
            <w:noWrap/>
            <w:vAlign w:val="center"/>
            <w:hideMark/>
          </w:tcPr>
          <w:p w14:paraId="403C193C" w14:textId="78F79313"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13.980</w:t>
            </w:r>
          </w:p>
        </w:tc>
        <w:tc>
          <w:tcPr>
            <w:tcW w:w="1251" w:type="dxa"/>
            <w:tcBorders>
              <w:top w:val="nil"/>
              <w:left w:val="nil"/>
              <w:bottom w:val="nil"/>
              <w:right w:val="nil"/>
            </w:tcBorders>
            <w:shd w:val="clear" w:color="auto" w:fill="auto"/>
            <w:noWrap/>
            <w:vAlign w:val="center"/>
            <w:hideMark/>
          </w:tcPr>
          <w:p w14:paraId="07D23A1B" w14:textId="7C3F1DF8"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270BD435" w14:textId="37114188"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47.289</w:t>
            </w:r>
          </w:p>
        </w:tc>
        <w:tc>
          <w:tcPr>
            <w:tcW w:w="2035" w:type="dxa"/>
            <w:tcBorders>
              <w:top w:val="nil"/>
              <w:left w:val="nil"/>
              <w:bottom w:val="nil"/>
              <w:right w:val="nil"/>
            </w:tcBorders>
            <w:shd w:val="clear" w:color="auto" w:fill="auto"/>
            <w:noWrap/>
            <w:vAlign w:val="center"/>
            <w:hideMark/>
          </w:tcPr>
          <w:p w14:paraId="0BD8CA27" w14:textId="5A62FDDD"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13.030</w:t>
            </w:r>
          </w:p>
        </w:tc>
      </w:tr>
      <w:tr w:rsidR="00D05F27" w:rsidRPr="00A113DA" w14:paraId="01342B4E" w14:textId="77777777" w:rsidTr="00DD64CA">
        <w:trPr>
          <w:trHeight w:val="20"/>
        </w:trPr>
        <w:tc>
          <w:tcPr>
            <w:tcW w:w="3288" w:type="dxa"/>
            <w:tcBorders>
              <w:top w:val="nil"/>
              <w:left w:val="nil"/>
              <w:bottom w:val="nil"/>
              <w:right w:val="nil"/>
            </w:tcBorders>
            <w:shd w:val="clear" w:color="auto" w:fill="auto"/>
            <w:vAlign w:val="center"/>
            <w:hideMark/>
          </w:tcPr>
          <w:p w14:paraId="40B491EF"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Household size</w:t>
            </w:r>
          </w:p>
        </w:tc>
        <w:tc>
          <w:tcPr>
            <w:tcW w:w="1278" w:type="dxa"/>
            <w:tcBorders>
              <w:top w:val="nil"/>
              <w:left w:val="nil"/>
              <w:bottom w:val="nil"/>
              <w:right w:val="nil"/>
            </w:tcBorders>
            <w:shd w:val="clear" w:color="auto" w:fill="auto"/>
            <w:noWrap/>
            <w:vAlign w:val="center"/>
            <w:hideMark/>
          </w:tcPr>
          <w:p w14:paraId="6A4F59AF" w14:textId="379C0CDF"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6,503</w:t>
            </w:r>
          </w:p>
        </w:tc>
        <w:tc>
          <w:tcPr>
            <w:tcW w:w="2036" w:type="dxa"/>
            <w:tcBorders>
              <w:top w:val="nil"/>
              <w:left w:val="nil"/>
              <w:bottom w:val="nil"/>
              <w:right w:val="nil"/>
            </w:tcBorders>
            <w:shd w:val="clear" w:color="auto" w:fill="auto"/>
            <w:noWrap/>
            <w:vAlign w:val="center"/>
            <w:hideMark/>
          </w:tcPr>
          <w:p w14:paraId="013082F1" w14:textId="2A254C00"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4.196</w:t>
            </w:r>
          </w:p>
        </w:tc>
        <w:tc>
          <w:tcPr>
            <w:tcW w:w="2035" w:type="dxa"/>
            <w:tcBorders>
              <w:top w:val="nil"/>
              <w:left w:val="nil"/>
              <w:bottom w:val="nil"/>
              <w:right w:val="nil"/>
            </w:tcBorders>
            <w:shd w:val="clear" w:color="auto" w:fill="auto"/>
            <w:noWrap/>
            <w:vAlign w:val="center"/>
            <w:hideMark/>
          </w:tcPr>
          <w:p w14:paraId="3D1C0E66" w14:textId="28E8E802"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1.628</w:t>
            </w:r>
          </w:p>
        </w:tc>
        <w:tc>
          <w:tcPr>
            <w:tcW w:w="1251" w:type="dxa"/>
            <w:tcBorders>
              <w:top w:val="nil"/>
              <w:left w:val="nil"/>
              <w:bottom w:val="nil"/>
              <w:right w:val="nil"/>
            </w:tcBorders>
            <w:shd w:val="clear" w:color="auto" w:fill="auto"/>
            <w:noWrap/>
            <w:vAlign w:val="center"/>
            <w:hideMark/>
          </w:tcPr>
          <w:p w14:paraId="6B672528" w14:textId="1EE5257A"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6F096A56" w14:textId="1BE611E0"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5.570</w:t>
            </w:r>
          </w:p>
        </w:tc>
        <w:tc>
          <w:tcPr>
            <w:tcW w:w="2035" w:type="dxa"/>
            <w:tcBorders>
              <w:top w:val="nil"/>
              <w:left w:val="nil"/>
              <w:bottom w:val="nil"/>
              <w:right w:val="nil"/>
            </w:tcBorders>
            <w:shd w:val="clear" w:color="auto" w:fill="auto"/>
            <w:noWrap/>
            <w:vAlign w:val="center"/>
            <w:hideMark/>
          </w:tcPr>
          <w:p w14:paraId="57415A5B" w14:textId="496CF391"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2.136</w:t>
            </w:r>
          </w:p>
        </w:tc>
      </w:tr>
      <w:tr w:rsidR="00D05F27" w:rsidRPr="00A113DA" w14:paraId="2E786495" w14:textId="77777777" w:rsidTr="00DD64CA">
        <w:trPr>
          <w:trHeight w:val="20"/>
        </w:trPr>
        <w:tc>
          <w:tcPr>
            <w:tcW w:w="3288" w:type="dxa"/>
            <w:tcBorders>
              <w:top w:val="nil"/>
              <w:left w:val="nil"/>
              <w:bottom w:val="nil"/>
              <w:right w:val="nil"/>
            </w:tcBorders>
            <w:shd w:val="clear" w:color="auto" w:fill="auto"/>
            <w:vAlign w:val="center"/>
            <w:hideMark/>
          </w:tcPr>
          <w:p w14:paraId="496E056F"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Schooling year of HH</w:t>
            </w:r>
          </w:p>
        </w:tc>
        <w:tc>
          <w:tcPr>
            <w:tcW w:w="1278" w:type="dxa"/>
            <w:tcBorders>
              <w:top w:val="nil"/>
              <w:left w:val="nil"/>
              <w:bottom w:val="nil"/>
              <w:right w:val="nil"/>
            </w:tcBorders>
            <w:shd w:val="clear" w:color="auto" w:fill="auto"/>
            <w:noWrap/>
            <w:vAlign w:val="center"/>
            <w:hideMark/>
          </w:tcPr>
          <w:p w14:paraId="1CD352B6" w14:textId="087AB2FA"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6,502</w:t>
            </w:r>
          </w:p>
        </w:tc>
        <w:tc>
          <w:tcPr>
            <w:tcW w:w="2036" w:type="dxa"/>
            <w:tcBorders>
              <w:top w:val="nil"/>
              <w:left w:val="nil"/>
              <w:bottom w:val="nil"/>
              <w:right w:val="nil"/>
            </w:tcBorders>
            <w:shd w:val="clear" w:color="auto" w:fill="auto"/>
            <w:noWrap/>
            <w:vAlign w:val="center"/>
            <w:hideMark/>
          </w:tcPr>
          <w:p w14:paraId="7218D7D2" w14:textId="7C7AE030"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3.330</w:t>
            </w:r>
          </w:p>
        </w:tc>
        <w:tc>
          <w:tcPr>
            <w:tcW w:w="2035" w:type="dxa"/>
            <w:tcBorders>
              <w:top w:val="nil"/>
              <w:left w:val="nil"/>
              <w:bottom w:val="nil"/>
              <w:right w:val="nil"/>
            </w:tcBorders>
            <w:shd w:val="clear" w:color="auto" w:fill="auto"/>
            <w:noWrap/>
            <w:vAlign w:val="center"/>
            <w:hideMark/>
          </w:tcPr>
          <w:p w14:paraId="3E1C8CF9" w14:textId="05758880"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3.938</w:t>
            </w:r>
          </w:p>
        </w:tc>
        <w:tc>
          <w:tcPr>
            <w:tcW w:w="1251" w:type="dxa"/>
            <w:tcBorders>
              <w:top w:val="nil"/>
              <w:left w:val="nil"/>
              <w:bottom w:val="nil"/>
              <w:right w:val="nil"/>
            </w:tcBorders>
            <w:shd w:val="clear" w:color="auto" w:fill="auto"/>
            <w:noWrap/>
            <w:vAlign w:val="center"/>
            <w:hideMark/>
          </w:tcPr>
          <w:p w14:paraId="13173977" w14:textId="7BDC45A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4,888</w:t>
            </w:r>
          </w:p>
        </w:tc>
        <w:tc>
          <w:tcPr>
            <w:tcW w:w="2035" w:type="dxa"/>
            <w:tcBorders>
              <w:top w:val="nil"/>
              <w:left w:val="nil"/>
              <w:bottom w:val="nil"/>
              <w:right w:val="nil"/>
            </w:tcBorders>
            <w:shd w:val="clear" w:color="auto" w:fill="auto"/>
            <w:noWrap/>
            <w:vAlign w:val="center"/>
            <w:hideMark/>
          </w:tcPr>
          <w:p w14:paraId="7D044BCA" w14:textId="6E42B9C9"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3.713</w:t>
            </w:r>
          </w:p>
        </w:tc>
        <w:tc>
          <w:tcPr>
            <w:tcW w:w="2035" w:type="dxa"/>
            <w:tcBorders>
              <w:top w:val="nil"/>
              <w:left w:val="nil"/>
              <w:bottom w:val="nil"/>
              <w:right w:val="nil"/>
            </w:tcBorders>
            <w:shd w:val="clear" w:color="auto" w:fill="auto"/>
            <w:noWrap/>
            <w:vAlign w:val="center"/>
            <w:hideMark/>
          </w:tcPr>
          <w:p w14:paraId="28DC821D" w14:textId="39FEDB26" w:rsidR="0034046B" w:rsidRPr="00A113DA" w:rsidRDefault="0034046B" w:rsidP="0047367B">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4.039</w:t>
            </w:r>
          </w:p>
        </w:tc>
      </w:tr>
      <w:tr w:rsidR="00D05F27" w:rsidRPr="00A113DA" w14:paraId="3E01F546" w14:textId="77777777" w:rsidTr="00DD64CA">
        <w:trPr>
          <w:trHeight w:val="20"/>
        </w:trPr>
        <w:tc>
          <w:tcPr>
            <w:tcW w:w="3288" w:type="dxa"/>
            <w:tcBorders>
              <w:top w:val="nil"/>
              <w:left w:val="nil"/>
              <w:bottom w:val="nil"/>
              <w:right w:val="nil"/>
            </w:tcBorders>
            <w:shd w:val="clear" w:color="auto" w:fill="auto"/>
            <w:vAlign w:val="center"/>
            <w:hideMark/>
          </w:tcPr>
          <w:p w14:paraId="247DB14A" w14:textId="6A6C4450"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Farm Size</w:t>
            </w:r>
            <w:r w:rsidR="00766BCD">
              <w:rPr>
                <w:rFonts w:ascii="Times New Roman" w:eastAsia="游ゴシック" w:hAnsi="Times New Roman" w:cs="Times New Roman"/>
                <w:color w:val="000000"/>
                <w:kern w:val="0"/>
                <w:sz w:val="24"/>
                <w:szCs w:val="24"/>
              </w:rPr>
              <w:t xml:space="preserve"> </w:t>
            </w:r>
            <w:r w:rsidRPr="00A113DA">
              <w:rPr>
                <w:rFonts w:ascii="Times New Roman" w:eastAsia="游ゴシック" w:hAnsi="Times New Roman" w:cs="Times New Roman"/>
                <w:color w:val="000000"/>
                <w:kern w:val="0"/>
                <w:sz w:val="24"/>
                <w:szCs w:val="24"/>
              </w:rPr>
              <w:t>(decimal)</w:t>
            </w:r>
          </w:p>
        </w:tc>
        <w:tc>
          <w:tcPr>
            <w:tcW w:w="1278" w:type="dxa"/>
            <w:tcBorders>
              <w:top w:val="nil"/>
              <w:left w:val="nil"/>
              <w:bottom w:val="nil"/>
              <w:right w:val="nil"/>
            </w:tcBorders>
            <w:shd w:val="clear" w:color="auto" w:fill="auto"/>
            <w:noWrap/>
            <w:vAlign w:val="center"/>
            <w:hideMark/>
          </w:tcPr>
          <w:p w14:paraId="05071C28" w14:textId="77777777"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6,503</w:t>
            </w:r>
          </w:p>
        </w:tc>
        <w:tc>
          <w:tcPr>
            <w:tcW w:w="2036" w:type="dxa"/>
            <w:tcBorders>
              <w:top w:val="nil"/>
              <w:left w:val="nil"/>
              <w:bottom w:val="nil"/>
              <w:right w:val="nil"/>
            </w:tcBorders>
            <w:shd w:val="clear" w:color="auto" w:fill="auto"/>
            <w:noWrap/>
            <w:vAlign w:val="center"/>
            <w:hideMark/>
          </w:tcPr>
          <w:p w14:paraId="7CCFEDD0" w14:textId="77777777"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3.452</w:t>
            </w:r>
          </w:p>
        </w:tc>
        <w:tc>
          <w:tcPr>
            <w:tcW w:w="2035" w:type="dxa"/>
            <w:tcBorders>
              <w:top w:val="nil"/>
              <w:left w:val="nil"/>
              <w:bottom w:val="nil"/>
              <w:right w:val="nil"/>
            </w:tcBorders>
            <w:shd w:val="clear" w:color="auto" w:fill="auto"/>
            <w:noWrap/>
            <w:vAlign w:val="center"/>
            <w:hideMark/>
          </w:tcPr>
          <w:p w14:paraId="4FE3491C" w14:textId="77777777"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1.684</w:t>
            </w:r>
          </w:p>
        </w:tc>
        <w:tc>
          <w:tcPr>
            <w:tcW w:w="1251" w:type="dxa"/>
            <w:tcBorders>
              <w:top w:val="nil"/>
              <w:left w:val="nil"/>
              <w:bottom w:val="nil"/>
              <w:right w:val="nil"/>
            </w:tcBorders>
            <w:shd w:val="clear" w:color="auto" w:fill="auto"/>
            <w:noWrap/>
            <w:vAlign w:val="center"/>
            <w:hideMark/>
          </w:tcPr>
          <w:p w14:paraId="27C76A65" w14:textId="4C8F1772"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4,891</w:t>
            </w:r>
          </w:p>
        </w:tc>
        <w:tc>
          <w:tcPr>
            <w:tcW w:w="2035" w:type="dxa"/>
            <w:tcBorders>
              <w:top w:val="nil"/>
              <w:left w:val="nil"/>
              <w:bottom w:val="nil"/>
              <w:right w:val="nil"/>
            </w:tcBorders>
            <w:shd w:val="clear" w:color="auto" w:fill="auto"/>
            <w:noWrap/>
            <w:vAlign w:val="center"/>
            <w:hideMark/>
          </w:tcPr>
          <w:p w14:paraId="28496E59" w14:textId="4F1AD8EA"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0.056</w:t>
            </w:r>
          </w:p>
        </w:tc>
        <w:tc>
          <w:tcPr>
            <w:tcW w:w="2035" w:type="dxa"/>
            <w:tcBorders>
              <w:top w:val="nil"/>
              <w:left w:val="nil"/>
              <w:bottom w:val="nil"/>
              <w:right w:val="nil"/>
            </w:tcBorders>
            <w:shd w:val="clear" w:color="auto" w:fill="auto"/>
            <w:noWrap/>
            <w:vAlign w:val="center"/>
            <w:hideMark/>
          </w:tcPr>
          <w:p w14:paraId="241B1504" w14:textId="2FBCFAE8"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0.260</w:t>
            </w:r>
          </w:p>
        </w:tc>
      </w:tr>
      <w:tr w:rsidR="00D05F27" w:rsidRPr="00A113DA" w14:paraId="643687A3" w14:textId="77777777" w:rsidTr="00DD64CA">
        <w:trPr>
          <w:trHeight w:val="20"/>
        </w:trPr>
        <w:tc>
          <w:tcPr>
            <w:tcW w:w="3288" w:type="dxa"/>
            <w:tcBorders>
              <w:top w:val="nil"/>
              <w:left w:val="nil"/>
              <w:right w:val="nil"/>
            </w:tcBorders>
            <w:shd w:val="clear" w:color="auto" w:fill="auto"/>
            <w:noWrap/>
            <w:vAlign w:val="center"/>
            <w:hideMark/>
          </w:tcPr>
          <w:p w14:paraId="6C2B4875"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Periodic bazaar access (minute)</w:t>
            </w:r>
          </w:p>
        </w:tc>
        <w:tc>
          <w:tcPr>
            <w:tcW w:w="1278" w:type="dxa"/>
            <w:tcBorders>
              <w:top w:val="nil"/>
              <w:left w:val="nil"/>
              <w:right w:val="nil"/>
            </w:tcBorders>
            <w:shd w:val="clear" w:color="auto" w:fill="auto"/>
            <w:noWrap/>
            <w:vAlign w:val="center"/>
            <w:hideMark/>
          </w:tcPr>
          <w:p w14:paraId="53879C06" w14:textId="77777777"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6,411</w:t>
            </w:r>
          </w:p>
        </w:tc>
        <w:tc>
          <w:tcPr>
            <w:tcW w:w="2036" w:type="dxa"/>
            <w:tcBorders>
              <w:top w:val="nil"/>
              <w:left w:val="nil"/>
              <w:right w:val="nil"/>
            </w:tcBorders>
            <w:shd w:val="clear" w:color="auto" w:fill="auto"/>
            <w:noWrap/>
            <w:vAlign w:val="center"/>
            <w:hideMark/>
          </w:tcPr>
          <w:p w14:paraId="14798533" w14:textId="77777777"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17.446</w:t>
            </w:r>
          </w:p>
        </w:tc>
        <w:tc>
          <w:tcPr>
            <w:tcW w:w="2035" w:type="dxa"/>
            <w:tcBorders>
              <w:top w:val="nil"/>
              <w:left w:val="nil"/>
              <w:right w:val="nil"/>
            </w:tcBorders>
            <w:shd w:val="clear" w:color="auto" w:fill="auto"/>
            <w:noWrap/>
            <w:vAlign w:val="center"/>
            <w:hideMark/>
          </w:tcPr>
          <w:p w14:paraId="14F7A20A" w14:textId="77777777"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10.724</w:t>
            </w:r>
          </w:p>
        </w:tc>
        <w:tc>
          <w:tcPr>
            <w:tcW w:w="1251" w:type="dxa"/>
            <w:tcBorders>
              <w:top w:val="nil"/>
              <w:left w:val="nil"/>
              <w:right w:val="nil"/>
            </w:tcBorders>
            <w:shd w:val="clear" w:color="auto" w:fill="auto"/>
            <w:noWrap/>
            <w:vAlign w:val="center"/>
            <w:hideMark/>
          </w:tcPr>
          <w:p w14:paraId="33B67233" w14:textId="130C03B4"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4,870</w:t>
            </w:r>
          </w:p>
        </w:tc>
        <w:tc>
          <w:tcPr>
            <w:tcW w:w="2035" w:type="dxa"/>
            <w:tcBorders>
              <w:top w:val="nil"/>
              <w:left w:val="nil"/>
              <w:right w:val="nil"/>
            </w:tcBorders>
            <w:shd w:val="clear" w:color="auto" w:fill="auto"/>
            <w:noWrap/>
            <w:vAlign w:val="center"/>
            <w:hideMark/>
          </w:tcPr>
          <w:p w14:paraId="7947D8A1" w14:textId="6D855925"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13.203</w:t>
            </w:r>
          </w:p>
        </w:tc>
        <w:tc>
          <w:tcPr>
            <w:tcW w:w="2035" w:type="dxa"/>
            <w:tcBorders>
              <w:top w:val="nil"/>
              <w:left w:val="nil"/>
              <w:right w:val="nil"/>
            </w:tcBorders>
            <w:shd w:val="clear" w:color="auto" w:fill="auto"/>
            <w:noWrap/>
            <w:vAlign w:val="center"/>
            <w:hideMark/>
          </w:tcPr>
          <w:p w14:paraId="544E8AFA" w14:textId="047F5EA6"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8.433</w:t>
            </w:r>
          </w:p>
        </w:tc>
      </w:tr>
      <w:tr w:rsidR="00D05F27" w:rsidRPr="00A113DA" w14:paraId="408A519D" w14:textId="77777777" w:rsidTr="00DD64CA">
        <w:trPr>
          <w:trHeight w:val="20"/>
        </w:trPr>
        <w:tc>
          <w:tcPr>
            <w:tcW w:w="3288" w:type="dxa"/>
            <w:tcBorders>
              <w:top w:val="nil"/>
              <w:left w:val="nil"/>
              <w:bottom w:val="single" w:sz="4" w:space="0" w:color="auto"/>
              <w:right w:val="nil"/>
            </w:tcBorders>
            <w:shd w:val="clear" w:color="auto" w:fill="auto"/>
            <w:noWrap/>
            <w:vAlign w:val="center"/>
            <w:hideMark/>
          </w:tcPr>
          <w:p w14:paraId="1AFE6ADC" w14:textId="77777777" w:rsidR="0034046B" w:rsidRPr="00A113DA" w:rsidRDefault="0034046B" w:rsidP="00463B97">
            <w:pPr>
              <w:widowControl/>
              <w:jc w:val="lef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Road access (minute)</w:t>
            </w:r>
          </w:p>
        </w:tc>
        <w:tc>
          <w:tcPr>
            <w:tcW w:w="1278" w:type="dxa"/>
            <w:tcBorders>
              <w:top w:val="nil"/>
              <w:left w:val="nil"/>
              <w:bottom w:val="single" w:sz="4" w:space="0" w:color="auto"/>
              <w:right w:val="nil"/>
            </w:tcBorders>
            <w:shd w:val="clear" w:color="auto" w:fill="auto"/>
            <w:noWrap/>
            <w:vAlign w:val="center"/>
            <w:hideMark/>
          </w:tcPr>
          <w:p w14:paraId="2D5629F4" w14:textId="77777777" w:rsidR="0034046B" w:rsidRPr="00A113DA" w:rsidRDefault="0034046B" w:rsidP="00D05F27">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6,355</w:t>
            </w:r>
          </w:p>
        </w:tc>
        <w:tc>
          <w:tcPr>
            <w:tcW w:w="2036" w:type="dxa"/>
            <w:tcBorders>
              <w:top w:val="nil"/>
              <w:left w:val="nil"/>
              <w:bottom w:val="single" w:sz="4" w:space="0" w:color="auto"/>
              <w:right w:val="nil"/>
            </w:tcBorders>
            <w:shd w:val="clear" w:color="auto" w:fill="auto"/>
            <w:noWrap/>
            <w:vAlign w:val="center"/>
            <w:hideMark/>
          </w:tcPr>
          <w:p w14:paraId="5D9439AD" w14:textId="77777777"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14.655</w:t>
            </w:r>
          </w:p>
        </w:tc>
        <w:tc>
          <w:tcPr>
            <w:tcW w:w="2035" w:type="dxa"/>
            <w:tcBorders>
              <w:top w:val="nil"/>
              <w:left w:val="nil"/>
              <w:bottom w:val="single" w:sz="4" w:space="0" w:color="auto"/>
              <w:right w:val="nil"/>
            </w:tcBorders>
            <w:shd w:val="clear" w:color="auto" w:fill="auto"/>
            <w:noWrap/>
            <w:vAlign w:val="center"/>
            <w:hideMark/>
          </w:tcPr>
          <w:p w14:paraId="1A7578FE" w14:textId="77777777"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kern w:val="0"/>
                <w:sz w:val="24"/>
                <w:szCs w:val="24"/>
              </w:rPr>
              <w:t>11.491</w:t>
            </w:r>
          </w:p>
        </w:tc>
        <w:tc>
          <w:tcPr>
            <w:tcW w:w="1251" w:type="dxa"/>
            <w:tcBorders>
              <w:top w:val="nil"/>
              <w:left w:val="nil"/>
              <w:bottom w:val="single" w:sz="4" w:space="0" w:color="auto"/>
              <w:right w:val="nil"/>
            </w:tcBorders>
            <w:shd w:val="clear" w:color="auto" w:fill="auto"/>
            <w:noWrap/>
            <w:vAlign w:val="center"/>
            <w:hideMark/>
          </w:tcPr>
          <w:p w14:paraId="5E63D01A" w14:textId="3B2180D3"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4,834</w:t>
            </w:r>
          </w:p>
        </w:tc>
        <w:tc>
          <w:tcPr>
            <w:tcW w:w="2035" w:type="dxa"/>
            <w:tcBorders>
              <w:top w:val="nil"/>
              <w:left w:val="nil"/>
              <w:bottom w:val="single" w:sz="4" w:space="0" w:color="auto"/>
              <w:right w:val="nil"/>
            </w:tcBorders>
            <w:shd w:val="clear" w:color="auto" w:fill="auto"/>
            <w:noWrap/>
            <w:vAlign w:val="center"/>
            <w:hideMark/>
          </w:tcPr>
          <w:p w14:paraId="36334E50" w14:textId="3BCDF7FE"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12.102</w:t>
            </w:r>
          </w:p>
        </w:tc>
        <w:tc>
          <w:tcPr>
            <w:tcW w:w="2035" w:type="dxa"/>
            <w:tcBorders>
              <w:top w:val="nil"/>
              <w:left w:val="nil"/>
              <w:bottom w:val="single" w:sz="4" w:space="0" w:color="auto"/>
              <w:right w:val="nil"/>
            </w:tcBorders>
            <w:shd w:val="clear" w:color="auto" w:fill="auto"/>
            <w:noWrap/>
            <w:vAlign w:val="center"/>
            <w:hideMark/>
          </w:tcPr>
          <w:p w14:paraId="695016DF" w14:textId="54F72264" w:rsidR="0034046B" w:rsidRPr="00A113DA" w:rsidRDefault="0034046B" w:rsidP="007D386E">
            <w:pPr>
              <w:widowControl/>
              <w:jc w:val="right"/>
              <w:rPr>
                <w:rFonts w:ascii="Times New Roman" w:eastAsia="游ゴシック" w:hAnsi="Times New Roman" w:cs="Times New Roman"/>
                <w:color w:val="000000"/>
                <w:kern w:val="0"/>
                <w:sz w:val="24"/>
                <w:szCs w:val="24"/>
              </w:rPr>
            </w:pPr>
            <w:r w:rsidRPr="00A113DA">
              <w:rPr>
                <w:rFonts w:ascii="Times New Roman" w:eastAsia="游ゴシック" w:hAnsi="Times New Roman" w:cs="Times New Roman"/>
                <w:color w:val="000000"/>
                <w:sz w:val="24"/>
                <w:szCs w:val="24"/>
              </w:rPr>
              <w:t>11.205</w:t>
            </w:r>
          </w:p>
        </w:tc>
      </w:tr>
    </w:tbl>
    <w:p w14:paraId="1569BD65" w14:textId="77777777" w:rsidR="00727613" w:rsidRPr="00A113DA" w:rsidRDefault="00727613" w:rsidP="00727613">
      <w:pPr>
        <w:widowControl/>
        <w:jc w:val="left"/>
        <w:rPr>
          <w:rFonts w:ascii="Times New Roman" w:hAnsi="Times New Roman" w:cs="Times New Roman"/>
          <w:kern w:val="0"/>
          <w:sz w:val="24"/>
          <w:szCs w:val="24"/>
        </w:rPr>
      </w:pPr>
      <w:r w:rsidRPr="00A113DA">
        <w:rPr>
          <w:rFonts w:ascii="Times New Roman" w:hAnsi="Times New Roman" w:cs="Times New Roman"/>
          <w:kern w:val="0"/>
          <w:sz w:val="24"/>
          <w:szCs w:val="24"/>
        </w:rPr>
        <w:t>Source: Bangladesh Integrated Household Survey 2011/12, 2015, 2018/19</w:t>
      </w:r>
    </w:p>
    <w:p w14:paraId="0C53EA9A" w14:textId="64CAC671" w:rsidR="00083C60" w:rsidRPr="00A113DA" w:rsidRDefault="00727613" w:rsidP="00DD64CA">
      <w:pPr>
        <w:widowControl/>
        <w:jc w:val="left"/>
        <w:rPr>
          <w:rFonts w:ascii="Times New Roman" w:hAnsi="Times New Roman" w:cs="Times New Roman"/>
          <w:kern w:val="0"/>
          <w:sz w:val="24"/>
          <w:szCs w:val="24"/>
        </w:rPr>
      </w:pPr>
      <w:r w:rsidRPr="00A113DA">
        <w:rPr>
          <w:rFonts w:ascii="Times New Roman" w:hAnsi="Times New Roman" w:cs="Times New Roman"/>
          <w:kern w:val="0"/>
          <w:sz w:val="24"/>
          <w:szCs w:val="24"/>
        </w:rPr>
        <w:t>Note: 100 decimals are equal to 0.4 ha</w:t>
      </w:r>
    </w:p>
    <w:sectPr w:rsidR="00083C60" w:rsidRPr="00A113DA" w:rsidSect="00204476">
      <w:footnotePr>
        <w:numFmt w:val="chicago"/>
      </w:footnotePr>
      <w:pgSz w:w="16838" w:h="11906" w:orient="landscape"/>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7D86" w14:textId="77777777" w:rsidR="00A92902" w:rsidRDefault="00A92902" w:rsidP="00BB5DA2">
      <w:r>
        <w:separator/>
      </w:r>
    </w:p>
  </w:endnote>
  <w:endnote w:type="continuationSeparator" w:id="0">
    <w:p w14:paraId="666E7B3B" w14:textId="77777777" w:rsidR="00A92902" w:rsidRDefault="00A92902" w:rsidP="00BB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ｔ">
    <w:altName w:val="ＭＳ 明朝"/>
    <w:panose1 w:val="00000000000000000000"/>
    <w:charset w:val="8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Shonar Bangla">
    <w:charset w:val="00"/>
    <w:family w:val="roman"/>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486020"/>
      <w:docPartObj>
        <w:docPartGallery w:val="Page Numbers (Bottom of Page)"/>
        <w:docPartUnique/>
      </w:docPartObj>
    </w:sdtPr>
    <w:sdtEndPr>
      <w:rPr>
        <w:noProof/>
      </w:rPr>
    </w:sdtEndPr>
    <w:sdtContent>
      <w:p w14:paraId="62E946EA" w14:textId="15941039" w:rsidR="00975C84" w:rsidRDefault="00975C84">
        <w:pPr>
          <w:pStyle w:val="af1"/>
          <w:jc w:val="center"/>
        </w:pPr>
        <w:r>
          <w:fldChar w:fldCharType="begin"/>
        </w:r>
        <w:r>
          <w:instrText xml:space="preserve"> PAGE   \* MERGEFORMAT </w:instrText>
        </w:r>
        <w:r>
          <w:fldChar w:fldCharType="separate"/>
        </w:r>
        <w:r w:rsidR="00EF7163">
          <w:rPr>
            <w:noProof/>
          </w:rPr>
          <w:t>1</w:t>
        </w:r>
        <w:r>
          <w:rPr>
            <w:noProof/>
          </w:rPr>
          <w:fldChar w:fldCharType="end"/>
        </w:r>
      </w:p>
    </w:sdtContent>
  </w:sdt>
  <w:p w14:paraId="2A5275EC" w14:textId="77777777" w:rsidR="00975C84" w:rsidRDefault="00975C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1DE6" w14:textId="77777777" w:rsidR="00A92902" w:rsidRDefault="00A92902" w:rsidP="00BB5DA2">
      <w:r>
        <w:separator/>
      </w:r>
    </w:p>
  </w:footnote>
  <w:footnote w:type="continuationSeparator" w:id="0">
    <w:p w14:paraId="0516D9C0" w14:textId="77777777" w:rsidR="00A92902" w:rsidRDefault="00A92902" w:rsidP="00BB5DA2">
      <w:r>
        <w:continuationSeparator/>
      </w:r>
    </w:p>
  </w:footnote>
  <w:footnote w:id="1">
    <w:p w14:paraId="65B70E83" w14:textId="5172F072" w:rsidR="00975C84" w:rsidRPr="002C1353" w:rsidRDefault="00975C84">
      <w:pPr>
        <w:pStyle w:val="a6"/>
        <w:rPr>
          <w:rFonts w:ascii="Times New Roman" w:hAnsi="Times New Roman" w:cs="Times New Roman"/>
        </w:rPr>
      </w:pPr>
      <w:r w:rsidRPr="00BC5E7E">
        <w:rPr>
          <w:rStyle w:val="a8"/>
          <w:rFonts w:ascii="Times New Roman" w:hAnsi="Times New Roman" w:cs="Times New Roman"/>
        </w:rPr>
        <w:footnoteRef/>
      </w:r>
      <w:r>
        <w:rPr>
          <w:rFonts w:ascii="Times New Roman" w:hAnsi="Times New Roman" w:cs="Times New Roman"/>
        </w:rPr>
        <w:t>Institute of Developing Economies (IDE-JETRO), Masanori_Matsuura@ide.go.jp</w:t>
      </w:r>
    </w:p>
  </w:footnote>
  <w:footnote w:id="2">
    <w:p w14:paraId="3AB49207" w14:textId="77777777" w:rsidR="00975C84" w:rsidRPr="002C1353" w:rsidRDefault="00975C84">
      <w:pPr>
        <w:pStyle w:val="a6"/>
        <w:rPr>
          <w:rFonts w:ascii="Times New Roman" w:hAnsi="Times New Roman" w:cs="Times New Roman"/>
        </w:rPr>
      </w:pPr>
      <w:r w:rsidRPr="002C1353">
        <w:rPr>
          <w:rStyle w:val="a8"/>
          <w:rFonts w:ascii="Times New Roman" w:hAnsi="Times New Roman" w:cs="Times New Roman"/>
        </w:rPr>
        <w:footnoteRef/>
      </w:r>
      <w:r w:rsidRPr="002C1353">
        <w:rPr>
          <w:rFonts w:ascii="Times New Roman" w:hAnsi="Times New Roman" w:cs="Times New Roman"/>
        </w:rPr>
        <w:t xml:space="preserve">Bangladesh Agricultural University, </w:t>
      </w:r>
      <w:hyperlink r:id="rId1" w:history="1">
        <w:r w:rsidRPr="002C1353">
          <w:rPr>
            <w:rStyle w:val="ae"/>
            <w:rFonts w:ascii="Times New Roman" w:hAnsi="Times New Roman" w:cs="Times New Roman"/>
            <w:color w:val="auto"/>
            <w:u w:val="none"/>
            <w:shd w:val="clear" w:color="auto" w:fill="FFFFFF"/>
          </w:rPr>
          <w:t>saiful_bau_econ@yahoo.com</w:t>
        </w:r>
      </w:hyperlink>
      <w:r w:rsidRPr="002C1353">
        <w:rPr>
          <w:rFonts w:ascii="Times New Roman" w:hAnsi="Times New Roman" w:cs="Times New Roman"/>
          <w:shd w:val="clear" w:color="auto" w:fill="FFFFFF"/>
        </w:rPr>
        <w:t>.</w:t>
      </w:r>
      <w:r w:rsidRPr="002C1353">
        <w:rPr>
          <w:rFonts w:ascii="Times New Roman" w:hAnsi="Times New Roman" w:cs="Times New Roman"/>
          <w:color w:val="222222"/>
          <w:shd w:val="clear" w:color="auto" w:fill="FFFFFF"/>
        </w:rPr>
        <w:t xml:space="preserve"> Corresponding author</w:t>
      </w:r>
    </w:p>
  </w:footnote>
  <w:footnote w:id="3">
    <w:p w14:paraId="563E415E" w14:textId="43638CFB" w:rsidR="00975C84" w:rsidRDefault="00975C84">
      <w:pPr>
        <w:pStyle w:val="a6"/>
        <w:rPr>
          <w:rStyle w:val="ae"/>
          <w:rFonts w:ascii="Times New Roman" w:hAnsi="Times New Roman" w:cs="Times New Roman"/>
          <w:color w:val="1155CC"/>
          <w:shd w:val="clear" w:color="auto" w:fill="FFFFFF"/>
        </w:rPr>
      </w:pPr>
      <w:r w:rsidRPr="002C1353">
        <w:rPr>
          <w:rStyle w:val="a8"/>
          <w:rFonts w:ascii="Times New Roman" w:hAnsi="Times New Roman" w:cs="Times New Roman"/>
        </w:rPr>
        <w:footnoteRef/>
      </w:r>
      <w:r w:rsidRPr="002C1353">
        <w:rPr>
          <w:rFonts w:ascii="Times New Roman" w:hAnsi="Times New Roman" w:cs="Times New Roman"/>
        </w:rPr>
        <w:t xml:space="preserve">International Food Policy Research Institute </w:t>
      </w:r>
      <w:hyperlink r:id="rId2" w:tgtFrame="_blank" w:history="1">
        <w:r w:rsidRPr="002C1353">
          <w:rPr>
            <w:rStyle w:val="ae"/>
            <w:rFonts w:ascii="Times New Roman" w:hAnsi="Times New Roman" w:cs="Times New Roman"/>
            <w:color w:val="1155CC"/>
            <w:shd w:val="clear" w:color="auto" w:fill="FFFFFF"/>
          </w:rPr>
          <w:t>S.Tauseef@cgiar.org</w:t>
        </w:r>
      </w:hyperlink>
    </w:p>
    <w:p w14:paraId="5D244276" w14:textId="4F1458CA" w:rsidR="00975C84" w:rsidRDefault="00975C84">
      <w:pPr>
        <w:pStyle w:val="a6"/>
        <w:rPr>
          <w:rStyle w:val="ae"/>
          <w:rFonts w:ascii="Times New Roman" w:hAnsi="Times New Roman" w:cs="Times New Roman"/>
          <w:color w:val="1155CC"/>
          <w:shd w:val="clear" w:color="auto" w:fill="FFFFFF"/>
        </w:rPr>
      </w:pPr>
    </w:p>
    <w:p w14:paraId="5A9F1439" w14:textId="05979411" w:rsidR="00975C84" w:rsidRPr="009A59B9" w:rsidRDefault="00975C84">
      <w:pPr>
        <w:pStyle w:val="a6"/>
      </w:pPr>
      <w:r>
        <w:rPr>
          <w:rStyle w:val="ae"/>
          <w:rFonts w:ascii="Times New Roman" w:hAnsi="Times New Roman" w:cs="Times New Roman" w:hint="eastAsia"/>
          <w:color w:val="auto"/>
          <w:u w:val="none"/>
          <w:shd w:val="clear" w:color="auto" w:fill="FFFFFF"/>
        </w:rPr>
        <w:t>W</w:t>
      </w:r>
      <w:r>
        <w:rPr>
          <w:rStyle w:val="ae"/>
          <w:rFonts w:ascii="Times New Roman" w:hAnsi="Times New Roman" w:cs="Times New Roman"/>
          <w:color w:val="auto"/>
          <w:u w:val="none"/>
          <w:shd w:val="clear" w:color="auto" w:fill="FFFFFF"/>
        </w:rPr>
        <w:t xml:space="preserve">e would like to acknowledge valuable comments from </w:t>
      </w:r>
      <w:proofErr w:type="spellStart"/>
      <w:r>
        <w:rPr>
          <w:rStyle w:val="ae"/>
          <w:rFonts w:ascii="Times New Roman" w:hAnsi="Times New Roman" w:cs="Times New Roman"/>
          <w:color w:val="auto"/>
          <w:u w:val="none"/>
          <w:shd w:val="clear" w:color="auto" w:fill="FFFFFF"/>
        </w:rPr>
        <w:t>Kyoji</w:t>
      </w:r>
      <w:proofErr w:type="spellEnd"/>
      <w:r>
        <w:rPr>
          <w:rStyle w:val="ae"/>
          <w:rFonts w:ascii="Times New Roman" w:hAnsi="Times New Roman" w:cs="Times New Roman"/>
          <w:color w:val="auto"/>
          <w:u w:val="none"/>
          <w:shd w:val="clear" w:color="auto" w:fill="FFFFFF"/>
        </w:rPr>
        <w:t xml:space="preserve"> </w:t>
      </w:r>
      <w:proofErr w:type="spellStart"/>
      <w:r>
        <w:rPr>
          <w:rStyle w:val="ae"/>
          <w:rFonts w:ascii="Times New Roman" w:hAnsi="Times New Roman" w:cs="Times New Roman"/>
          <w:color w:val="auto"/>
          <w:u w:val="none"/>
          <w:shd w:val="clear" w:color="auto" w:fill="FFFFFF"/>
        </w:rPr>
        <w:t>Fukao</w:t>
      </w:r>
      <w:proofErr w:type="spellEnd"/>
      <w:r>
        <w:rPr>
          <w:rStyle w:val="ae"/>
          <w:rFonts w:ascii="Times New Roman" w:hAnsi="Times New Roman" w:cs="Times New Roman"/>
          <w:color w:val="auto"/>
          <w:u w:val="none"/>
          <w:shd w:val="clear" w:color="auto" w:fill="FFFFFF"/>
        </w:rPr>
        <w:t xml:space="preserve">, Takeshi Aida, Tatsuya Shimizu, Miki Hamada, Yuichi Watanabe, and Wataru Kodama. </w:t>
      </w:r>
    </w:p>
  </w:footnote>
  <w:footnote w:id="4">
    <w:p w14:paraId="4EA3D685" w14:textId="69EB97BE" w:rsidR="001736A6" w:rsidRPr="00DD64CA" w:rsidRDefault="001736A6">
      <w:pPr>
        <w:pStyle w:val="a6"/>
        <w:rPr>
          <w:rFonts w:ascii="Times New Roman" w:hAnsi="Times New Roman" w:cs="Times New Roman"/>
        </w:rPr>
      </w:pPr>
      <w:r>
        <w:rPr>
          <w:rStyle w:val="a8"/>
        </w:rPr>
        <w:footnoteRef/>
      </w:r>
      <w:r>
        <w:t xml:space="preserve"> </w:t>
      </w:r>
      <w:r w:rsidRPr="00DD64CA">
        <w:rPr>
          <w:rFonts w:ascii="Times New Roman" w:hAnsi="Times New Roman" w:cs="Times New Roman"/>
        </w:rPr>
        <w:t xml:space="preserve">BIHS consist of three rounds, but a variation of mobile phone ownership in the second round and third round is </w:t>
      </w:r>
      <w:r w:rsidR="006556C5" w:rsidRPr="00DD64CA">
        <w:rPr>
          <w:rFonts w:ascii="Times New Roman" w:hAnsi="Times New Roman" w:cs="Times New Roman"/>
        </w:rPr>
        <w:t>little. Therefore, we only use the first and third round of BIHS for the analysis.</w:t>
      </w:r>
    </w:p>
  </w:footnote>
  <w:footnote w:id="5">
    <w:p w14:paraId="2D5E845F" w14:textId="0DCFA845" w:rsidR="00975C84" w:rsidRPr="00C32D0F" w:rsidRDefault="00975C84" w:rsidP="006A063B">
      <w:pPr>
        <w:pStyle w:val="a6"/>
        <w:rPr>
          <w:rFonts w:ascii="Times New Roman" w:eastAsia="ｔ" w:hAnsi="Times New Roman" w:cs="Times New Roman"/>
        </w:rPr>
      </w:pPr>
      <w:r>
        <w:rPr>
          <w:rStyle w:val="a8"/>
        </w:rPr>
        <w:footnoteRef/>
      </w:r>
      <w:r>
        <w:t xml:space="preserve"> </w:t>
      </w:r>
      <w:r w:rsidRPr="00C32D0F">
        <w:rPr>
          <w:rFonts w:ascii="Times New Roman" w:eastAsia="ｔ" w:hAnsi="Times New Roman" w:cs="Times New Roman"/>
        </w:rPr>
        <w:t>Although the original 3</w:t>
      </w:r>
      <w:r w:rsidRPr="00C32D0F">
        <w:rPr>
          <w:rFonts w:ascii="Times New Roman" w:eastAsia="ｔ" w:hAnsi="Times New Roman" w:cs="Times New Roman"/>
          <w:vertAlign w:val="superscript"/>
        </w:rPr>
        <w:t>rd</w:t>
      </w:r>
      <w:r w:rsidRPr="00C32D0F">
        <w:rPr>
          <w:rFonts w:ascii="Times New Roman" w:eastAsia="ｔ" w:hAnsi="Times New Roman" w:cs="Times New Roman"/>
        </w:rPr>
        <w:t xml:space="preserve"> wave sample size is higher than 4891, it includes households who are split into</w:t>
      </w:r>
      <w:r>
        <w:rPr>
          <w:rFonts w:ascii="Times New Roman" w:eastAsia="ｔ" w:hAnsi="Times New Roman" w:cs="Times New Roman"/>
        </w:rPr>
        <w:t xml:space="preserve"> </w:t>
      </w:r>
      <w:r w:rsidRPr="00C32D0F">
        <w:rPr>
          <w:rFonts w:ascii="Times New Roman" w:eastAsia="ｔ" w:hAnsi="Times New Roman" w:cs="Times New Roman"/>
        </w:rPr>
        <w:t>several households due to marriage</w:t>
      </w:r>
      <w:r>
        <w:rPr>
          <w:rFonts w:ascii="Times New Roman" w:eastAsia="ｔ" w:hAnsi="Times New Roman" w:cs="Times New Roman"/>
        </w:rPr>
        <w:t>,</w:t>
      </w:r>
      <w:r w:rsidRPr="00C32D0F">
        <w:rPr>
          <w:rFonts w:ascii="Times New Roman" w:eastAsia="ｔ" w:hAnsi="Times New Roman" w:cs="Times New Roman"/>
        </w:rPr>
        <w:t xml:space="preserve"> etc. We </w:t>
      </w:r>
      <w:r>
        <w:rPr>
          <w:rFonts w:ascii="Times New Roman" w:eastAsia="ｔ" w:hAnsi="Times New Roman" w:cs="Times New Roman"/>
        </w:rPr>
        <w:t xml:space="preserve">follow the original household head </w:t>
      </w:r>
      <w:r w:rsidRPr="00C32D0F">
        <w:rPr>
          <w:rFonts w:ascii="Times New Roman" w:eastAsia="ｔ" w:hAnsi="Times New Roman" w:cs="Times New Roman"/>
        </w:rPr>
        <w:t>to create a panel dataset.</w:t>
      </w:r>
    </w:p>
  </w:footnote>
  <w:footnote w:id="6">
    <w:p w14:paraId="1E090675" w14:textId="522463D3" w:rsidR="00975C84" w:rsidRPr="00C32D0F" w:rsidRDefault="00975C84" w:rsidP="006A063B">
      <w:pPr>
        <w:pStyle w:val="a6"/>
        <w:rPr>
          <w:rFonts w:ascii="Times New Roman" w:eastAsia="ｔ" w:hAnsi="Times New Roman" w:cs="Times New Roman"/>
        </w:rPr>
      </w:pPr>
      <w:r w:rsidRPr="00C32D0F">
        <w:rPr>
          <w:rStyle w:val="a8"/>
          <w:rFonts w:ascii="Times New Roman" w:eastAsia="ｔ" w:hAnsi="Times New Roman" w:cs="Times New Roman"/>
        </w:rPr>
        <w:footnoteRef/>
      </w:r>
      <w:r w:rsidRPr="00C32D0F">
        <w:rPr>
          <w:rFonts w:ascii="Times New Roman" w:eastAsia="ｔ" w:hAnsi="Times New Roman" w:cs="Times New Roman"/>
        </w:rPr>
        <w:t xml:space="preserve"> For detailed explanation of climate variables used in this study, see </w:t>
      </w:r>
      <w:r w:rsidRPr="00C32D0F">
        <w:rPr>
          <w:rFonts w:ascii="Times New Roman" w:eastAsia="ｔ" w:hAnsi="Times New Roman" w:cs="Times New Roman"/>
          <w:noProof/>
        </w:rPr>
        <w:t>Matsuura et al. (2022)</w:t>
      </w:r>
      <w:r>
        <w:rPr>
          <w:rFonts w:ascii="Times New Roman" w:eastAsia="ｔ" w:hAnsi="Times New Roman" w:cs="Times New Roman"/>
          <w:noProof/>
        </w:rPr>
        <w:t>.</w:t>
      </w:r>
    </w:p>
  </w:footnote>
  <w:footnote w:id="7">
    <w:p w14:paraId="5B497717" w14:textId="4555461C" w:rsidR="00975C84" w:rsidRPr="00A62739" w:rsidRDefault="00975C84" w:rsidP="00361A4B">
      <w:pPr>
        <w:pStyle w:val="a6"/>
        <w:rPr>
          <w:rFonts w:ascii="Times New Roman" w:hAnsi="Times New Roman" w:cs="Times New Roman"/>
        </w:rPr>
      </w:pPr>
      <w:r w:rsidRPr="00A62739">
        <w:rPr>
          <w:rStyle w:val="a8"/>
          <w:rFonts w:ascii="Times New Roman" w:hAnsi="Times New Roman" w:cs="Times New Roman"/>
        </w:rPr>
        <w:footnoteRef/>
      </w:r>
      <w:r w:rsidRPr="00A62739">
        <w:rPr>
          <w:rFonts w:ascii="Times New Roman" w:hAnsi="Times New Roman" w:cs="Times New Roman"/>
        </w:rPr>
        <w:t>The dataset is available at https://www.ifpri.org/blog/ifpris-bangladesh-integrated-household-survey-bihs-second-round-dataset-now-available.</w:t>
      </w:r>
    </w:p>
  </w:footnote>
  <w:footnote w:id="8">
    <w:p w14:paraId="2C6A9D3A" w14:textId="2F1BD92D" w:rsidR="00975C84" w:rsidRPr="007C18B8" w:rsidRDefault="00975C84">
      <w:pPr>
        <w:pStyle w:val="a6"/>
        <w:rPr>
          <w:rFonts w:ascii="Times New Roman" w:hAnsi="Times New Roman" w:cs="Times New Roman"/>
        </w:rPr>
      </w:pPr>
      <w:r>
        <w:rPr>
          <w:rStyle w:val="a8"/>
        </w:rPr>
        <w:footnoteRef/>
      </w:r>
      <w:r w:rsidRPr="007C18B8">
        <w:rPr>
          <w:rFonts w:ascii="Times New Roman" w:hAnsi="Times New Roman" w:cs="Times New Roman"/>
        </w:rPr>
        <w:t xml:space="preserve"> Full table of descriptive statistics is at Appendix </w:t>
      </w:r>
      <w:r w:rsidRPr="007C18B8">
        <w:rPr>
          <w:rFonts w:ascii="Times New Roman" w:hAnsi="Times New Roman" w:cs="Times New Roman"/>
        </w:rPr>
        <w:fldChar w:fldCharType="begin"/>
      </w:r>
      <w:r w:rsidRPr="007C18B8">
        <w:rPr>
          <w:rFonts w:ascii="Times New Roman" w:hAnsi="Times New Roman" w:cs="Times New Roman"/>
        </w:rPr>
        <w:instrText xml:space="preserve"> REF _Ref108365422 \h </w:instrText>
      </w:r>
      <w:r>
        <w:rPr>
          <w:rFonts w:ascii="Times New Roman" w:hAnsi="Times New Roman" w:cs="Times New Roman"/>
        </w:rPr>
        <w:instrText xml:space="preserve"> \* MERGEFORMAT </w:instrText>
      </w:r>
      <w:r w:rsidRPr="007C18B8">
        <w:rPr>
          <w:rFonts w:ascii="Times New Roman" w:hAnsi="Times New Roman" w:cs="Times New Roman"/>
        </w:rPr>
      </w:r>
      <w:r w:rsidRPr="007C18B8">
        <w:rPr>
          <w:rFonts w:ascii="Times New Roman" w:hAnsi="Times New Roman" w:cs="Times New Roman"/>
        </w:rPr>
        <w:fldChar w:fldCharType="separate"/>
      </w:r>
      <w:ins w:id="12" w:author="Masanori_Matsuura" w:date="2023-01-12T14:29:00Z">
        <w:r w:rsidR="00F02F52" w:rsidRPr="00F02F52">
          <w:rPr>
            <w:rFonts w:ascii="Times New Roman" w:hAnsi="Times New Roman" w:cs="Times New Roman"/>
            <w:sz w:val="20"/>
            <w:szCs w:val="20"/>
            <w:rPrChange w:id="13" w:author="Masanori_Matsuura" w:date="2023-01-12T14:29:00Z">
              <w:rPr>
                <w:rFonts w:ascii="Times New Roman" w:hAnsi="Times New Roman" w:cs="Times New Roman"/>
                <w:sz w:val="24"/>
                <w:szCs w:val="24"/>
              </w:rPr>
            </w:rPrChange>
          </w:rPr>
          <w:t xml:space="preserve">Table A </w:t>
        </w:r>
        <w:r w:rsidR="00F02F52" w:rsidRPr="00F02F52">
          <w:rPr>
            <w:rFonts w:ascii="Times New Roman" w:hAnsi="Times New Roman" w:cs="Times New Roman"/>
            <w:noProof/>
            <w:sz w:val="20"/>
            <w:szCs w:val="20"/>
            <w:rPrChange w:id="14" w:author="Masanori_Matsuura" w:date="2023-01-12T14:29:00Z">
              <w:rPr>
                <w:rFonts w:ascii="Times New Roman" w:hAnsi="Times New Roman" w:cs="Times New Roman"/>
                <w:noProof/>
                <w:sz w:val="24"/>
                <w:szCs w:val="24"/>
              </w:rPr>
            </w:rPrChange>
          </w:rPr>
          <w:t>1</w:t>
        </w:r>
      </w:ins>
      <w:del w:id="15" w:author="Masanori_Matsuura" w:date="2023-01-12T14:29:00Z">
        <w:r w:rsidR="00E808BA" w:rsidRPr="00FB0D2A" w:rsidDel="00F02F52">
          <w:rPr>
            <w:rFonts w:ascii="Times New Roman" w:hAnsi="Times New Roman" w:cs="Times New Roman"/>
            <w:sz w:val="20"/>
            <w:szCs w:val="20"/>
          </w:rPr>
          <w:delText xml:space="preserve">Table A </w:delText>
        </w:r>
        <w:r w:rsidR="00E808BA" w:rsidRPr="00FB0D2A" w:rsidDel="00F02F52">
          <w:rPr>
            <w:rFonts w:ascii="Times New Roman" w:hAnsi="Times New Roman" w:cs="Times New Roman"/>
            <w:noProof/>
            <w:sz w:val="20"/>
            <w:szCs w:val="20"/>
          </w:rPr>
          <w:delText>1</w:delText>
        </w:r>
      </w:del>
      <w:r w:rsidRPr="007C18B8">
        <w:rPr>
          <w:rFonts w:ascii="Times New Roman" w:hAnsi="Times New Roman" w:cs="Times New Roman"/>
        </w:rPr>
        <w:fldChar w:fldCharType="end"/>
      </w:r>
    </w:p>
  </w:footnote>
  <w:footnote w:id="9">
    <w:p w14:paraId="111E74D1" w14:textId="6CE07C54" w:rsidR="00975C84" w:rsidRPr="000A3FFC" w:rsidRDefault="00975C84">
      <w:pPr>
        <w:pStyle w:val="a6"/>
        <w:rPr>
          <w:rFonts w:ascii="Times New Roman" w:hAnsi="Times New Roman" w:cs="Times New Roman"/>
        </w:rPr>
      </w:pPr>
      <w:r w:rsidRPr="00432810">
        <w:rPr>
          <w:rStyle w:val="a8"/>
          <w:rFonts w:ascii="Times New Roman" w:hAnsi="Times New Roman" w:cs="Times New Roman"/>
        </w:rPr>
        <w:footnoteRef/>
      </w:r>
      <w:r w:rsidRPr="00432810">
        <w:rPr>
          <w:rFonts w:ascii="Times New Roman" w:hAnsi="Times New Roman" w:cs="Times New Roman"/>
        </w:rPr>
        <w:t xml:space="preserve"> We also reject the null hypothesis of weak instruments based on the Cragg–Donald Wald F statistic </w:t>
      </w:r>
      <w:r w:rsidR="007533A1" w:rsidRPr="007533A1">
        <w:rPr>
          <w:rFonts w:ascii="Times New Roman" w:hAnsi="Times New Roman" w:cs="Times New Roman"/>
        </w:rPr>
        <w:t>113.470</w:t>
      </w:r>
      <w:r w:rsidRPr="000A3FFC">
        <w:rPr>
          <w:rFonts w:ascii="Times New Roman" w:hAnsi="Times New Roman" w:cs="Times New Roman"/>
        </w:rPr>
        <w:t xml:space="preserve">, which is used as a rule of thumb to test the hypothesis </w:t>
      </w:r>
      <w:sdt>
        <w:sdtPr>
          <w:rPr>
            <w:rFonts w:ascii="Times New Roman" w:hAnsi="Times New Roman" w:cs="Times New Roman"/>
          </w:rPr>
          <w:id w:val="114040179"/>
          <w:citation/>
        </w:sdtPr>
        <w:sdtContent>
          <w:r w:rsidRPr="00F2235D">
            <w:rPr>
              <w:rFonts w:ascii="Times New Roman" w:hAnsi="Times New Roman" w:cs="Times New Roman"/>
            </w:rPr>
            <w:fldChar w:fldCharType="begin"/>
          </w:r>
          <w:r w:rsidRPr="000A3FFC">
            <w:rPr>
              <w:rFonts w:ascii="Times New Roman" w:hAnsi="Times New Roman" w:cs="Times New Roman"/>
            </w:rPr>
            <w:instrText xml:space="preserve"> CITATION Sta97 \l 1041 </w:instrText>
          </w:r>
          <w:r w:rsidRPr="00F2235D">
            <w:rPr>
              <w:rFonts w:ascii="Times New Roman" w:hAnsi="Times New Roman" w:cs="Times New Roman"/>
            </w:rPr>
            <w:fldChar w:fldCharType="separate"/>
          </w:r>
          <w:r w:rsidR="003742B7" w:rsidRPr="003742B7">
            <w:rPr>
              <w:rFonts w:ascii="Times New Roman" w:hAnsi="Times New Roman" w:cs="Times New Roman"/>
              <w:noProof/>
            </w:rPr>
            <w:t>(Staiger &amp; Stock, 1997)</w:t>
          </w:r>
          <w:r w:rsidRPr="00F2235D">
            <w:rPr>
              <w:rFonts w:ascii="Times New Roman" w:hAnsi="Times New Roman" w:cs="Times New Roman"/>
            </w:rPr>
            <w:fldChar w:fldCharType="end"/>
          </w:r>
        </w:sdtContent>
      </w:sdt>
    </w:p>
  </w:footnote>
  <w:footnote w:id="10">
    <w:p w14:paraId="26091BBE" w14:textId="31A094BC" w:rsidR="00975C84" w:rsidRDefault="00975C84">
      <w:pPr>
        <w:pStyle w:val="a6"/>
      </w:pPr>
      <w:r w:rsidRPr="00DD64CA">
        <w:rPr>
          <w:rStyle w:val="a8"/>
          <w:rFonts w:ascii="Times New Roman" w:hAnsi="Times New Roman" w:cs="Times New Roman"/>
        </w:rPr>
        <w:footnoteRef/>
      </w:r>
      <w:r w:rsidRPr="00DD64CA">
        <w:rPr>
          <w:rFonts w:ascii="Times New Roman" w:hAnsi="Times New Roman" w:cs="Times New Roman"/>
        </w:rPr>
        <w:t xml:space="preserve"> In Table 3, we use year-</w:t>
      </w:r>
      <w:r>
        <w:rPr>
          <w:rFonts w:ascii="Times New Roman" w:hAnsi="Times New Roman" w:cs="Times New Roman"/>
        </w:rPr>
        <w:t>division</w:t>
      </w:r>
      <w:r w:rsidRPr="00DD64CA">
        <w:rPr>
          <w:rFonts w:ascii="Times New Roman" w:hAnsi="Times New Roman" w:cs="Times New Roman"/>
        </w:rPr>
        <w:t xml:space="preserve"> interaction terms to control for possible unequal regional developments over time.</w:t>
      </w:r>
    </w:p>
  </w:footnote>
  <w:footnote w:id="11">
    <w:p w14:paraId="587438FC" w14:textId="07CF81E7" w:rsidR="00975C84" w:rsidRPr="00A62739" w:rsidRDefault="00975C84" w:rsidP="00A1126B">
      <w:pPr>
        <w:pStyle w:val="a6"/>
        <w:rPr>
          <w:rFonts w:ascii="Times New Roman" w:hAnsi="Times New Roman" w:cs="Times New Roman"/>
        </w:rPr>
      </w:pPr>
      <w:r w:rsidRPr="00A62739">
        <w:rPr>
          <w:rStyle w:val="a8"/>
          <w:rFonts w:ascii="Times New Roman" w:hAnsi="Times New Roman" w:cs="Times New Roman"/>
        </w:rPr>
        <w:footnoteRef/>
      </w:r>
      <w:r w:rsidRPr="00A62739">
        <w:rPr>
          <w:rFonts w:ascii="Times New Roman" w:hAnsi="Times New Roman" w:cs="Times New Roman"/>
        </w:rPr>
        <w:t xml:space="preserve"> Full regression table is available upon request</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40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8CC62B0"/>
    <w:multiLevelType w:val="hybridMultilevel"/>
    <w:tmpl w:val="8A7634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E0F0509"/>
    <w:multiLevelType w:val="multilevel"/>
    <w:tmpl w:val="D1D44E96"/>
    <w:lvl w:ilvl="0">
      <w:start w:val="1"/>
      <w:numFmt w:val="decimal"/>
      <w:lvlText w:val="%1"/>
      <w:lvlJc w:val="left"/>
      <w:pPr>
        <w:ind w:left="425" w:hanging="425"/>
      </w:pPr>
      <w:rPr>
        <w:rFonts w:hint="eastAsia"/>
      </w:rPr>
    </w:lvl>
    <w:lvl w:ilvl="1">
      <w:start w:val="1"/>
      <w:numFmt w:val="decimal"/>
      <w:lvlText w:val="2.2.%2"/>
      <w:lvlJc w:val="left"/>
      <w:pPr>
        <w:ind w:left="992" w:hanging="567"/>
      </w:pPr>
      <w:rPr>
        <w:rFonts w:hint="eastAsia"/>
      </w:rPr>
    </w:lvl>
    <w:lvl w:ilvl="2">
      <w:start w:val="1"/>
      <w:numFmt w:val="decimal"/>
      <w:lvlText w:val="2.3.%3"/>
      <w:lvlJc w:val="left"/>
      <w:pPr>
        <w:ind w:left="1418" w:hanging="567"/>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3252543"/>
    <w:multiLevelType w:val="multilevel"/>
    <w:tmpl w:val="1D2A5F84"/>
    <w:lvl w:ilvl="0">
      <w:start w:val="1"/>
      <w:numFmt w:val="decimal"/>
      <w:lvlText w:val="%1"/>
      <w:lvlJc w:val="left"/>
      <w:pPr>
        <w:ind w:left="425" w:hanging="425"/>
      </w:pPr>
      <w:rPr>
        <w:rFonts w:hint="eastAsia"/>
      </w:rPr>
    </w:lvl>
    <w:lvl w:ilvl="1">
      <w:start w:val="1"/>
      <w:numFmt w:val="decimal"/>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F316321"/>
    <w:multiLevelType w:val="multilevel"/>
    <w:tmpl w:val="9968BA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F95569A"/>
    <w:multiLevelType w:val="hybridMultilevel"/>
    <w:tmpl w:val="F3C6A3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4456D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9BB6B81"/>
    <w:multiLevelType w:val="multilevel"/>
    <w:tmpl w:val="E118FBEC"/>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C704A0F"/>
    <w:multiLevelType w:val="hybridMultilevel"/>
    <w:tmpl w:val="B1A45C28"/>
    <w:lvl w:ilvl="0" w:tplc="A260B75C">
      <w:start w:val="1"/>
      <w:numFmt w:val="decimal"/>
      <w:pStyle w:val="Style2"/>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76B83742"/>
    <w:multiLevelType w:val="multilevel"/>
    <w:tmpl w:val="7266268A"/>
    <w:lvl w:ilvl="0">
      <w:start w:val="1"/>
      <w:numFmt w:val="decimal"/>
      <w:lvlText w:val="%1"/>
      <w:lvlJc w:val="left"/>
      <w:pPr>
        <w:ind w:left="425" w:hanging="425"/>
      </w:pPr>
      <w:rPr>
        <w:rFonts w:hint="eastAsia"/>
      </w:rPr>
    </w:lvl>
    <w:lvl w:ilvl="1">
      <w:start w:val="1"/>
      <w:numFmt w:val="decimal"/>
      <w:lvlText w:val="3.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8713040">
    <w:abstractNumId w:val="5"/>
  </w:num>
  <w:num w:numId="2" w16cid:durableId="2062555750">
    <w:abstractNumId w:val="1"/>
  </w:num>
  <w:num w:numId="3" w16cid:durableId="1022242735">
    <w:abstractNumId w:val="3"/>
  </w:num>
  <w:num w:numId="4" w16cid:durableId="1148400542">
    <w:abstractNumId w:val="0"/>
  </w:num>
  <w:num w:numId="5" w16cid:durableId="74017942">
    <w:abstractNumId w:val="9"/>
  </w:num>
  <w:num w:numId="6" w16cid:durableId="1458178415">
    <w:abstractNumId w:val="4"/>
  </w:num>
  <w:num w:numId="7" w16cid:durableId="108933291">
    <w:abstractNumId w:val="6"/>
  </w:num>
  <w:num w:numId="8" w16cid:durableId="1562323844">
    <w:abstractNumId w:val="2"/>
  </w:num>
  <w:num w:numId="9" w16cid:durableId="1371800977">
    <w:abstractNumId w:val="8"/>
  </w:num>
  <w:num w:numId="10" w16cid:durableId="80924998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sanori_Matsuura">
    <w15:presenceInfo w15:providerId="AD" w15:userId="S::Masanori_Matsuura@jetro.go.jp::b21ceaf6-abee-4d9f-bca6-66cb40c34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A2"/>
    <w:rsid w:val="00000857"/>
    <w:rsid w:val="000014D0"/>
    <w:rsid w:val="00002720"/>
    <w:rsid w:val="00002975"/>
    <w:rsid w:val="00003475"/>
    <w:rsid w:val="000035E6"/>
    <w:rsid w:val="00003FFD"/>
    <w:rsid w:val="0000430B"/>
    <w:rsid w:val="000044F7"/>
    <w:rsid w:val="00004CC4"/>
    <w:rsid w:val="00005076"/>
    <w:rsid w:val="00005389"/>
    <w:rsid w:val="0000632F"/>
    <w:rsid w:val="0000653C"/>
    <w:rsid w:val="00007374"/>
    <w:rsid w:val="00007CE9"/>
    <w:rsid w:val="00011BC8"/>
    <w:rsid w:val="00011FED"/>
    <w:rsid w:val="00012AFB"/>
    <w:rsid w:val="00013318"/>
    <w:rsid w:val="0001451B"/>
    <w:rsid w:val="00014EBA"/>
    <w:rsid w:val="000153B2"/>
    <w:rsid w:val="00015CE8"/>
    <w:rsid w:val="00015E94"/>
    <w:rsid w:val="00015F5E"/>
    <w:rsid w:val="00016D1B"/>
    <w:rsid w:val="000172AF"/>
    <w:rsid w:val="0002016C"/>
    <w:rsid w:val="00020360"/>
    <w:rsid w:val="00020548"/>
    <w:rsid w:val="00020953"/>
    <w:rsid w:val="0002193B"/>
    <w:rsid w:val="00021A19"/>
    <w:rsid w:val="00021C50"/>
    <w:rsid w:val="000239AA"/>
    <w:rsid w:val="00023A9A"/>
    <w:rsid w:val="00024A92"/>
    <w:rsid w:val="00024F32"/>
    <w:rsid w:val="00025E02"/>
    <w:rsid w:val="00027260"/>
    <w:rsid w:val="00030180"/>
    <w:rsid w:val="00030E66"/>
    <w:rsid w:val="00031A0D"/>
    <w:rsid w:val="00032322"/>
    <w:rsid w:val="0003357C"/>
    <w:rsid w:val="00033642"/>
    <w:rsid w:val="00035071"/>
    <w:rsid w:val="00035190"/>
    <w:rsid w:val="00035C03"/>
    <w:rsid w:val="00035DEA"/>
    <w:rsid w:val="0003662A"/>
    <w:rsid w:val="00036678"/>
    <w:rsid w:val="00036BF6"/>
    <w:rsid w:val="00036F3D"/>
    <w:rsid w:val="0003715B"/>
    <w:rsid w:val="0003726D"/>
    <w:rsid w:val="00040062"/>
    <w:rsid w:val="0004015F"/>
    <w:rsid w:val="000405CD"/>
    <w:rsid w:val="00040BA2"/>
    <w:rsid w:val="00040C7C"/>
    <w:rsid w:val="00040D79"/>
    <w:rsid w:val="000415CB"/>
    <w:rsid w:val="00041B20"/>
    <w:rsid w:val="000438F3"/>
    <w:rsid w:val="00043CB0"/>
    <w:rsid w:val="00044590"/>
    <w:rsid w:val="000447AE"/>
    <w:rsid w:val="000448F0"/>
    <w:rsid w:val="00044A8B"/>
    <w:rsid w:val="00044E9F"/>
    <w:rsid w:val="00045B55"/>
    <w:rsid w:val="0005076C"/>
    <w:rsid w:val="00050796"/>
    <w:rsid w:val="000511BB"/>
    <w:rsid w:val="000516B7"/>
    <w:rsid w:val="000538B7"/>
    <w:rsid w:val="00055E09"/>
    <w:rsid w:val="00056372"/>
    <w:rsid w:val="000567B9"/>
    <w:rsid w:val="000613C8"/>
    <w:rsid w:val="00061DAC"/>
    <w:rsid w:val="000624A1"/>
    <w:rsid w:val="000646DE"/>
    <w:rsid w:val="0006471D"/>
    <w:rsid w:val="00065808"/>
    <w:rsid w:val="00065E12"/>
    <w:rsid w:val="00066B6D"/>
    <w:rsid w:val="0006793C"/>
    <w:rsid w:val="000713A1"/>
    <w:rsid w:val="00071A20"/>
    <w:rsid w:val="00071CCD"/>
    <w:rsid w:val="00071FD4"/>
    <w:rsid w:val="000730EE"/>
    <w:rsid w:val="0007318A"/>
    <w:rsid w:val="0007514D"/>
    <w:rsid w:val="0007527A"/>
    <w:rsid w:val="000754FA"/>
    <w:rsid w:val="000768B1"/>
    <w:rsid w:val="00076D9F"/>
    <w:rsid w:val="000777A2"/>
    <w:rsid w:val="00080889"/>
    <w:rsid w:val="00081132"/>
    <w:rsid w:val="000814EE"/>
    <w:rsid w:val="00082645"/>
    <w:rsid w:val="00082646"/>
    <w:rsid w:val="00082EA4"/>
    <w:rsid w:val="00083C60"/>
    <w:rsid w:val="00083FC6"/>
    <w:rsid w:val="00084319"/>
    <w:rsid w:val="0008459A"/>
    <w:rsid w:val="00084915"/>
    <w:rsid w:val="00087744"/>
    <w:rsid w:val="0008785A"/>
    <w:rsid w:val="000878BD"/>
    <w:rsid w:val="00092619"/>
    <w:rsid w:val="00092663"/>
    <w:rsid w:val="00092A2F"/>
    <w:rsid w:val="0009332B"/>
    <w:rsid w:val="0009348F"/>
    <w:rsid w:val="000941BF"/>
    <w:rsid w:val="00095331"/>
    <w:rsid w:val="00095996"/>
    <w:rsid w:val="00095B37"/>
    <w:rsid w:val="00095D9B"/>
    <w:rsid w:val="00096435"/>
    <w:rsid w:val="00096755"/>
    <w:rsid w:val="000A01A9"/>
    <w:rsid w:val="000A28F5"/>
    <w:rsid w:val="000A364D"/>
    <w:rsid w:val="000A3FFC"/>
    <w:rsid w:val="000A4644"/>
    <w:rsid w:val="000A494B"/>
    <w:rsid w:val="000A4C20"/>
    <w:rsid w:val="000A5BE3"/>
    <w:rsid w:val="000A5E18"/>
    <w:rsid w:val="000A609A"/>
    <w:rsid w:val="000A6824"/>
    <w:rsid w:val="000A6EFE"/>
    <w:rsid w:val="000A70A2"/>
    <w:rsid w:val="000A79FE"/>
    <w:rsid w:val="000B035F"/>
    <w:rsid w:val="000B1CC9"/>
    <w:rsid w:val="000B2127"/>
    <w:rsid w:val="000B40F5"/>
    <w:rsid w:val="000B60B0"/>
    <w:rsid w:val="000B62C7"/>
    <w:rsid w:val="000B6921"/>
    <w:rsid w:val="000B6BE5"/>
    <w:rsid w:val="000B72E2"/>
    <w:rsid w:val="000B7A25"/>
    <w:rsid w:val="000B7E22"/>
    <w:rsid w:val="000B7FE0"/>
    <w:rsid w:val="000C014D"/>
    <w:rsid w:val="000C0B32"/>
    <w:rsid w:val="000C0C5A"/>
    <w:rsid w:val="000C1E31"/>
    <w:rsid w:val="000C279A"/>
    <w:rsid w:val="000C3150"/>
    <w:rsid w:val="000C46C8"/>
    <w:rsid w:val="000C4ABD"/>
    <w:rsid w:val="000C5B6B"/>
    <w:rsid w:val="000C7F6B"/>
    <w:rsid w:val="000D00D6"/>
    <w:rsid w:val="000D1F7E"/>
    <w:rsid w:val="000D2216"/>
    <w:rsid w:val="000D232B"/>
    <w:rsid w:val="000D2373"/>
    <w:rsid w:val="000D265A"/>
    <w:rsid w:val="000D2E68"/>
    <w:rsid w:val="000D5B0F"/>
    <w:rsid w:val="000D6196"/>
    <w:rsid w:val="000E0740"/>
    <w:rsid w:val="000E0E66"/>
    <w:rsid w:val="000E111D"/>
    <w:rsid w:val="000E17B1"/>
    <w:rsid w:val="000E1BD8"/>
    <w:rsid w:val="000E2801"/>
    <w:rsid w:val="000E3E41"/>
    <w:rsid w:val="000E418D"/>
    <w:rsid w:val="000E4202"/>
    <w:rsid w:val="000E62B1"/>
    <w:rsid w:val="000E6AFB"/>
    <w:rsid w:val="000E72B2"/>
    <w:rsid w:val="000E7542"/>
    <w:rsid w:val="000F022C"/>
    <w:rsid w:val="000F02BA"/>
    <w:rsid w:val="000F05A2"/>
    <w:rsid w:val="000F0745"/>
    <w:rsid w:val="000F14DA"/>
    <w:rsid w:val="000F1638"/>
    <w:rsid w:val="000F2953"/>
    <w:rsid w:val="000F59F6"/>
    <w:rsid w:val="000F5F0C"/>
    <w:rsid w:val="000F6A10"/>
    <w:rsid w:val="000F745F"/>
    <w:rsid w:val="00101A2C"/>
    <w:rsid w:val="00102371"/>
    <w:rsid w:val="00102693"/>
    <w:rsid w:val="00102CEC"/>
    <w:rsid w:val="0010672E"/>
    <w:rsid w:val="00106C5C"/>
    <w:rsid w:val="00107405"/>
    <w:rsid w:val="00110BA6"/>
    <w:rsid w:val="00111531"/>
    <w:rsid w:val="00112061"/>
    <w:rsid w:val="00112A16"/>
    <w:rsid w:val="00113851"/>
    <w:rsid w:val="0011388A"/>
    <w:rsid w:val="00113948"/>
    <w:rsid w:val="001141BC"/>
    <w:rsid w:val="0011598D"/>
    <w:rsid w:val="00122407"/>
    <w:rsid w:val="00124297"/>
    <w:rsid w:val="0012473F"/>
    <w:rsid w:val="00124A4F"/>
    <w:rsid w:val="0012510C"/>
    <w:rsid w:val="0012578C"/>
    <w:rsid w:val="00125EDB"/>
    <w:rsid w:val="00126E6D"/>
    <w:rsid w:val="001270CA"/>
    <w:rsid w:val="0012721A"/>
    <w:rsid w:val="001275B1"/>
    <w:rsid w:val="00127731"/>
    <w:rsid w:val="00127AD0"/>
    <w:rsid w:val="00132D93"/>
    <w:rsid w:val="00133134"/>
    <w:rsid w:val="00133D64"/>
    <w:rsid w:val="00134F23"/>
    <w:rsid w:val="001371F9"/>
    <w:rsid w:val="00137F8B"/>
    <w:rsid w:val="001414DA"/>
    <w:rsid w:val="00141799"/>
    <w:rsid w:val="001425B0"/>
    <w:rsid w:val="0014284C"/>
    <w:rsid w:val="00142E61"/>
    <w:rsid w:val="001433F6"/>
    <w:rsid w:val="00144DC8"/>
    <w:rsid w:val="00144E20"/>
    <w:rsid w:val="001453B4"/>
    <w:rsid w:val="00145AD4"/>
    <w:rsid w:val="00146E6E"/>
    <w:rsid w:val="00146EA1"/>
    <w:rsid w:val="0014730A"/>
    <w:rsid w:val="00147FC3"/>
    <w:rsid w:val="001501CC"/>
    <w:rsid w:val="00150912"/>
    <w:rsid w:val="00150A57"/>
    <w:rsid w:val="00150C62"/>
    <w:rsid w:val="00150ED3"/>
    <w:rsid w:val="00151B51"/>
    <w:rsid w:val="0015260C"/>
    <w:rsid w:val="0015319B"/>
    <w:rsid w:val="00156179"/>
    <w:rsid w:val="00160EC8"/>
    <w:rsid w:val="00161A76"/>
    <w:rsid w:val="001622AA"/>
    <w:rsid w:val="00162550"/>
    <w:rsid w:val="00163B4D"/>
    <w:rsid w:val="001645C1"/>
    <w:rsid w:val="00164AEF"/>
    <w:rsid w:val="00164C0B"/>
    <w:rsid w:val="001651CC"/>
    <w:rsid w:val="00165619"/>
    <w:rsid w:val="001662DB"/>
    <w:rsid w:val="00166E1A"/>
    <w:rsid w:val="0016728E"/>
    <w:rsid w:val="00167423"/>
    <w:rsid w:val="00167BCF"/>
    <w:rsid w:val="00170E75"/>
    <w:rsid w:val="00171E97"/>
    <w:rsid w:val="00172BB9"/>
    <w:rsid w:val="00172EB7"/>
    <w:rsid w:val="001736A6"/>
    <w:rsid w:val="00173935"/>
    <w:rsid w:val="00174655"/>
    <w:rsid w:val="0017505E"/>
    <w:rsid w:val="00175965"/>
    <w:rsid w:val="00176D71"/>
    <w:rsid w:val="00176EFC"/>
    <w:rsid w:val="00177460"/>
    <w:rsid w:val="001800D8"/>
    <w:rsid w:val="001804D9"/>
    <w:rsid w:val="00180B65"/>
    <w:rsid w:val="00180B88"/>
    <w:rsid w:val="00181598"/>
    <w:rsid w:val="001832F8"/>
    <w:rsid w:val="00183B7A"/>
    <w:rsid w:val="0018623E"/>
    <w:rsid w:val="00186570"/>
    <w:rsid w:val="00187A95"/>
    <w:rsid w:val="00190CD4"/>
    <w:rsid w:val="0019143B"/>
    <w:rsid w:val="00191C89"/>
    <w:rsid w:val="00193A7C"/>
    <w:rsid w:val="0019489D"/>
    <w:rsid w:val="00194AFD"/>
    <w:rsid w:val="00194E37"/>
    <w:rsid w:val="00195D22"/>
    <w:rsid w:val="00196D49"/>
    <w:rsid w:val="001A1555"/>
    <w:rsid w:val="001A1772"/>
    <w:rsid w:val="001A1955"/>
    <w:rsid w:val="001A2C0C"/>
    <w:rsid w:val="001A3E34"/>
    <w:rsid w:val="001A5E64"/>
    <w:rsid w:val="001A63C0"/>
    <w:rsid w:val="001A7281"/>
    <w:rsid w:val="001A728A"/>
    <w:rsid w:val="001A75B5"/>
    <w:rsid w:val="001A7FAE"/>
    <w:rsid w:val="001B0421"/>
    <w:rsid w:val="001B0D3D"/>
    <w:rsid w:val="001B157D"/>
    <w:rsid w:val="001B37E5"/>
    <w:rsid w:val="001B3E75"/>
    <w:rsid w:val="001B493B"/>
    <w:rsid w:val="001B4E9A"/>
    <w:rsid w:val="001B50A0"/>
    <w:rsid w:val="001B580A"/>
    <w:rsid w:val="001B7161"/>
    <w:rsid w:val="001B721E"/>
    <w:rsid w:val="001B72B3"/>
    <w:rsid w:val="001C0562"/>
    <w:rsid w:val="001C0FF4"/>
    <w:rsid w:val="001C2C22"/>
    <w:rsid w:val="001C328D"/>
    <w:rsid w:val="001C39DA"/>
    <w:rsid w:val="001C3FB3"/>
    <w:rsid w:val="001C40C8"/>
    <w:rsid w:val="001C477F"/>
    <w:rsid w:val="001C619E"/>
    <w:rsid w:val="001D0720"/>
    <w:rsid w:val="001D0A09"/>
    <w:rsid w:val="001D0A16"/>
    <w:rsid w:val="001D0BA9"/>
    <w:rsid w:val="001D0D84"/>
    <w:rsid w:val="001D16D0"/>
    <w:rsid w:val="001D18A4"/>
    <w:rsid w:val="001D1A9A"/>
    <w:rsid w:val="001D1B2B"/>
    <w:rsid w:val="001D3A6A"/>
    <w:rsid w:val="001D42C9"/>
    <w:rsid w:val="001D6375"/>
    <w:rsid w:val="001D6F23"/>
    <w:rsid w:val="001E0134"/>
    <w:rsid w:val="001E056E"/>
    <w:rsid w:val="001E2AF2"/>
    <w:rsid w:val="001E4E0F"/>
    <w:rsid w:val="001E5643"/>
    <w:rsid w:val="001E6AB6"/>
    <w:rsid w:val="001E6B0C"/>
    <w:rsid w:val="001E73C8"/>
    <w:rsid w:val="001E7879"/>
    <w:rsid w:val="001F0129"/>
    <w:rsid w:val="001F2150"/>
    <w:rsid w:val="001F22B5"/>
    <w:rsid w:val="001F27FC"/>
    <w:rsid w:val="001F2A9E"/>
    <w:rsid w:val="001F2AB8"/>
    <w:rsid w:val="001F2E1E"/>
    <w:rsid w:val="001F6063"/>
    <w:rsid w:val="001F69EF"/>
    <w:rsid w:val="001F6CDA"/>
    <w:rsid w:val="001F784E"/>
    <w:rsid w:val="00200123"/>
    <w:rsid w:val="002016D8"/>
    <w:rsid w:val="00201849"/>
    <w:rsid w:val="00201C53"/>
    <w:rsid w:val="0020330D"/>
    <w:rsid w:val="0020363E"/>
    <w:rsid w:val="00204476"/>
    <w:rsid w:val="00204AE3"/>
    <w:rsid w:val="00205069"/>
    <w:rsid w:val="002057D6"/>
    <w:rsid w:val="00205BA2"/>
    <w:rsid w:val="002066C5"/>
    <w:rsid w:val="0020670A"/>
    <w:rsid w:val="002073EC"/>
    <w:rsid w:val="00207434"/>
    <w:rsid w:val="002077D9"/>
    <w:rsid w:val="002102B1"/>
    <w:rsid w:val="00210412"/>
    <w:rsid w:val="0021232A"/>
    <w:rsid w:val="002126BB"/>
    <w:rsid w:val="00212CD4"/>
    <w:rsid w:val="00212D70"/>
    <w:rsid w:val="002130A6"/>
    <w:rsid w:val="00213883"/>
    <w:rsid w:val="00214450"/>
    <w:rsid w:val="00214823"/>
    <w:rsid w:val="00214D74"/>
    <w:rsid w:val="002156DF"/>
    <w:rsid w:val="0021580F"/>
    <w:rsid w:val="00215FE6"/>
    <w:rsid w:val="00216CCE"/>
    <w:rsid w:val="002174DB"/>
    <w:rsid w:val="00217C41"/>
    <w:rsid w:val="002211F2"/>
    <w:rsid w:val="002218AE"/>
    <w:rsid w:val="002218FF"/>
    <w:rsid w:val="00221FC9"/>
    <w:rsid w:val="002237BA"/>
    <w:rsid w:val="00223E33"/>
    <w:rsid w:val="0022408F"/>
    <w:rsid w:val="00225F42"/>
    <w:rsid w:val="002262D3"/>
    <w:rsid w:val="00226411"/>
    <w:rsid w:val="002267BB"/>
    <w:rsid w:val="00226BDE"/>
    <w:rsid w:val="00230AAD"/>
    <w:rsid w:val="002314AD"/>
    <w:rsid w:val="00231EA4"/>
    <w:rsid w:val="002338C4"/>
    <w:rsid w:val="00233E98"/>
    <w:rsid w:val="00234489"/>
    <w:rsid w:val="00235278"/>
    <w:rsid w:val="00235BFA"/>
    <w:rsid w:val="00235F2C"/>
    <w:rsid w:val="00236506"/>
    <w:rsid w:val="00236967"/>
    <w:rsid w:val="00236B83"/>
    <w:rsid w:val="00237975"/>
    <w:rsid w:val="00237AB2"/>
    <w:rsid w:val="002416A7"/>
    <w:rsid w:val="00241AF5"/>
    <w:rsid w:val="002432C8"/>
    <w:rsid w:val="00244752"/>
    <w:rsid w:val="002452C5"/>
    <w:rsid w:val="00246A92"/>
    <w:rsid w:val="00246CF0"/>
    <w:rsid w:val="00246E4F"/>
    <w:rsid w:val="002475E1"/>
    <w:rsid w:val="0025001F"/>
    <w:rsid w:val="00250E16"/>
    <w:rsid w:val="00251179"/>
    <w:rsid w:val="00252496"/>
    <w:rsid w:val="00253308"/>
    <w:rsid w:val="00253DD0"/>
    <w:rsid w:val="00254213"/>
    <w:rsid w:val="0025462F"/>
    <w:rsid w:val="002546F9"/>
    <w:rsid w:val="00257749"/>
    <w:rsid w:val="002623E5"/>
    <w:rsid w:val="002629CE"/>
    <w:rsid w:val="00262C20"/>
    <w:rsid w:val="0026356A"/>
    <w:rsid w:val="00263AF5"/>
    <w:rsid w:val="002643F9"/>
    <w:rsid w:val="0026513E"/>
    <w:rsid w:val="002674C9"/>
    <w:rsid w:val="00267EB8"/>
    <w:rsid w:val="0027268B"/>
    <w:rsid w:val="002737A3"/>
    <w:rsid w:val="00274082"/>
    <w:rsid w:val="002746B8"/>
    <w:rsid w:val="00274747"/>
    <w:rsid w:val="002751B1"/>
    <w:rsid w:val="002751E6"/>
    <w:rsid w:val="00275C5B"/>
    <w:rsid w:val="0027683C"/>
    <w:rsid w:val="00276FCB"/>
    <w:rsid w:val="00277A57"/>
    <w:rsid w:val="002801F7"/>
    <w:rsid w:val="00280272"/>
    <w:rsid w:val="00280409"/>
    <w:rsid w:val="0028258A"/>
    <w:rsid w:val="00283114"/>
    <w:rsid w:val="0028333E"/>
    <w:rsid w:val="00286B33"/>
    <w:rsid w:val="002901EA"/>
    <w:rsid w:val="00290A5D"/>
    <w:rsid w:val="00290FAC"/>
    <w:rsid w:val="0029123F"/>
    <w:rsid w:val="002913EE"/>
    <w:rsid w:val="002918E0"/>
    <w:rsid w:val="00292108"/>
    <w:rsid w:val="00294793"/>
    <w:rsid w:val="00294816"/>
    <w:rsid w:val="002948C2"/>
    <w:rsid w:val="00296412"/>
    <w:rsid w:val="00296A00"/>
    <w:rsid w:val="00296DB9"/>
    <w:rsid w:val="0029739D"/>
    <w:rsid w:val="002A05EC"/>
    <w:rsid w:val="002A0733"/>
    <w:rsid w:val="002A081D"/>
    <w:rsid w:val="002A10A4"/>
    <w:rsid w:val="002A1C1F"/>
    <w:rsid w:val="002A1E10"/>
    <w:rsid w:val="002A1FCB"/>
    <w:rsid w:val="002A217E"/>
    <w:rsid w:val="002A2366"/>
    <w:rsid w:val="002A2997"/>
    <w:rsid w:val="002A2F46"/>
    <w:rsid w:val="002A5DE0"/>
    <w:rsid w:val="002A66A2"/>
    <w:rsid w:val="002A690C"/>
    <w:rsid w:val="002A6A36"/>
    <w:rsid w:val="002A7F15"/>
    <w:rsid w:val="002B0240"/>
    <w:rsid w:val="002B2B1F"/>
    <w:rsid w:val="002B3662"/>
    <w:rsid w:val="002B3E49"/>
    <w:rsid w:val="002B4103"/>
    <w:rsid w:val="002B4C37"/>
    <w:rsid w:val="002B4CF9"/>
    <w:rsid w:val="002B5D9B"/>
    <w:rsid w:val="002B6F81"/>
    <w:rsid w:val="002C03DE"/>
    <w:rsid w:val="002C0B1F"/>
    <w:rsid w:val="002C0BBD"/>
    <w:rsid w:val="002C1353"/>
    <w:rsid w:val="002C2376"/>
    <w:rsid w:val="002C247F"/>
    <w:rsid w:val="002C2BF0"/>
    <w:rsid w:val="002D0823"/>
    <w:rsid w:val="002D1140"/>
    <w:rsid w:val="002D3239"/>
    <w:rsid w:val="002D3990"/>
    <w:rsid w:val="002D4171"/>
    <w:rsid w:val="002D4612"/>
    <w:rsid w:val="002D5FBF"/>
    <w:rsid w:val="002D6853"/>
    <w:rsid w:val="002D6B31"/>
    <w:rsid w:val="002D6C98"/>
    <w:rsid w:val="002D7A42"/>
    <w:rsid w:val="002E018E"/>
    <w:rsid w:val="002E0640"/>
    <w:rsid w:val="002E223F"/>
    <w:rsid w:val="002E2652"/>
    <w:rsid w:val="002E2831"/>
    <w:rsid w:val="002E3C43"/>
    <w:rsid w:val="002E3C79"/>
    <w:rsid w:val="002E3E11"/>
    <w:rsid w:val="002E4754"/>
    <w:rsid w:val="002E4E35"/>
    <w:rsid w:val="002E5320"/>
    <w:rsid w:val="002E54BA"/>
    <w:rsid w:val="002E6626"/>
    <w:rsid w:val="002E7C8B"/>
    <w:rsid w:val="002F053C"/>
    <w:rsid w:val="002F09C1"/>
    <w:rsid w:val="002F0B5D"/>
    <w:rsid w:val="002F287D"/>
    <w:rsid w:val="002F7338"/>
    <w:rsid w:val="002F78D3"/>
    <w:rsid w:val="002F7B64"/>
    <w:rsid w:val="0030086E"/>
    <w:rsid w:val="003009C0"/>
    <w:rsid w:val="00300AFF"/>
    <w:rsid w:val="00301578"/>
    <w:rsid w:val="00302038"/>
    <w:rsid w:val="00302E07"/>
    <w:rsid w:val="0030354F"/>
    <w:rsid w:val="003036DD"/>
    <w:rsid w:val="003037FB"/>
    <w:rsid w:val="0030709F"/>
    <w:rsid w:val="00312843"/>
    <w:rsid w:val="0031323F"/>
    <w:rsid w:val="00314EB3"/>
    <w:rsid w:val="003150D4"/>
    <w:rsid w:val="00316A4D"/>
    <w:rsid w:val="00317BB0"/>
    <w:rsid w:val="00321B29"/>
    <w:rsid w:val="0032207F"/>
    <w:rsid w:val="00323525"/>
    <w:rsid w:val="003237BC"/>
    <w:rsid w:val="00323FF2"/>
    <w:rsid w:val="00326A00"/>
    <w:rsid w:val="003275F8"/>
    <w:rsid w:val="003278A0"/>
    <w:rsid w:val="00327C27"/>
    <w:rsid w:val="00327F5D"/>
    <w:rsid w:val="0033013D"/>
    <w:rsid w:val="003301E4"/>
    <w:rsid w:val="003302E0"/>
    <w:rsid w:val="00330470"/>
    <w:rsid w:val="00331456"/>
    <w:rsid w:val="00331F10"/>
    <w:rsid w:val="00332209"/>
    <w:rsid w:val="00332A66"/>
    <w:rsid w:val="00332BCD"/>
    <w:rsid w:val="00332D72"/>
    <w:rsid w:val="00334676"/>
    <w:rsid w:val="00334720"/>
    <w:rsid w:val="00334A1D"/>
    <w:rsid w:val="003357FE"/>
    <w:rsid w:val="00335DDB"/>
    <w:rsid w:val="00336511"/>
    <w:rsid w:val="00336912"/>
    <w:rsid w:val="00336984"/>
    <w:rsid w:val="0033702A"/>
    <w:rsid w:val="0034046B"/>
    <w:rsid w:val="00341199"/>
    <w:rsid w:val="0034129D"/>
    <w:rsid w:val="00341D1E"/>
    <w:rsid w:val="0034278F"/>
    <w:rsid w:val="003428C4"/>
    <w:rsid w:val="00342E77"/>
    <w:rsid w:val="003431BA"/>
    <w:rsid w:val="003432D7"/>
    <w:rsid w:val="00346D63"/>
    <w:rsid w:val="0035007F"/>
    <w:rsid w:val="00350CDD"/>
    <w:rsid w:val="00352EEF"/>
    <w:rsid w:val="00353ACC"/>
    <w:rsid w:val="0035406D"/>
    <w:rsid w:val="0035518E"/>
    <w:rsid w:val="00355776"/>
    <w:rsid w:val="003559A3"/>
    <w:rsid w:val="00356DD1"/>
    <w:rsid w:val="00357EAB"/>
    <w:rsid w:val="003602B7"/>
    <w:rsid w:val="00360FD7"/>
    <w:rsid w:val="00361A4B"/>
    <w:rsid w:val="0036226E"/>
    <w:rsid w:val="00363F39"/>
    <w:rsid w:val="003641F8"/>
    <w:rsid w:val="003643C8"/>
    <w:rsid w:val="003648DF"/>
    <w:rsid w:val="00364DE2"/>
    <w:rsid w:val="0036643A"/>
    <w:rsid w:val="0036699F"/>
    <w:rsid w:val="00367F9D"/>
    <w:rsid w:val="00370FDD"/>
    <w:rsid w:val="00372E9E"/>
    <w:rsid w:val="003742B7"/>
    <w:rsid w:val="003748F3"/>
    <w:rsid w:val="00377018"/>
    <w:rsid w:val="00377A25"/>
    <w:rsid w:val="0038018F"/>
    <w:rsid w:val="00382146"/>
    <w:rsid w:val="00382196"/>
    <w:rsid w:val="00382623"/>
    <w:rsid w:val="00384586"/>
    <w:rsid w:val="003845C1"/>
    <w:rsid w:val="00385B4E"/>
    <w:rsid w:val="00386226"/>
    <w:rsid w:val="00387063"/>
    <w:rsid w:val="003900D6"/>
    <w:rsid w:val="0039014B"/>
    <w:rsid w:val="00390AB0"/>
    <w:rsid w:val="00391029"/>
    <w:rsid w:val="00392324"/>
    <w:rsid w:val="00392EB8"/>
    <w:rsid w:val="0039311C"/>
    <w:rsid w:val="00393C3E"/>
    <w:rsid w:val="00394A69"/>
    <w:rsid w:val="003963BD"/>
    <w:rsid w:val="003965C2"/>
    <w:rsid w:val="003966C2"/>
    <w:rsid w:val="00396C1D"/>
    <w:rsid w:val="0039715E"/>
    <w:rsid w:val="00397719"/>
    <w:rsid w:val="003977BB"/>
    <w:rsid w:val="00397814"/>
    <w:rsid w:val="003979AF"/>
    <w:rsid w:val="00397F20"/>
    <w:rsid w:val="003A009F"/>
    <w:rsid w:val="003A0E6F"/>
    <w:rsid w:val="003A1238"/>
    <w:rsid w:val="003A1E06"/>
    <w:rsid w:val="003A348C"/>
    <w:rsid w:val="003A7563"/>
    <w:rsid w:val="003A7903"/>
    <w:rsid w:val="003B023A"/>
    <w:rsid w:val="003B037E"/>
    <w:rsid w:val="003B08B1"/>
    <w:rsid w:val="003B1B64"/>
    <w:rsid w:val="003B1D5D"/>
    <w:rsid w:val="003B2CB0"/>
    <w:rsid w:val="003B3AE2"/>
    <w:rsid w:val="003B3E80"/>
    <w:rsid w:val="003B4E28"/>
    <w:rsid w:val="003B59F7"/>
    <w:rsid w:val="003B7120"/>
    <w:rsid w:val="003C2E94"/>
    <w:rsid w:val="003C2EAC"/>
    <w:rsid w:val="003C3754"/>
    <w:rsid w:val="003C441A"/>
    <w:rsid w:val="003C506F"/>
    <w:rsid w:val="003C5472"/>
    <w:rsid w:val="003C5635"/>
    <w:rsid w:val="003C59B7"/>
    <w:rsid w:val="003C651A"/>
    <w:rsid w:val="003C7303"/>
    <w:rsid w:val="003C74BF"/>
    <w:rsid w:val="003D142F"/>
    <w:rsid w:val="003D1A3B"/>
    <w:rsid w:val="003D1AF2"/>
    <w:rsid w:val="003D1B1C"/>
    <w:rsid w:val="003D1CAD"/>
    <w:rsid w:val="003D3856"/>
    <w:rsid w:val="003D4B85"/>
    <w:rsid w:val="003D4C57"/>
    <w:rsid w:val="003D72F2"/>
    <w:rsid w:val="003E28F8"/>
    <w:rsid w:val="003E2DCE"/>
    <w:rsid w:val="003E36ED"/>
    <w:rsid w:val="003E3F36"/>
    <w:rsid w:val="003E4426"/>
    <w:rsid w:val="003E4927"/>
    <w:rsid w:val="003E5039"/>
    <w:rsid w:val="003E5193"/>
    <w:rsid w:val="003E52E5"/>
    <w:rsid w:val="003E530D"/>
    <w:rsid w:val="003E53F0"/>
    <w:rsid w:val="003E6044"/>
    <w:rsid w:val="003E62B6"/>
    <w:rsid w:val="003E7ECB"/>
    <w:rsid w:val="003F0E81"/>
    <w:rsid w:val="003F1A9D"/>
    <w:rsid w:val="003F2B6A"/>
    <w:rsid w:val="003F3E65"/>
    <w:rsid w:val="003F45E9"/>
    <w:rsid w:val="003F4DE7"/>
    <w:rsid w:val="003F5BE1"/>
    <w:rsid w:val="0040424A"/>
    <w:rsid w:val="00404342"/>
    <w:rsid w:val="004049F0"/>
    <w:rsid w:val="00404F0F"/>
    <w:rsid w:val="00405602"/>
    <w:rsid w:val="00405973"/>
    <w:rsid w:val="004063E9"/>
    <w:rsid w:val="00406A0A"/>
    <w:rsid w:val="0040770B"/>
    <w:rsid w:val="004108BB"/>
    <w:rsid w:val="004109A1"/>
    <w:rsid w:val="00411D34"/>
    <w:rsid w:val="004126AD"/>
    <w:rsid w:val="00412B00"/>
    <w:rsid w:val="00413789"/>
    <w:rsid w:val="00413997"/>
    <w:rsid w:val="00413F89"/>
    <w:rsid w:val="004156F2"/>
    <w:rsid w:val="00416DA6"/>
    <w:rsid w:val="00420BE2"/>
    <w:rsid w:val="00420C21"/>
    <w:rsid w:val="004217F1"/>
    <w:rsid w:val="00422429"/>
    <w:rsid w:val="00422612"/>
    <w:rsid w:val="004309F1"/>
    <w:rsid w:val="00431C89"/>
    <w:rsid w:val="00432810"/>
    <w:rsid w:val="00432C22"/>
    <w:rsid w:val="00432E1A"/>
    <w:rsid w:val="004340C2"/>
    <w:rsid w:val="004342CD"/>
    <w:rsid w:val="0043510F"/>
    <w:rsid w:val="0043513B"/>
    <w:rsid w:val="00435B21"/>
    <w:rsid w:val="00436EC1"/>
    <w:rsid w:val="00437B1B"/>
    <w:rsid w:val="00437E04"/>
    <w:rsid w:val="00440683"/>
    <w:rsid w:val="00441759"/>
    <w:rsid w:val="0044281D"/>
    <w:rsid w:val="00443ACC"/>
    <w:rsid w:val="00443D20"/>
    <w:rsid w:val="00444012"/>
    <w:rsid w:val="00444CB6"/>
    <w:rsid w:val="00444EF6"/>
    <w:rsid w:val="004452B6"/>
    <w:rsid w:val="00445D8C"/>
    <w:rsid w:val="00446FBC"/>
    <w:rsid w:val="00447275"/>
    <w:rsid w:val="004475E3"/>
    <w:rsid w:val="00447CE4"/>
    <w:rsid w:val="00450592"/>
    <w:rsid w:val="00451206"/>
    <w:rsid w:val="00452AF2"/>
    <w:rsid w:val="0045304C"/>
    <w:rsid w:val="0045312C"/>
    <w:rsid w:val="00453A88"/>
    <w:rsid w:val="00454BD8"/>
    <w:rsid w:val="00455C6D"/>
    <w:rsid w:val="004560A8"/>
    <w:rsid w:val="00456741"/>
    <w:rsid w:val="004570CD"/>
    <w:rsid w:val="004609EE"/>
    <w:rsid w:val="00460D14"/>
    <w:rsid w:val="00460F1E"/>
    <w:rsid w:val="00461631"/>
    <w:rsid w:val="00461951"/>
    <w:rsid w:val="00461E27"/>
    <w:rsid w:val="00463B97"/>
    <w:rsid w:val="00463D5E"/>
    <w:rsid w:val="00464F44"/>
    <w:rsid w:val="004671D9"/>
    <w:rsid w:val="004676D1"/>
    <w:rsid w:val="004706BB"/>
    <w:rsid w:val="00472440"/>
    <w:rsid w:val="00472F33"/>
    <w:rsid w:val="004733FB"/>
    <w:rsid w:val="0047367B"/>
    <w:rsid w:val="00473729"/>
    <w:rsid w:val="004741DC"/>
    <w:rsid w:val="00474EDF"/>
    <w:rsid w:val="00476073"/>
    <w:rsid w:val="00476DB3"/>
    <w:rsid w:val="00477736"/>
    <w:rsid w:val="0048037D"/>
    <w:rsid w:val="004813F4"/>
    <w:rsid w:val="00481C12"/>
    <w:rsid w:val="00481D0C"/>
    <w:rsid w:val="0048355C"/>
    <w:rsid w:val="00483973"/>
    <w:rsid w:val="00483F11"/>
    <w:rsid w:val="004840AF"/>
    <w:rsid w:val="00484182"/>
    <w:rsid w:val="004842D7"/>
    <w:rsid w:val="00485338"/>
    <w:rsid w:val="00485936"/>
    <w:rsid w:val="00486945"/>
    <w:rsid w:val="004903AD"/>
    <w:rsid w:val="004918ED"/>
    <w:rsid w:val="00493D89"/>
    <w:rsid w:val="0049452C"/>
    <w:rsid w:val="004947BF"/>
    <w:rsid w:val="00494BC1"/>
    <w:rsid w:val="00495D09"/>
    <w:rsid w:val="00496030"/>
    <w:rsid w:val="00496731"/>
    <w:rsid w:val="004971B5"/>
    <w:rsid w:val="004A09EC"/>
    <w:rsid w:val="004A10F7"/>
    <w:rsid w:val="004A1E50"/>
    <w:rsid w:val="004A2467"/>
    <w:rsid w:val="004A28B9"/>
    <w:rsid w:val="004A3029"/>
    <w:rsid w:val="004A38FD"/>
    <w:rsid w:val="004A3A85"/>
    <w:rsid w:val="004A66EE"/>
    <w:rsid w:val="004B0598"/>
    <w:rsid w:val="004B073F"/>
    <w:rsid w:val="004B09D0"/>
    <w:rsid w:val="004B1143"/>
    <w:rsid w:val="004B11F6"/>
    <w:rsid w:val="004B1474"/>
    <w:rsid w:val="004B1511"/>
    <w:rsid w:val="004B4B8C"/>
    <w:rsid w:val="004B5ECE"/>
    <w:rsid w:val="004B664A"/>
    <w:rsid w:val="004B77C1"/>
    <w:rsid w:val="004B7AE5"/>
    <w:rsid w:val="004C037B"/>
    <w:rsid w:val="004C1CD0"/>
    <w:rsid w:val="004C2069"/>
    <w:rsid w:val="004C2676"/>
    <w:rsid w:val="004C3129"/>
    <w:rsid w:val="004C3BEE"/>
    <w:rsid w:val="004C3D41"/>
    <w:rsid w:val="004C4BB6"/>
    <w:rsid w:val="004C53BC"/>
    <w:rsid w:val="004C5796"/>
    <w:rsid w:val="004C5D7D"/>
    <w:rsid w:val="004D092F"/>
    <w:rsid w:val="004D25EC"/>
    <w:rsid w:val="004D2E9F"/>
    <w:rsid w:val="004D3E10"/>
    <w:rsid w:val="004D505C"/>
    <w:rsid w:val="004D5A38"/>
    <w:rsid w:val="004D7FF4"/>
    <w:rsid w:val="004E2C45"/>
    <w:rsid w:val="004E2D0A"/>
    <w:rsid w:val="004E2FAA"/>
    <w:rsid w:val="004E32EB"/>
    <w:rsid w:val="004E3988"/>
    <w:rsid w:val="004E3B96"/>
    <w:rsid w:val="004E3C18"/>
    <w:rsid w:val="004E585A"/>
    <w:rsid w:val="004E5BCC"/>
    <w:rsid w:val="004E5ED4"/>
    <w:rsid w:val="004E6125"/>
    <w:rsid w:val="004E6417"/>
    <w:rsid w:val="004E6780"/>
    <w:rsid w:val="004E7B59"/>
    <w:rsid w:val="004F16EE"/>
    <w:rsid w:val="004F1C6D"/>
    <w:rsid w:val="004F3404"/>
    <w:rsid w:val="004F345A"/>
    <w:rsid w:val="004F4B45"/>
    <w:rsid w:val="004F4C5D"/>
    <w:rsid w:val="004F5D1E"/>
    <w:rsid w:val="00500080"/>
    <w:rsid w:val="00500B1F"/>
    <w:rsid w:val="00501152"/>
    <w:rsid w:val="0050282F"/>
    <w:rsid w:val="00502BCF"/>
    <w:rsid w:val="00503D8E"/>
    <w:rsid w:val="005048F3"/>
    <w:rsid w:val="00504969"/>
    <w:rsid w:val="00504EF0"/>
    <w:rsid w:val="005051B8"/>
    <w:rsid w:val="005056D3"/>
    <w:rsid w:val="0050597B"/>
    <w:rsid w:val="00506677"/>
    <w:rsid w:val="005066D7"/>
    <w:rsid w:val="00506D5B"/>
    <w:rsid w:val="005102A9"/>
    <w:rsid w:val="005108D7"/>
    <w:rsid w:val="00511CCB"/>
    <w:rsid w:val="005120D9"/>
    <w:rsid w:val="005130AA"/>
    <w:rsid w:val="005130EA"/>
    <w:rsid w:val="005131C4"/>
    <w:rsid w:val="00513475"/>
    <w:rsid w:val="00513829"/>
    <w:rsid w:val="0051530C"/>
    <w:rsid w:val="0051540D"/>
    <w:rsid w:val="00515450"/>
    <w:rsid w:val="00515B5E"/>
    <w:rsid w:val="00516A20"/>
    <w:rsid w:val="005207C6"/>
    <w:rsid w:val="0052088D"/>
    <w:rsid w:val="00520CEC"/>
    <w:rsid w:val="00521ED1"/>
    <w:rsid w:val="005220BE"/>
    <w:rsid w:val="00522D94"/>
    <w:rsid w:val="00522E98"/>
    <w:rsid w:val="005236F5"/>
    <w:rsid w:val="005245F4"/>
    <w:rsid w:val="00524A9D"/>
    <w:rsid w:val="005254A0"/>
    <w:rsid w:val="00531A59"/>
    <w:rsid w:val="00532D3C"/>
    <w:rsid w:val="005332A3"/>
    <w:rsid w:val="0053394D"/>
    <w:rsid w:val="0053483B"/>
    <w:rsid w:val="005367FE"/>
    <w:rsid w:val="005370C7"/>
    <w:rsid w:val="00540496"/>
    <w:rsid w:val="00540C4C"/>
    <w:rsid w:val="00540CE2"/>
    <w:rsid w:val="00541FBA"/>
    <w:rsid w:val="00542407"/>
    <w:rsid w:val="00542BC0"/>
    <w:rsid w:val="00542BEF"/>
    <w:rsid w:val="00542E81"/>
    <w:rsid w:val="00543B4F"/>
    <w:rsid w:val="005442FB"/>
    <w:rsid w:val="00544753"/>
    <w:rsid w:val="00544C1C"/>
    <w:rsid w:val="00546625"/>
    <w:rsid w:val="00547597"/>
    <w:rsid w:val="00547639"/>
    <w:rsid w:val="00547676"/>
    <w:rsid w:val="005479BC"/>
    <w:rsid w:val="00550156"/>
    <w:rsid w:val="00551349"/>
    <w:rsid w:val="005519C6"/>
    <w:rsid w:val="0055285C"/>
    <w:rsid w:val="00552DA3"/>
    <w:rsid w:val="005531AF"/>
    <w:rsid w:val="00553F0D"/>
    <w:rsid w:val="0055442C"/>
    <w:rsid w:val="005544F8"/>
    <w:rsid w:val="00556A6F"/>
    <w:rsid w:val="00556AAA"/>
    <w:rsid w:val="00556E59"/>
    <w:rsid w:val="00561142"/>
    <w:rsid w:val="0056229E"/>
    <w:rsid w:val="005627F7"/>
    <w:rsid w:val="005630C0"/>
    <w:rsid w:val="00564C71"/>
    <w:rsid w:val="005661D3"/>
    <w:rsid w:val="005671E7"/>
    <w:rsid w:val="00567FA3"/>
    <w:rsid w:val="00570AB9"/>
    <w:rsid w:val="00571362"/>
    <w:rsid w:val="00571F33"/>
    <w:rsid w:val="005725E3"/>
    <w:rsid w:val="0057277D"/>
    <w:rsid w:val="0057385C"/>
    <w:rsid w:val="00573ECB"/>
    <w:rsid w:val="005750E6"/>
    <w:rsid w:val="00577D4C"/>
    <w:rsid w:val="005801A5"/>
    <w:rsid w:val="005802F5"/>
    <w:rsid w:val="00580FB4"/>
    <w:rsid w:val="00581222"/>
    <w:rsid w:val="005812A3"/>
    <w:rsid w:val="00581937"/>
    <w:rsid w:val="00582D2F"/>
    <w:rsid w:val="00583985"/>
    <w:rsid w:val="00585439"/>
    <w:rsid w:val="00585C30"/>
    <w:rsid w:val="00585F52"/>
    <w:rsid w:val="00586A45"/>
    <w:rsid w:val="00586D6E"/>
    <w:rsid w:val="00587A91"/>
    <w:rsid w:val="0059016B"/>
    <w:rsid w:val="005912C7"/>
    <w:rsid w:val="00591F74"/>
    <w:rsid w:val="00592092"/>
    <w:rsid w:val="00592674"/>
    <w:rsid w:val="00592D03"/>
    <w:rsid w:val="00593E73"/>
    <w:rsid w:val="005957C8"/>
    <w:rsid w:val="00596AF9"/>
    <w:rsid w:val="00596E03"/>
    <w:rsid w:val="0059744C"/>
    <w:rsid w:val="0059774B"/>
    <w:rsid w:val="005A01B6"/>
    <w:rsid w:val="005A0A95"/>
    <w:rsid w:val="005A0AC7"/>
    <w:rsid w:val="005A0AD0"/>
    <w:rsid w:val="005A0E6B"/>
    <w:rsid w:val="005A1DC3"/>
    <w:rsid w:val="005A2B4D"/>
    <w:rsid w:val="005A2D32"/>
    <w:rsid w:val="005A502B"/>
    <w:rsid w:val="005A5120"/>
    <w:rsid w:val="005A5250"/>
    <w:rsid w:val="005A5EE5"/>
    <w:rsid w:val="005A7CEE"/>
    <w:rsid w:val="005A7E27"/>
    <w:rsid w:val="005B0BB1"/>
    <w:rsid w:val="005B14AA"/>
    <w:rsid w:val="005B1528"/>
    <w:rsid w:val="005B1F23"/>
    <w:rsid w:val="005B34BB"/>
    <w:rsid w:val="005B521F"/>
    <w:rsid w:val="005B5726"/>
    <w:rsid w:val="005B6A33"/>
    <w:rsid w:val="005B71C2"/>
    <w:rsid w:val="005C05C2"/>
    <w:rsid w:val="005C1A8F"/>
    <w:rsid w:val="005C1B0D"/>
    <w:rsid w:val="005C1E2A"/>
    <w:rsid w:val="005C1FF2"/>
    <w:rsid w:val="005C3304"/>
    <w:rsid w:val="005C3409"/>
    <w:rsid w:val="005C5B2C"/>
    <w:rsid w:val="005C685D"/>
    <w:rsid w:val="005C7684"/>
    <w:rsid w:val="005C797E"/>
    <w:rsid w:val="005D09E7"/>
    <w:rsid w:val="005D1951"/>
    <w:rsid w:val="005D3C7F"/>
    <w:rsid w:val="005D422B"/>
    <w:rsid w:val="005D4283"/>
    <w:rsid w:val="005D4FB9"/>
    <w:rsid w:val="005D59D8"/>
    <w:rsid w:val="005D5A0D"/>
    <w:rsid w:val="005D64D2"/>
    <w:rsid w:val="005D6B1E"/>
    <w:rsid w:val="005D6BE1"/>
    <w:rsid w:val="005D7901"/>
    <w:rsid w:val="005D7CFD"/>
    <w:rsid w:val="005E03E1"/>
    <w:rsid w:val="005E2BE8"/>
    <w:rsid w:val="005E394F"/>
    <w:rsid w:val="005E4244"/>
    <w:rsid w:val="005E42C0"/>
    <w:rsid w:val="005E448D"/>
    <w:rsid w:val="005E5B4F"/>
    <w:rsid w:val="005E5F70"/>
    <w:rsid w:val="005E5F82"/>
    <w:rsid w:val="005E74DF"/>
    <w:rsid w:val="005E7622"/>
    <w:rsid w:val="005E7917"/>
    <w:rsid w:val="005F080B"/>
    <w:rsid w:val="005F219B"/>
    <w:rsid w:val="005F2F5D"/>
    <w:rsid w:val="005F36FD"/>
    <w:rsid w:val="005F4B8D"/>
    <w:rsid w:val="005F72F1"/>
    <w:rsid w:val="0060000D"/>
    <w:rsid w:val="0060018E"/>
    <w:rsid w:val="00600941"/>
    <w:rsid w:val="00600C4E"/>
    <w:rsid w:val="006015E6"/>
    <w:rsid w:val="00601763"/>
    <w:rsid w:val="00601819"/>
    <w:rsid w:val="00603213"/>
    <w:rsid w:val="0060341A"/>
    <w:rsid w:val="0060345A"/>
    <w:rsid w:val="00603468"/>
    <w:rsid w:val="0060349A"/>
    <w:rsid w:val="006037FC"/>
    <w:rsid w:val="00605F23"/>
    <w:rsid w:val="006068B0"/>
    <w:rsid w:val="00607344"/>
    <w:rsid w:val="00607CDF"/>
    <w:rsid w:val="00610D1D"/>
    <w:rsid w:val="00611B9A"/>
    <w:rsid w:val="006125AA"/>
    <w:rsid w:val="00612995"/>
    <w:rsid w:val="006132E5"/>
    <w:rsid w:val="006133C5"/>
    <w:rsid w:val="00613BEB"/>
    <w:rsid w:val="00614BC3"/>
    <w:rsid w:val="00615DB8"/>
    <w:rsid w:val="006162B3"/>
    <w:rsid w:val="00616977"/>
    <w:rsid w:val="00620C99"/>
    <w:rsid w:val="00621285"/>
    <w:rsid w:val="00622E1A"/>
    <w:rsid w:val="00623EF3"/>
    <w:rsid w:val="0062408D"/>
    <w:rsid w:val="00625C3A"/>
    <w:rsid w:val="00627175"/>
    <w:rsid w:val="006277EB"/>
    <w:rsid w:val="006300B7"/>
    <w:rsid w:val="0063050D"/>
    <w:rsid w:val="00630682"/>
    <w:rsid w:val="00631197"/>
    <w:rsid w:val="006319D4"/>
    <w:rsid w:val="00632369"/>
    <w:rsid w:val="006328B0"/>
    <w:rsid w:val="0063578A"/>
    <w:rsid w:val="00635976"/>
    <w:rsid w:val="00635DA1"/>
    <w:rsid w:val="006362A5"/>
    <w:rsid w:val="00636466"/>
    <w:rsid w:val="00637831"/>
    <w:rsid w:val="00637D14"/>
    <w:rsid w:val="006406D7"/>
    <w:rsid w:val="00641531"/>
    <w:rsid w:val="006419D2"/>
    <w:rsid w:val="006419F5"/>
    <w:rsid w:val="00642134"/>
    <w:rsid w:val="00642902"/>
    <w:rsid w:val="00643B02"/>
    <w:rsid w:val="00644737"/>
    <w:rsid w:val="006457DC"/>
    <w:rsid w:val="00646C4D"/>
    <w:rsid w:val="00646CAE"/>
    <w:rsid w:val="00647ED7"/>
    <w:rsid w:val="00650702"/>
    <w:rsid w:val="0065289A"/>
    <w:rsid w:val="0065332C"/>
    <w:rsid w:val="00653C3E"/>
    <w:rsid w:val="00653D43"/>
    <w:rsid w:val="0065495B"/>
    <w:rsid w:val="006556C5"/>
    <w:rsid w:val="00655A56"/>
    <w:rsid w:val="00655AD5"/>
    <w:rsid w:val="006569B8"/>
    <w:rsid w:val="00657516"/>
    <w:rsid w:val="0066288E"/>
    <w:rsid w:val="00662CA8"/>
    <w:rsid w:val="00663594"/>
    <w:rsid w:val="006642DC"/>
    <w:rsid w:val="006655EA"/>
    <w:rsid w:val="00665C88"/>
    <w:rsid w:val="00665E0C"/>
    <w:rsid w:val="006666C9"/>
    <w:rsid w:val="00667392"/>
    <w:rsid w:val="006673A3"/>
    <w:rsid w:val="0067029D"/>
    <w:rsid w:val="006711E4"/>
    <w:rsid w:val="0067141E"/>
    <w:rsid w:val="00672C64"/>
    <w:rsid w:val="0067301C"/>
    <w:rsid w:val="0067329C"/>
    <w:rsid w:val="00673365"/>
    <w:rsid w:val="006736C9"/>
    <w:rsid w:val="00675322"/>
    <w:rsid w:val="00675CCB"/>
    <w:rsid w:val="006777E5"/>
    <w:rsid w:val="00677CE1"/>
    <w:rsid w:val="00680168"/>
    <w:rsid w:val="006813D6"/>
    <w:rsid w:val="00681582"/>
    <w:rsid w:val="00685BFA"/>
    <w:rsid w:val="00687A3A"/>
    <w:rsid w:val="006911B9"/>
    <w:rsid w:val="0069249B"/>
    <w:rsid w:val="0069344C"/>
    <w:rsid w:val="00693587"/>
    <w:rsid w:val="00693624"/>
    <w:rsid w:val="00693F11"/>
    <w:rsid w:val="00695137"/>
    <w:rsid w:val="00695FBC"/>
    <w:rsid w:val="00696AA4"/>
    <w:rsid w:val="00696E5F"/>
    <w:rsid w:val="00697AF9"/>
    <w:rsid w:val="00697BBA"/>
    <w:rsid w:val="00697CE2"/>
    <w:rsid w:val="006A00C8"/>
    <w:rsid w:val="006A063B"/>
    <w:rsid w:val="006A17BF"/>
    <w:rsid w:val="006A1DC7"/>
    <w:rsid w:val="006A259A"/>
    <w:rsid w:val="006A2CAC"/>
    <w:rsid w:val="006A3037"/>
    <w:rsid w:val="006A326D"/>
    <w:rsid w:val="006A3AF6"/>
    <w:rsid w:val="006A4F63"/>
    <w:rsid w:val="006A54FD"/>
    <w:rsid w:val="006A6632"/>
    <w:rsid w:val="006A6B81"/>
    <w:rsid w:val="006A71E5"/>
    <w:rsid w:val="006A7FE7"/>
    <w:rsid w:val="006B00DE"/>
    <w:rsid w:val="006B0678"/>
    <w:rsid w:val="006B08D5"/>
    <w:rsid w:val="006B242E"/>
    <w:rsid w:val="006B332B"/>
    <w:rsid w:val="006B48FB"/>
    <w:rsid w:val="006B4F0E"/>
    <w:rsid w:val="006B4F34"/>
    <w:rsid w:val="006B5246"/>
    <w:rsid w:val="006B576C"/>
    <w:rsid w:val="006B691A"/>
    <w:rsid w:val="006B7585"/>
    <w:rsid w:val="006B7BD7"/>
    <w:rsid w:val="006B7E07"/>
    <w:rsid w:val="006C13BA"/>
    <w:rsid w:val="006C1CCF"/>
    <w:rsid w:val="006C2211"/>
    <w:rsid w:val="006C298A"/>
    <w:rsid w:val="006C3A3E"/>
    <w:rsid w:val="006C4208"/>
    <w:rsid w:val="006C4533"/>
    <w:rsid w:val="006C4723"/>
    <w:rsid w:val="006C5318"/>
    <w:rsid w:val="006C5917"/>
    <w:rsid w:val="006C69AC"/>
    <w:rsid w:val="006C76D8"/>
    <w:rsid w:val="006D0592"/>
    <w:rsid w:val="006D0C45"/>
    <w:rsid w:val="006D1667"/>
    <w:rsid w:val="006D2189"/>
    <w:rsid w:val="006D2C1C"/>
    <w:rsid w:val="006D2E19"/>
    <w:rsid w:val="006D43D2"/>
    <w:rsid w:val="006D4E56"/>
    <w:rsid w:val="006D5625"/>
    <w:rsid w:val="006D5C92"/>
    <w:rsid w:val="006D70A8"/>
    <w:rsid w:val="006D7210"/>
    <w:rsid w:val="006E0713"/>
    <w:rsid w:val="006E08D9"/>
    <w:rsid w:val="006E09B7"/>
    <w:rsid w:val="006E0B47"/>
    <w:rsid w:val="006E20C9"/>
    <w:rsid w:val="006E20DD"/>
    <w:rsid w:val="006E267C"/>
    <w:rsid w:val="006E3F0C"/>
    <w:rsid w:val="006E48A2"/>
    <w:rsid w:val="006E56B3"/>
    <w:rsid w:val="006E57B9"/>
    <w:rsid w:val="006E5CCD"/>
    <w:rsid w:val="006E62FE"/>
    <w:rsid w:val="006E78B3"/>
    <w:rsid w:val="006E7A2D"/>
    <w:rsid w:val="006F0422"/>
    <w:rsid w:val="006F080E"/>
    <w:rsid w:val="006F1EA9"/>
    <w:rsid w:val="006F2264"/>
    <w:rsid w:val="006F2BF5"/>
    <w:rsid w:val="006F2E12"/>
    <w:rsid w:val="006F3575"/>
    <w:rsid w:val="006F395A"/>
    <w:rsid w:val="006F3E4A"/>
    <w:rsid w:val="006F4197"/>
    <w:rsid w:val="006F4D7F"/>
    <w:rsid w:val="006F60B2"/>
    <w:rsid w:val="006F6543"/>
    <w:rsid w:val="006F6616"/>
    <w:rsid w:val="006F6913"/>
    <w:rsid w:val="006F6BF9"/>
    <w:rsid w:val="006F71F0"/>
    <w:rsid w:val="006F72EE"/>
    <w:rsid w:val="007023DB"/>
    <w:rsid w:val="007026BF"/>
    <w:rsid w:val="007037CB"/>
    <w:rsid w:val="00703D58"/>
    <w:rsid w:val="00703F1E"/>
    <w:rsid w:val="00703F59"/>
    <w:rsid w:val="00704D8C"/>
    <w:rsid w:val="0070668A"/>
    <w:rsid w:val="00706A60"/>
    <w:rsid w:val="0070753D"/>
    <w:rsid w:val="007075AE"/>
    <w:rsid w:val="00707692"/>
    <w:rsid w:val="007108F4"/>
    <w:rsid w:val="00710D53"/>
    <w:rsid w:val="00712377"/>
    <w:rsid w:val="00712437"/>
    <w:rsid w:val="00712A23"/>
    <w:rsid w:val="00713601"/>
    <w:rsid w:val="00713D83"/>
    <w:rsid w:val="007141E2"/>
    <w:rsid w:val="00714336"/>
    <w:rsid w:val="0071499A"/>
    <w:rsid w:val="00716F48"/>
    <w:rsid w:val="00720363"/>
    <w:rsid w:val="00721059"/>
    <w:rsid w:val="00721459"/>
    <w:rsid w:val="007219EF"/>
    <w:rsid w:val="00721A3E"/>
    <w:rsid w:val="007234A0"/>
    <w:rsid w:val="007237FD"/>
    <w:rsid w:val="00723B75"/>
    <w:rsid w:val="00723C88"/>
    <w:rsid w:val="007244E5"/>
    <w:rsid w:val="00724DC0"/>
    <w:rsid w:val="007251C1"/>
    <w:rsid w:val="007257DE"/>
    <w:rsid w:val="007263C9"/>
    <w:rsid w:val="00727613"/>
    <w:rsid w:val="00727D89"/>
    <w:rsid w:val="007308E7"/>
    <w:rsid w:val="007313C9"/>
    <w:rsid w:val="007330DE"/>
    <w:rsid w:val="00733BBE"/>
    <w:rsid w:val="00734A36"/>
    <w:rsid w:val="007359F1"/>
    <w:rsid w:val="007364C2"/>
    <w:rsid w:val="00736676"/>
    <w:rsid w:val="0073700D"/>
    <w:rsid w:val="0074038E"/>
    <w:rsid w:val="007403F5"/>
    <w:rsid w:val="0074099E"/>
    <w:rsid w:val="00740A67"/>
    <w:rsid w:val="0074156E"/>
    <w:rsid w:val="0074178B"/>
    <w:rsid w:val="00742306"/>
    <w:rsid w:val="0074387E"/>
    <w:rsid w:val="00743E3E"/>
    <w:rsid w:val="007440D4"/>
    <w:rsid w:val="0074470E"/>
    <w:rsid w:val="00744AA9"/>
    <w:rsid w:val="00745F09"/>
    <w:rsid w:val="0074606D"/>
    <w:rsid w:val="007466B7"/>
    <w:rsid w:val="00746850"/>
    <w:rsid w:val="00746EEA"/>
    <w:rsid w:val="0074755B"/>
    <w:rsid w:val="007477AA"/>
    <w:rsid w:val="00750430"/>
    <w:rsid w:val="00752F23"/>
    <w:rsid w:val="00753385"/>
    <w:rsid w:val="007533A1"/>
    <w:rsid w:val="00756055"/>
    <w:rsid w:val="007567AF"/>
    <w:rsid w:val="00757621"/>
    <w:rsid w:val="007607BD"/>
    <w:rsid w:val="0076116D"/>
    <w:rsid w:val="00761536"/>
    <w:rsid w:val="00761FB1"/>
    <w:rsid w:val="00762078"/>
    <w:rsid w:val="00762F02"/>
    <w:rsid w:val="00763016"/>
    <w:rsid w:val="0076331D"/>
    <w:rsid w:val="007654BA"/>
    <w:rsid w:val="0076675A"/>
    <w:rsid w:val="00766BCD"/>
    <w:rsid w:val="00766D68"/>
    <w:rsid w:val="007674F5"/>
    <w:rsid w:val="00767582"/>
    <w:rsid w:val="007704C8"/>
    <w:rsid w:val="007705A0"/>
    <w:rsid w:val="007706C1"/>
    <w:rsid w:val="0077258B"/>
    <w:rsid w:val="00772E15"/>
    <w:rsid w:val="00773474"/>
    <w:rsid w:val="00773EB2"/>
    <w:rsid w:val="00775673"/>
    <w:rsid w:val="00776779"/>
    <w:rsid w:val="00776F5A"/>
    <w:rsid w:val="00780D82"/>
    <w:rsid w:val="007823DD"/>
    <w:rsid w:val="00782450"/>
    <w:rsid w:val="0078376B"/>
    <w:rsid w:val="00783E51"/>
    <w:rsid w:val="00784254"/>
    <w:rsid w:val="00784C80"/>
    <w:rsid w:val="00785939"/>
    <w:rsid w:val="00786739"/>
    <w:rsid w:val="0078694D"/>
    <w:rsid w:val="00787FA5"/>
    <w:rsid w:val="00790410"/>
    <w:rsid w:val="007904A5"/>
    <w:rsid w:val="007905F7"/>
    <w:rsid w:val="00790D55"/>
    <w:rsid w:val="00790E88"/>
    <w:rsid w:val="00791226"/>
    <w:rsid w:val="00791A10"/>
    <w:rsid w:val="00791DE7"/>
    <w:rsid w:val="00792203"/>
    <w:rsid w:val="0079264A"/>
    <w:rsid w:val="00792A8F"/>
    <w:rsid w:val="00793B38"/>
    <w:rsid w:val="00793C51"/>
    <w:rsid w:val="00793CD4"/>
    <w:rsid w:val="007942E5"/>
    <w:rsid w:val="00794956"/>
    <w:rsid w:val="00795CB7"/>
    <w:rsid w:val="00795EB8"/>
    <w:rsid w:val="00796086"/>
    <w:rsid w:val="007966D8"/>
    <w:rsid w:val="00796B97"/>
    <w:rsid w:val="007A0040"/>
    <w:rsid w:val="007A04D3"/>
    <w:rsid w:val="007A0575"/>
    <w:rsid w:val="007A07C3"/>
    <w:rsid w:val="007A09AB"/>
    <w:rsid w:val="007A12A6"/>
    <w:rsid w:val="007A133A"/>
    <w:rsid w:val="007A15E5"/>
    <w:rsid w:val="007A1927"/>
    <w:rsid w:val="007A2BCF"/>
    <w:rsid w:val="007A35F2"/>
    <w:rsid w:val="007A3D6C"/>
    <w:rsid w:val="007A4367"/>
    <w:rsid w:val="007A58D2"/>
    <w:rsid w:val="007A5970"/>
    <w:rsid w:val="007A66BC"/>
    <w:rsid w:val="007A70C2"/>
    <w:rsid w:val="007A7F6B"/>
    <w:rsid w:val="007B09B6"/>
    <w:rsid w:val="007B0F91"/>
    <w:rsid w:val="007B2274"/>
    <w:rsid w:val="007B242C"/>
    <w:rsid w:val="007B299A"/>
    <w:rsid w:val="007B35DF"/>
    <w:rsid w:val="007B3A86"/>
    <w:rsid w:val="007B41EB"/>
    <w:rsid w:val="007B4F9D"/>
    <w:rsid w:val="007B69B7"/>
    <w:rsid w:val="007B6B86"/>
    <w:rsid w:val="007B7166"/>
    <w:rsid w:val="007B7BB7"/>
    <w:rsid w:val="007B7FFC"/>
    <w:rsid w:val="007C0D06"/>
    <w:rsid w:val="007C18B8"/>
    <w:rsid w:val="007C198A"/>
    <w:rsid w:val="007C1B57"/>
    <w:rsid w:val="007C2531"/>
    <w:rsid w:val="007C2824"/>
    <w:rsid w:val="007C29BA"/>
    <w:rsid w:val="007C311A"/>
    <w:rsid w:val="007C4A60"/>
    <w:rsid w:val="007C4D59"/>
    <w:rsid w:val="007C5563"/>
    <w:rsid w:val="007C574D"/>
    <w:rsid w:val="007C765A"/>
    <w:rsid w:val="007C78E3"/>
    <w:rsid w:val="007D1031"/>
    <w:rsid w:val="007D1351"/>
    <w:rsid w:val="007D181F"/>
    <w:rsid w:val="007D1FDD"/>
    <w:rsid w:val="007D22D5"/>
    <w:rsid w:val="007D25A2"/>
    <w:rsid w:val="007D272B"/>
    <w:rsid w:val="007D34C2"/>
    <w:rsid w:val="007D386E"/>
    <w:rsid w:val="007D4022"/>
    <w:rsid w:val="007D5B85"/>
    <w:rsid w:val="007D650D"/>
    <w:rsid w:val="007D7783"/>
    <w:rsid w:val="007D7C7F"/>
    <w:rsid w:val="007E0AD4"/>
    <w:rsid w:val="007E11D8"/>
    <w:rsid w:val="007E1631"/>
    <w:rsid w:val="007E1876"/>
    <w:rsid w:val="007E1A82"/>
    <w:rsid w:val="007E2DB4"/>
    <w:rsid w:val="007E2EBD"/>
    <w:rsid w:val="007E3DDC"/>
    <w:rsid w:val="007E48C5"/>
    <w:rsid w:val="007E4FC2"/>
    <w:rsid w:val="007E5EA2"/>
    <w:rsid w:val="007E623C"/>
    <w:rsid w:val="007E701F"/>
    <w:rsid w:val="007E7216"/>
    <w:rsid w:val="007F0FDB"/>
    <w:rsid w:val="007F2D39"/>
    <w:rsid w:val="007F3516"/>
    <w:rsid w:val="007F3928"/>
    <w:rsid w:val="007F3AC4"/>
    <w:rsid w:val="007F4BC2"/>
    <w:rsid w:val="007F5275"/>
    <w:rsid w:val="007F7B26"/>
    <w:rsid w:val="00800ABA"/>
    <w:rsid w:val="00800AC2"/>
    <w:rsid w:val="00800EE3"/>
    <w:rsid w:val="008028BB"/>
    <w:rsid w:val="008030F8"/>
    <w:rsid w:val="00803F84"/>
    <w:rsid w:val="00805E2C"/>
    <w:rsid w:val="00806FDB"/>
    <w:rsid w:val="00810B10"/>
    <w:rsid w:val="00810F58"/>
    <w:rsid w:val="008114E0"/>
    <w:rsid w:val="008116F8"/>
    <w:rsid w:val="00811B8D"/>
    <w:rsid w:val="008120F6"/>
    <w:rsid w:val="00812F42"/>
    <w:rsid w:val="00813496"/>
    <w:rsid w:val="00813D08"/>
    <w:rsid w:val="00813F09"/>
    <w:rsid w:val="0081632C"/>
    <w:rsid w:val="008163AC"/>
    <w:rsid w:val="00816C2C"/>
    <w:rsid w:val="00817071"/>
    <w:rsid w:val="00817DC6"/>
    <w:rsid w:val="00820A55"/>
    <w:rsid w:val="008211DB"/>
    <w:rsid w:val="0082128B"/>
    <w:rsid w:val="008214AB"/>
    <w:rsid w:val="008218AF"/>
    <w:rsid w:val="00823280"/>
    <w:rsid w:val="00823960"/>
    <w:rsid w:val="00823F35"/>
    <w:rsid w:val="00825AD4"/>
    <w:rsid w:val="00825FE0"/>
    <w:rsid w:val="00826036"/>
    <w:rsid w:val="00827853"/>
    <w:rsid w:val="00827FEB"/>
    <w:rsid w:val="008311FF"/>
    <w:rsid w:val="008318AD"/>
    <w:rsid w:val="00832222"/>
    <w:rsid w:val="008328EF"/>
    <w:rsid w:val="00832B52"/>
    <w:rsid w:val="00833E4E"/>
    <w:rsid w:val="00834B39"/>
    <w:rsid w:val="00834BA3"/>
    <w:rsid w:val="00835B35"/>
    <w:rsid w:val="00835BB6"/>
    <w:rsid w:val="0083692B"/>
    <w:rsid w:val="00837CB1"/>
    <w:rsid w:val="00840223"/>
    <w:rsid w:val="008403A2"/>
    <w:rsid w:val="008409F8"/>
    <w:rsid w:val="00841977"/>
    <w:rsid w:val="00841D60"/>
    <w:rsid w:val="008420CA"/>
    <w:rsid w:val="008422D3"/>
    <w:rsid w:val="008423B2"/>
    <w:rsid w:val="0084295E"/>
    <w:rsid w:val="00842A54"/>
    <w:rsid w:val="008430AD"/>
    <w:rsid w:val="008448F0"/>
    <w:rsid w:val="00844DD7"/>
    <w:rsid w:val="00846E06"/>
    <w:rsid w:val="008472B5"/>
    <w:rsid w:val="008475DC"/>
    <w:rsid w:val="00850335"/>
    <w:rsid w:val="00850BD0"/>
    <w:rsid w:val="008510F7"/>
    <w:rsid w:val="00851A30"/>
    <w:rsid w:val="00852122"/>
    <w:rsid w:val="00852442"/>
    <w:rsid w:val="008531F4"/>
    <w:rsid w:val="008534FA"/>
    <w:rsid w:val="00853BC0"/>
    <w:rsid w:val="00854320"/>
    <w:rsid w:val="00856045"/>
    <w:rsid w:val="008609C2"/>
    <w:rsid w:val="00860CDA"/>
    <w:rsid w:val="008615D7"/>
    <w:rsid w:val="00861D47"/>
    <w:rsid w:val="0086202D"/>
    <w:rsid w:val="0086295C"/>
    <w:rsid w:val="00862D90"/>
    <w:rsid w:val="00863303"/>
    <w:rsid w:val="008637BE"/>
    <w:rsid w:val="00864715"/>
    <w:rsid w:val="00865CC3"/>
    <w:rsid w:val="008664D3"/>
    <w:rsid w:val="00866F13"/>
    <w:rsid w:val="0086787E"/>
    <w:rsid w:val="00867C7C"/>
    <w:rsid w:val="00867CC4"/>
    <w:rsid w:val="00867ED3"/>
    <w:rsid w:val="0087040D"/>
    <w:rsid w:val="00870B63"/>
    <w:rsid w:val="008733E4"/>
    <w:rsid w:val="008735D5"/>
    <w:rsid w:val="008737EA"/>
    <w:rsid w:val="00874674"/>
    <w:rsid w:val="008748A8"/>
    <w:rsid w:val="00874CBC"/>
    <w:rsid w:val="008752C0"/>
    <w:rsid w:val="008757EB"/>
    <w:rsid w:val="0087583C"/>
    <w:rsid w:val="00876762"/>
    <w:rsid w:val="0087696C"/>
    <w:rsid w:val="00876F99"/>
    <w:rsid w:val="008774DE"/>
    <w:rsid w:val="00877A52"/>
    <w:rsid w:val="00877B30"/>
    <w:rsid w:val="008802A3"/>
    <w:rsid w:val="00880E2B"/>
    <w:rsid w:val="0088108A"/>
    <w:rsid w:val="008830D8"/>
    <w:rsid w:val="00883200"/>
    <w:rsid w:val="0088367F"/>
    <w:rsid w:val="00883980"/>
    <w:rsid w:val="008845DD"/>
    <w:rsid w:val="00886945"/>
    <w:rsid w:val="00890EF5"/>
    <w:rsid w:val="008928B9"/>
    <w:rsid w:val="00892D44"/>
    <w:rsid w:val="00893DC6"/>
    <w:rsid w:val="008960DA"/>
    <w:rsid w:val="0089651A"/>
    <w:rsid w:val="00896AD9"/>
    <w:rsid w:val="008979BA"/>
    <w:rsid w:val="00897ACD"/>
    <w:rsid w:val="008A0EA1"/>
    <w:rsid w:val="008A124E"/>
    <w:rsid w:val="008A256D"/>
    <w:rsid w:val="008A2BE0"/>
    <w:rsid w:val="008A2C46"/>
    <w:rsid w:val="008A3A7B"/>
    <w:rsid w:val="008A4676"/>
    <w:rsid w:val="008A53B6"/>
    <w:rsid w:val="008A6637"/>
    <w:rsid w:val="008A6903"/>
    <w:rsid w:val="008A6FD4"/>
    <w:rsid w:val="008A70AA"/>
    <w:rsid w:val="008B025F"/>
    <w:rsid w:val="008B0A5D"/>
    <w:rsid w:val="008B1235"/>
    <w:rsid w:val="008B1A99"/>
    <w:rsid w:val="008B33E7"/>
    <w:rsid w:val="008B34BF"/>
    <w:rsid w:val="008B3F87"/>
    <w:rsid w:val="008B4B43"/>
    <w:rsid w:val="008B4DDE"/>
    <w:rsid w:val="008B549C"/>
    <w:rsid w:val="008B7537"/>
    <w:rsid w:val="008B7559"/>
    <w:rsid w:val="008C0B3D"/>
    <w:rsid w:val="008C0DD2"/>
    <w:rsid w:val="008C11E4"/>
    <w:rsid w:val="008C1743"/>
    <w:rsid w:val="008C231E"/>
    <w:rsid w:val="008C267D"/>
    <w:rsid w:val="008C28EA"/>
    <w:rsid w:val="008C29D6"/>
    <w:rsid w:val="008C2CE0"/>
    <w:rsid w:val="008C3338"/>
    <w:rsid w:val="008C3D4F"/>
    <w:rsid w:val="008C4380"/>
    <w:rsid w:val="008C4A66"/>
    <w:rsid w:val="008C4CD5"/>
    <w:rsid w:val="008C4DF6"/>
    <w:rsid w:val="008C5438"/>
    <w:rsid w:val="008C5449"/>
    <w:rsid w:val="008C5AFF"/>
    <w:rsid w:val="008C6504"/>
    <w:rsid w:val="008D0164"/>
    <w:rsid w:val="008D02DC"/>
    <w:rsid w:val="008D1044"/>
    <w:rsid w:val="008D146B"/>
    <w:rsid w:val="008D24C2"/>
    <w:rsid w:val="008D5BA5"/>
    <w:rsid w:val="008D650A"/>
    <w:rsid w:val="008D75A7"/>
    <w:rsid w:val="008E0333"/>
    <w:rsid w:val="008E0EFE"/>
    <w:rsid w:val="008E3113"/>
    <w:rsid w:val="008E4486"/>
    <w:rsid w:val="008E4B0E"/>
    <w:rsid w:val="008E586C"/>
    <w:rsid w:val="008E7761"/>
    <w:rsid w:val="008F1BB0"/>
    <w:rsid w:val="008F215B"/>
    <w:rsid w:val="008F2CE1"/>
    <w:rsid w:val="008F4064"/>
    <w:rsid w:val="008F44DD"/>
    <w:rsid w:val="008F463E"/>
    <w:rsid w:val="008F4C00"/>
    <w:rsid w:val="008F59D4"/>
    <w:rsid w:val="008F601B"/>
    <w:rsid w:val="008F65CB"/>
    <w:rsid w:val="008F68C7"/>
    <w:rsid w:val="008F7AFA"/>
    <w:rsid w:val="00900542"/>
    <w:rsid w:val="009012D2"/>
    <w:rsid w:val="0090162C"/>
    <w:rsid w:val="00901ACF"/>
    <w:rsid w:val="00901DAC"/>
    <w:rsid w:val="00901F51"/>
    <w:rsid w:val="00901FF6"/>
    <w:rsid w:val="00902816"/>
    <w:rsid w:val="00902BD5"/>
    <w:rsid w:val="00903674"/>
    <w:rsid w:val="00904585"/>
    <w:rsid w:val="00904D46"/>
    <w:rsid w:val="009055E2"/>
    <w:rsid w:val="0090581D"/>
    <w:rsid w:val="00905BE4"/>
    <w:rsid w:val="00906757"/>
    <w:rsid w:val="00906837"/>
    <w:rsid w:val="009074D6"/>
    <w:rsid w:val="0090779F"/>
    <w:rsid w:val="00907871"/>
    <w:rsid w:val="0091058D"/>
    <w:rsid w:val="0091182E"/>
    <w:rsid w:val="00911D84"/>
    <w:rsid w:val="00912D6B"/>
    <w:rsid w:val="00914828"/>
    <w:rsid w:val="00915561"/>
    <w:rsid w:val="00915AA4"/>
    <w:rsid w:val="00915C1F"/>
    <w:rsid w:val="009169C1"/>
    <w:rsid w:val="009172CE"/>
    <w:rsid w:val="00917E95"/>
    <w:rsid w:val="009228F6"/>
    <w:rsid w:val="00922990"/>
    <w:rsid w:val="00922A50"/>
    <w:rsid w:val="00923751"/>
    <w:rsid w:val="00923DF7"/>
    <w:rsid w:val="00925AFE"/>
    <w:rsid w:val="00931312"/>
    <w:rsid w:val="00931609"/>
    <w:rsid w:val="009344CD"/>
    <w:rsid w:val="0093593B"/>
    <w:rsid w:val="00935F3C"/>
    <w:rsid w:val="00937785"/>
    <w:rsid w:val="00937B25"/>
    <w:rsid w:val="0094022F"/>
    <w:rsid w:val="0094054A"/>
    <w:rsid w:val="00940C46"/>
    <w:rsid w:val="009419F2"/>
    <w:rsid w:val="00941BC5"/>
    <w:rsid w:val="00942234"/>
    <w:rsid w:val="00942E5E"/>
    <w:rsid w:val="009430A8"/>
    <w:rsid w:val="00943B2D"/>
    <w:rsid w:val="00944322"/>
    <w:rsid w:val="0094681A"/>
    <w:rsid w:val="00946A21"/>
    <w:rsid w:val="0095078F"/>
    <w:rsid w:val="00950993"/>
    <w:rsid w:val="00950D53"/>
    <w:rsid w:val="0095287A"/>
    <w:rsid w:val="00952AB8"/>
    <w:rsid w:val="00952C99"/>
    <w:rsid w:val="00952E54"/>
    <w:rsid w:val="00955402"/>
    <w:rsid w:val="00956F12"/>
    <w:rsid w:val="00957354"/>
    <w:rsid w:val="00957364"/>
    <w:rsid w:val="00957935"/>
    <w:rsid w:val="00957D6C"/>
    <w:rsid w:val="009605D5"/>
    <w:rsid w:val="00961D27"/>
    <w:rsid w:val="00962353"/>
    <w:rsid w:val="009626BA"/>
    <w:rsid w:val="00963725"/>
    <w:rsid w:val="00964F15"/>
    <w:rsid w:val="00965517"/>
    <w:rsid w:val="0096684F"/>
    <w:rsid w:val="00967342"/>
    <w:rsid w:val="0096787C"/>
    <w:rsid w:val="00970DD3"/>
    <w:rsid w:val="00971506"/>
    <w:rsid w:val="00971626"/>
    <w:rsid w:val="00971A2D"/>
    <w:rsid w:val="00972C18"/>
    <w:rsid w:val="009734DE"/>
    <w:rsid w:val="00973CEE"/>
    <w:rsid w:val="00974A39"/>
    <w:rsid w:val="00975C84"/>
    <w:rsid w:val="00975DC8"/>
    <w:rsid w:val="00975F59"/>
    <w:rsid w:val="00976409"/>
    <w:rsid w:val="009768BE"/>
    <w:rsid w:val="00980631"/>
    <w:rsid w:val="009811E8"/>
    <w:rsid w:val="00981480"/>
    <w:rsid w:val="0098171A"/>
    <w:rsid w:val="0098195E"/>
    <w:rsid w:val="00981D33"/>
    <w:rsid w:val="00982890"/>
    <w:rsid w:val="00982B00"/>
    <w:rsid w:val="00983437"/>
    <w:rsid w:val="0098370B"/>
    <w:rsid w:val="00984A07"/>
    <w:rsid w:val="0098501E"/>
    <w:rsid w:val="00986177"/>
    <w:rsid w:val="009878CE"/>
    <w:rsid w:val="00991551"/>
    <w:rsid w:val="0099264B"/>
    <w:rsid w:val="009944FE"/>
    <w:rsid w:val="00994896"/>
    <w:rsid w:val="00996B80"/>
    <w:rsid w:val="0099777C"/>
    <w:rsid w:val="00997963"/>
    <w:rsid w:val="009A0E0C"/>
    <w:rsid w:val="009A1138"/>
    <w:rsid w:val="009A1C0E"/>
    <w:rsid w:val="009A262C"/>
    <w:rsid w:val="009A266A"/>
    <w:rsid w:val="009A33C1"/>
    <w:rsid w:val="009A3D87"/>
    <w:rsid w:val="009A46A8"/>
    <w:rsid w:val="009A490B"/>
    <w:rsid w:val="009A49A8"/>
    <w:rsid w:val="009A59B9"/>
    <w:rsid w:val="009A7BCB"/>
    <w:rsid w:val="009B0579"/>
    <w:rsid w:val="009B0794"/>
    <w:rsid w:val="009B1A19"/>
    <w:rsid w:val="009B338B"/>
    <w:rsid w:val="009B4397"/>
    <w:rsid w:val="009B4DCD"/>
    <w:rsid w:val="009B5E28"/>
    <w:rsid w:val="009B6EA4"/>
    <w:rsid w:val="009B6F21"/>
    <w:rsid w:val="009B739F"/>
    <w:rsid w:val="009B7F61"/>
    <w:rsid w:val="009C000E"/>
    <w:rsid w:val="009C0035"/>
    <w:rsid w:val="009C026D"/>
    <w:rsid w:val="009C0400"/>
    <w:rsid w:val="009C05ED"/>
    <w:rsid w:val="009C2D13"/>
    <w:rsid w:val="009C3252"/>
    <w:rsid w:val="009C3285"/>
    <w:rsid w:val="009C35D2"/>
    <w:rsid w:val="009C4D63"/>
    <w:rsid w:val="009C50D6"/>
    <w:rsid w:val="009C5807"/>
    <w:rsid w:val="009C605C"/>
    <w:rsid w:val="009C6317"/>
    <w:rsid w:val="009C650A"/>
    <w:rsid w:val="009C6563"/>
    <w:rsid w:val="009C6B13"/>
    <w:rsid w:val="009C6BFB"/>
    <w:rsid w:val="009C712E"/>
    <w:rsid w:val="009C7C85"/>
    <w:rsid w:val="009C7D98"/>
    <w:rsid w:val="009D1CEA"/>
    <w:rsid w:val="009D1FAF"/>
    <w:rsid w:val="009D2483"/>
    <w:rsid w:val="009D2BB2"/>
    <w:rsid w:val="009D2D5A"/>
    <w:rsid w:val="009D3447"/>
    <w:rsid w:val="009D3538"/>
    <w:rsid w:val="009D354A"/>
    <w:rsid w:val="009D3B7F"/>
    <w:rsid w:val="009E04C8"/>
    <w:rsid w:val="009E1A68"/>
    <w:rsid w:val="009E1B1B"/>
    <w:rsid w:val="009E210F"/>
    <w:rsid w:val="009E256D"/>
    <w:rsid w:val="009E2E59"/>
    <w:rsid w:val="009E3155"/>
    <w:rsid w:val="009E3C25"/>
    <w:rsid w:val="009E4739"/>
    <w:rsid w:val="009E54C2"/>
    <w:rsid w:val="009E5E14"/>
    <w:rsid w:val="009E6BEA"/>
    <w:rsid w:val="009E7BE2"/>
    <w:rsid w:val="009F0D00"/>
    <w:rsid w:val="009F2153"/>
    <w:rsid w:val="009F2C26"/>
    <w:rsid w:val="009F3B53"/>
    <w:rsid w:val="009F4160"/>
    <w:rsid w:val="009F5A28"/>
    <w:rsid w:val="009F5F40"/>
    <w:rsid w:val="009F6321"/>
    <w:rsid w:val="009F7DAB"/>
    <w:rsid w:val="00A002B8"/>
    <w:rsid w:val="00A002DF"/>
    <w:rsid w:val="00A01BBC"/>
    <w:rsid w:val="00A01DE7"/>
    <w:rsid w:val="00A02287"/>
    <w:rsid w:val="00A02748"/>
    <w:rsid w:val="00A02DC7"/>
    <w:rsid w:val="00A03D1E"/>
    <w:rsid w:val="00A047CA"/>
    <w:rsid w:val="00A053C6"/>
    <w:rsid w:val="00A05703"/>
    <w:rsid w:val="00A0673E"/>
    <w:rsid w:val="00A069CE"/>
    <w:rsid w:val="00A0720C"/>
    <w:rsid w:val="00A10D0C"/>
    <w:rsid w:val="00A10D13"/>
    <w:rsid w:val="00A1126B"/>
    <w:rsid w:val="00A113DA"/>
    <w:rsid w:val="00A13122"/>
    <w:rsid w:val="00A1374E"/>
    <w:rsid w:val="00A137DA"/>
    <w:rsid w:val="00A137F9"/>
    <w:rsid w:val="00A13E42"/>
    <w:rsid w:val="00A14BF0"/>
    <w:rsid w:val="00A14EDD"/>
    <w:rsid w:val="00A15704"/>
    <w:rsid w:val="00A167B1"/>
    <w:rsid w:val="00A20613"/>
    <w:rsid w:val="00A209A9"/>
    <w:rsid w:val="00A21128"/>
    <w:rsid w:val="00A211D1"/>
    <w:rsid w:val="00A214DF"/>
    <w:rsid w:val="00A2184C"/>
    <w:rsid w:val="00A21880"/>
    <w:rsid w:val="00A21CB1"/>
    <w:rsid w:val="00A21D7D"/>
    <w:rsid w:val="00A21E8F"/>
    <w:rsid w:val="00A22A6C"/>
    <w:rsid w:val="00A23591"/>
    <w:rsid w:val="00A2382A"/>
    <w:rsid w:val="00A24715"/>
    <w:rsid w:val="00A25897"/>
    <w:rsid w:val="00A25D67"/>
    <w:rsid w:val="00A273A9"/>
    <w:rsid w:val="00A3147F"/>
    <w:rsid w:val="00A314D6"/>
    <w:rsid w:val="00A321A9"/>
    <w:rsid w:val="00A32A61"/>
    <w:rsid w:val="00A3311B"/>
    <w:rsid w:val="00A34753"/>
    <w:rsid w:val="00A35207"/>
    <w:rsid w:val="00A367F3"/>
    <w:rsid w:val="00A36A0D"/>
    <w:rsid w:val="00A36C8B"/>
    <w:rsid w:val="00A4154D"/>
    <w:rsid w:val="00A42817"/>
    <w:rsid w:val="00A4428C"/>
    <w:rsid w:val="00A44A29"/>
    <w:rsid w:val="00A475F3"/>
    <w:rsid w:val="00A47D33"/>
    <w:rsid w:val="00A50407"/>
    <w:rsid w:val="00A50AC9"/>
    <w:rsid w:val="00A50CA6"/>
    <w:rsid w:val="00A51AC2"/>
    <w:rsid w:val="00A522DA"/>
    <w:rsid w:val="00A52A19"/>
    <w:rsid w:val="00A534B3"/>
    <w:rsid w:val="00A53B53"/>
    <w:rsid w:val="00A556BB"/>
    <w:rsid w:val="00A57EFC"/>
    <w:rsid w:val="00A60123"/>
    <w:rsid w:val="00A60BAC"/>
    <w:rsid w:val="00A60FE4"/>
    <w:rsid w:val="00A62739"/>
    <w:rsid w:val="00A629B4"/>
    <w:rsid w:val="00A635C4"/>
    <w:rsid w:val="00A640DC"/>
    <w:rsid w:val="00A64251"/>
    <w:rsid w:val="00A64B20"/>
    <w:rsid w:val="00A64BF4"/>
    <w:rsid w:val="00A65FC8"/>
    <w:rsid w:val="00A6613F"/>
    <w:rsid w:val="00A665E8"/>
    <w:rsid w:val="00A666EE"/>
    <w:rsid w:val="00A6675F"/>
    <w:rsid w:val="00A66AD0"/>
    <w:rsid w:val="00A66C08"/>
    <w:rsid w:val="00A6738C"/>
    <w:rsid w:val="00A6777A"/>
    <w:rsid w:val="00A7027D"/>
    <w:rsid w:val="00A71434"/>
    <w:rsid w:val="00A7184F"/>
    <w:rsid w:val="00A71C15"/>
    <w:rsid w:val="00A724FA"/>
    <w:rsid w:val="00A72688"/>
    <w:rsid w:val="00A72F63"/>
    <w:rsid w:val="00A7322C"/>
    <w:rsid w:val="00A73CE9"/>
    <w:rsid w:val="00A74124"/>
    <w:rsid w:val="00A74560"/>
    <w:rsid w:val="00A7530C"/>
    <w:rsid w:val="00A773E0"/>
    <w:rsid w:val="00A77B95"/>
    <w:rsid w:val="00A77D55"/>
    <w:rsid w:val="00A80726"/>
    <w:rsid w:val="00A808A8"/>
    <w:rsid w:val="00A8150B"/>
    <w:rsid w:val="00A8336C"/>
    <w:rsid w:val="00A83AD5"/>
    <w:rsid w:val="00A84FEE"/>
    <w:rsid w:val="00A85E76"/>
    <w:rsid w:val="00A874F5"/>
    <w:rsid w:val="00A878FC"/>
    <w:rsid w:val="00A879FD"/>
    <w:rsid w:val="00A87A1E"/>
    <w:rsid w:val="00A87AF8"/>
    <w:rsid w:val="00A917CD"/>
    <w:rsid w:val="00A91B2F"/>
    <w:rsid w:val="00A91F62"/>
    <w:rsid w:val="00A9238F"/>
    <w:rsid w:val="00A926E5"/>
    <w:rsid w:val="00A92902"/>
    <w:rsid w:val="00A934DC"/>
    <w:rsid w:val="00A93AB2"/>
    <w:rsid w:val="00A93F57"/>
    <w:rsid w:val="00A94FCC"/>
    <w:rsid w:val="00A960AA"/>
    <w:rsid w:val="00A971F9"/>
    <w:rsid w:val="00A972E6"/>
    <w:rsid w:val="00A9781D"/>
    <w:rsid w:val="00AA003C"/>
    <w:rsid w:val="00AA0E83"/>
    <w:rsid w:val="00AA16FB"/>
    <w:rsid w:val="00AA21D7"/>
    <w:rsid w:val="00AA239E"/>
    <w:rsid w:val="00AA3D16"/>
    <w:rsid w:val="00AA3F07"/>
    <w:rsid w:val="00AA426A"/>
    <w:rsid w:val="00AA4BA1"/>
    <w:rsid w:val="00AA60E6"/>
    <w:rsid w:val="00AA7719"/>
    <w:rsid w:val="00AB089B"/>
    <w:rsid w:val="00AB284C"/>
    <w:rsid w:val="00AB29CE"/>
    <w:rsid w:val="00AB35D0"/>
    <w:rsid w:val="00AB46EB"/>
    <w:rsid w:val="00AB5149"/>
    <w:rsid w:val="00AB61C4"/>
    <w:rsid w:val="00AB69C6"/>
    <w:rsid w:val="00AB6FCD"/>
    <w:rsid w:val="00AC0717"/>
    <w:rsid w:val="00AC0996"/>
    <w:rsid w:val="00AC23D7"/>
    <w:rsid w:val="00AC2BB5"/>
    <w:rsid w:val="00AC3A54"/>
    <w:rsid w:val="00AC4CAA"/>
    <w:rsid w:val="00AC4F05"/>
    <w:rsid w:val="00AC5292"/>
    <w:rsid w:val="00AC6862"/>
    <w:rsid w:val="00AC7853"/>
    <w:rsid w:val="00AC7873"/>
    <w:rsid w:val="00AC7F1A"/>
    <w:rsid w:val="00AD06EB"/>
    <w:rsid w:val="00AD0B53"/>
    <w:rsid w:val="00AD0D9F"/>
    <w:rsid w:val="00AD0F15"/>
    <w:rsid w:val="00AD1263"/>
    <w:rsid w:val="00AD1792"/>
    <w:rsid w:val="00AD1879"/>
    <w:rsid w:val="00AD1AAB"/>
    <w:rsid w:val="00AD1E10"/>
    <w:rsid w:val="00AD2281"/>
    <w:rsid w:val="00AD4E44"/>
    <w:rsid w:val="00AD5F19"/>
    <w:rsid w:val="00AD623F"/>
    <w:rsid w:val="00AD6C09"/>
    <w:rsid w:val="00AD7544"/>
    <w:rsid w:val="00AE0032"/>
    <w:rsid w:val="00AE0966"/>
    <w:rsid w:val="00AE0B48"/>
    <w:rsid w:val="00AE2354"/>
    <w:rsid w:val="00AE28E0"/>
    <w:rsid w:val="00AE3EF6"/>
    <w:rsid w:val="00AE4B21"/>
    <w:rsid w:val="00AE5DD8"/>
    <w:rsid w:val="00AE6607"/>
    <w:rsid w:val="00AF0D69"/>
    <w:rsid w:val="00AF1AC5"/>
    <w:rsid w:val="00AF1B14"/>
    <w:rsid w:val="00AF1EE3"/>
    <w:rsid w:val="00AF2958"/>
    <w:rsid w:val="00AF2D71"/>
    <w:rsid w:val="00AF3205"/>
    <w:rsid w:val="00AF348C"/>
    <w:rsid w:val="00AF42BC"/>
    <w:rsid w:val="00AF56E9"/>
    <w:rsid w:val="00AF5D32"/>
    <w:rsid w:val="00AF65A8"/>
    <w:rsid w:val="00AF70E2"/>
    <w:rsid w:val="00AF732C"/>
    <w:rsid w:val="00B003DA"/>
    <w:rsid w:val="00B01A98"/>
    <w:rsid w:val="00B03A0C"/>
    <w:rsid w:val="00B03FD2"/>
    <w:rsid w:val="00B05D2D"/>
    <w:rsid w:val="00B06B95"/>
    <w:rsid w:val="00B06C11"/>
    <w:rsid w:val="00B10019"/>
    <w:rsid w:val="00B106E7"/>
    <w:rsid w:val="00B11915"/>
    <w:rsid w:val="00B1293D"/>
    <w:rsid w:val="00B12EF2"/>
    <w:rsid w:val="00B1788A"/>
    <w:rsid w:val="00B21B69"/>
    <w:rsid w:val="00B2300F"/>
    <w:rsid w:val="00B23DCB"/>
    <w:rsid w:val="00B23E4D"/>
    <w:rsid w:val="00B23F39"/>
    <w:rsid w:val="00B244C0"/>
    <w:rsid w:val="00B25007"/>
    <w:rsid w:val="00B25B2F"/>
    <w:rsid w:val="00B267CD"/>
    <w:rsid w:val="00B300DD"/>
    <w:rsid w:val="00B3029A"/>
    <w:rsid w:val="00B30742"/>
    <w:rsid w:val="00B31765"/>
    <w:rsid w:val="00B32230"/>
    <w:rsid w:val="00B32C00"/>
    <w:rsid w:val="00B34838"/>
    <w:rsid w:val="00B3507D"/>
    <w:rsid w:val="00B350D1"/>
    <w:rsid w:val="00B35B6D"/>
    <w:rsid w:val="00B362F1"/>
    <w:rsid w:val="00B3694E"/>
    <w:rsid w:val="00B37075"/>
    <w:rsid w:val="00B379FD"/>
    <w:rsid w:val="00B40247"/>
    <w:rsid w:val="00B416C6"/>
    <w:rsid w:val="00B44AAD"/>
    <w:rsid w:val="00B45517"/>
    <w:rsid w:val="00B45D67"/>
    <w:rsid w:val="00B4763C"/>
    <w:rsid w:val="00B507AD"/>
    <w:rsid w:val="00B50B87"/>
    <w:rsid w:val="00B50BB3"/>
    <w:rsid w:val="00B516D1"/>
    <w:rsid w:val="00B51E09"/>
    <w:rsid w:val="00B538BD"/>
    <w:rsid w:val="00B53A4C"/>
    <w:rsid w:val="00B543D7"/>
    <w:rsid w:val="00B54FF4"/>
    <w:rsid w:val="00B56796"/>
    <w:rsid w:val="00B57CEB"/>
    <w:rsid w:val="00B60192"/>
    <w:rsid w:val="00B60426"/>
    <w:rsid w:val="00B61FBC"/>
    <w:rsid w:val="00B63704"/>
    <w:rsid w:val="00B63CE8"/>
    <w:rsid w:val="00B65547"/>
    <w:rsid w:val="00B65EA9"/>
    <w:rsid w:val="00B66EA8"/>
    <w:rsid w:val="00B72806"/>
    <w:rsid w:val="00B74846"/>
    <w:rsid w:val="00B74C73"/>
    <w:rsid w:val="00B7527E"/>
    <w:rsid w:val="00B75318"/>
    <w:rsid w:val="00B759D0"/>
    <w:rsid w:val="00B75EBA"/>
    <w:rsid w:val="00B76F56"/>
    <w:rsid w:val="00B777D4"/>
    <w:rsid w:val="00B77A4C"/>
    <w:rsid w:val="00B806AF"/>
    <w:rsid w:val="00B80BAC"/>
    <w:rsid w:val="00B80F4F"/>
    <w:rsid w:val="00B81F99"/>
    <w:rsid w:val="00B82B25"/>
    <w:rsid w:val="00B83127"/>
    <w:rsid w:val="00B83B78"/>
    <w:rsid w:val="00B83FB7"/>
    <w:rsid w:val="00B848ED"/>
    <w:rsid w:val="00B859BB"/>
    <w:rsid w:val="00B86242"/>
    <w:rsid w:val="00B864B7"/>
    <w:rsid w:val="00B871E5"/>
    <w:rsid w:val="00B87205"/>
    <w:rsid w:val="00B87762"/>
    <w:rsid w:val="00B90212"/>
    <w:rsid w:val="00B90937"/>
    <w:rsid w:val="00B90FB9"/>
    <w:rsid w:val="00B9237E"/>
    <w:rsid w:val="00B92D85"/>
    <w:rsid w:val="00B93E34"/>
    <w:rsid w:val="00B93F3F"/>
    <w:rsid w:val="00B94976"/>
    <w:rsid w:val="00B94E68"/>
    <w:rsid w:val="00B958D8"/>
    <w:rsid w:val="00B95D96"/>
    <w:rsid w:val="00B9689D"/>
    <w:rsid w:val="00B96EEB"/>
    <w:rsid w:val="00B97561"/>
    <w:rsid w:val="00BA0341"/>
    <w:rsid w:val="00BA11AF"/>
    <w:rsid w:val="00BA157F"/>
    <w:rsid w:val="00BA16F4"/>
    <w:rsid w:val="00BA1EDF"/>
    <w:rsid w:val="00BA2979"/>
    <w:rsid w:val="00BA2C21"/>
    <w:rsid w:val="00BA475C"/>
    <w:rsid w:val="00BA5268"/>
    <w:rsid w:val="00BA5C50"/>
    <w:rsid w:val="00BA5EEC"/>
    <w:rsid w:val="00BA6655"/>
    <w:rsid w:val="00BA7490"/>
    <w:rsid w:val="00BA7496"/>
    <w:rsid w:val="00BA75D2"/>
    <w:rsid w:val="00BA777B"/>
    <w:rsid w:val="00BB0C79"/>
    <w:rsid w:val="00BB1303"/>
    <w:rsid w:val="00BB1C22"/>
    <w:rsid w:val="00BB285A"/>
    <w:rsid w:val="00BB3014"/>
    <w:rsid w:val="00BB316E"/>
    <w:rsid w:val="00BB3680"/>
    <w:rsid w:val="00BB3DC8"/>
    <w:rsid w:val="00BB44C7"/>
    <w:rsid w:val="00BB487C"/>
    <w:rsid w:val="00BB5533"/>
    <w:rsid w:val="00BB5BA4"/>
    <w:rsid w:val="00BB5DA2"/>
    <w:rsid w:val="00BB5E1E"/>
    <w:rsid w:val="00BB61BE"/>
    <w:rsid w:val="00BB688E"/>
    <w:rsid w:val="00BB74D3"/>
    <w:rsid w:val="00BC0496"/>
    <w:rsid w:val="00BC06D0"/>
    <w:rsid w:val="00BC0E1E"/>
    <w:rsid w:val="00BC1767"/>
    <w:rsid w:val="00BC2AAA"/>
    <w:rsid w:val="00BC33DE"/>
    <w:rsid w:val="00BC3A88"/>
    <w:rsid w:val="00BC3B5A"/>
    <w:rsid w:val="00BC3FB4"/>
    <w:rsid w:val="00BC400B"/>
    <w:rsid w:val="00BC4649"/>
    <w:rsid w:val="00BC4A32"/>
    <w:rsid w:val="00BC4B9C"/>
    <w:rsid w:val="00BC59AE"/>
    <w:rsid w:val="00BC5E7E"/>
    <w:rsid w:val="00BC618A"/>
    <w:rsid w:val="00BC63BB"/>
    <w:rsid w:val="00BC655A"/>
    <w:rsid w:val="00BC6CEA"/>
    <w:rsid w:val="00BD03E9"/>
    <w:rsid w:val="00BD1A29"/>
    <w:rsid w:val="00BD2458"/>
    <w:rsid w:val="00BD2562"/>
    <w:rsid w:val="00BD404D"/>
    <w:rsid w:val="00BD44F6"/>
    <w:rsid w:val="00BD6054"/>
    <w:rsid w:val="00BD6FAF"/>
    <w:rsid w:val="00BD747B"/>
    <w:rsid w:val="00BD7FB5"/>
    <w:rsid w:val="00BE0A93"/>
    <w:rsid w:val="00BE0CCC"/>
    <w:rsid w:val="00BE118E"/>
    <w:rsid w:val="00BE1D71"/>
    <w:rsid w:val="00BE392A"/>
    <w:rsid w:val="00BE50EF"/>
    <w:rsid w:val="00BE5A1A"/>
    <w:rsid w:val="00BE670D"/>
    <w:rsid w:val="00BE7311"/>
    <w:rsid w:val="00BE7978"/>
    <w:rsid w:val="00BE7C4C"/>
    <w:rsid w:val="00BF01B4"/>
    <w:rsid w:val="00BF0879"/>
    <w:rsid w:val="00BF08C8"/>
    <w:rsid w:val="00BF20D6"/>
    <w:rsid w:val="00BF25E9"/>
    <w:rsid w:val="00BF2E7C"/>
    <w:rsid w:val="00BF3AEF"/>
    <w:rsid w:val="00BF3CB9"/>
    <w:rsid w:val="00BF4103"/>
    <w:rsid w:val="00BF4234"/>
    <w:rsid w:val="00BF5CD7"/>
    <w:rsid w:val="00BF5D63"/>
    <w:rsid w:val="00BF6A1B"/>
    <w:rsid w:val="00BF6C22"/>
    <w:rsid w:val="00BF6D8A"/>
    <w:rsid w:val="00BF76BD"/>
    <w:rsid w:val="00BF7C01"/>
    <w:rsid w:val="00C02350"/>
    <w:rsid w:val="00C0288B"/>
    <w:rsid w:val="00C03263"/>
    <w:rsid w:val="00C03E03"/>
    <w:rsid w:val="00C03E58"/>
    <w:rsid w:val="00C03F70"/>
    <w:rsid w:val="00C0710F"/>
    <w:rsid w:val="00C10687"/>
    <w:rsid w:val="00C11449"/>
    <w:rsid w:val="00C117C0"/>
    <w:rsid w:val="00C12222"/>
    <w:rsid w:val="00C12AC4"/>
    <w:rsid w:val="00C13778"/>
    <w:rsid w:val="00C13F83"/>
    <w:rsid w:val="00C1409B"/>
    <w:rsid w:val="00C15379"/>
    <w:rsid w:val="00C15797"/>
    <w:rsid w:val="00C15934"/>
    <w:rsid w:val="00C16886"/>
    <w:rsid w:val="00C17990"/>
    <w:rsid w:val="00C17CFF"/>
    <w:rsid w:val="00C205D8"/>
    <w:rsid w:val="00C21414"/>
    <w:rsid w:val="00C217C1"/>
    <w:rsid w:val="00C21E51"/>
    <w:rsid w:val="00C2264E"/>
    <w:rsid w:val="00C22902"/>
    <w:rsid w:val="00C22E19"/>
    <w:rsid w:val="00C23D02"/>
    <w:rsid w:val="00C24131"/>
    <w:rsid w:val="00C2526D"/>
    <w:rsid w:val="00C25703"/>
    <w:rsid w:val="00C25B0D"/>
    <w:rsid w:val="00C27AF3"/>
    <w:rsid w:val="00C31068"/>
    <w:rsid w:val="00C3131B"/>
    <w:rsid w:val="00C31989"/>
    <w:rsid w:val="00C32D0F"/>
    <w:rsid w:val="00C32DB7"/>
    <w:rsid w:val="00C33FC2"/>
    <w:rsid w:val="00C34877"/>
    <w:rsid w:val="00C35270"/>
    <w:rsid w:val="00C354A7"/>
    <w:rsid w:val="00C36BE7"/>
    <w:rsid w:val="00C37348"/>
    <w:rsid w:val="00C406E4"/>
    <w:rsid w:val="00C40757"/>
    <w:rsid w:val="00C408B9"/>
    <w:rsid w:val="00C40984"/>
    <w:rsid w:val="00C4173B"/>
    <w:rsid w:val="00C418DC"/>
    <w:rsid w:val="00C42297"/>
    <w:rsid w:val="00C42620"/>
    <w:rsid w:val="00C4297F"/>
    <w:rsid w:val="00C450F7"/>
    <w:rsid w:val="00C45598"/>
    <w:rsid w:val="00C46135"/>
    <w:rsid w:val="00C46C32"/>
    <w:rsid w:val="00C470B0"/>
    <w:rsid w:val="00C47854"/>
    <w:rsid w:val="00C479DC"/>
    <w:rsid w:val="00C47AE1"/>
    <w:rsid w:val="00C47DBF"/>
    <w:rsid w:val="00C50148"/>
    <w:rsid w:val="00C50A18"/>
    <w:rsid w:val="00C51053"/>
    <w:rsid w:val="00C511C0"/>
    <w:rsid w:val="00C53385"/>
    <w:rsid w:val="00C54F37"/>
    <w:rsid w:val="00C56F16"/>
    <w:rsid w:val="00C57BDA"/>
    <w:rsid w:val="00C60619"/>
    <w:rsid w:val="00C606CC"/>
    <w:rsid w:val="00C6134D"/>
    <w:rsid w:val="00C617D2"/>
    <w:rsid w:val="00C61C3B"/>
    <w:rsid w:val="00C62257"/>
    <w:rsid w:val="00C63DFE"/>
    <w:rsid w:val="00C647A3"/>
    <w:rsid w:val="00C64F13"/>
    <w:rsid w:val="00C64F7E"/>
    <w:rsid w:val="00C657C4"/>
    <w:rsid w:val="00C71CC9"/>
    <w:rsid w:val="00C739DA"/>
    <w:rsid w:val="00C740D4"/>
    <w:rsid w:val="00C744E2"/>
    <w:rsid w:val="00C74942"/>
    <w:rsid w:val="00C74DD5"/>
    <w:rsid w:val="00C74E50"/>
    <w:rsid w:val="00C755BC"/>
    <w:rsid w:val="00C75610"/>
    <w:rsid w:val="00C76176"/>
    <w:rsid w:val="00C7649A"/>
    <w:rsid w:val="00C7690A"/>
    <w:rsid w:val="00C76A2D"/>
    <w:rsid w:val="00C77F75"/>
    <w:rsid w:val="00C80AC0"/>
    <w:rsid w:val="00C81B07"/>
    <w:rsid w:val="00C83173"/>
    <w:rsid w:val="00C8334A"/>
    <w:rsid w:val="00C83B91"/>
    <w:rsid w:val="00C84249"/>
    <w:rsid w:val="00C843E3"/>
    <w:rsid w:val="00C84AE7"/>
    <w:rsid w:val="00C84C28"/>
    <w:rsid w:val="00C85D6D"/>
    <w:rsid w:val="00C86819"/>
    <w:rsid w:val="00C86AED"/>
    <w:rsid w:val="00C86B71"/>
    <w:rsid w:val="00C90A14"/>
    <w:rsid w:val="00C90AAD"/>
    <w:rsid w:val="00C90D97"/>
    <w:rsid w:val="00C926E5"/>
    <w:rsid w:val="00C92F68"/>
    <w:rsid w:val="00C944F6"/>
    <w:rsid w:val="00C94899"/>
    <w:rsid w:val="00C951DF"/>
    <w:rsid w:val="00C967F4"/>
    <w:rsid w:val="00C979B3"/>
    <w:rsid w:val="00CA04D8"/>
    <w:rsid w:val="00CA0533"/>
    <w:rsid w:val="00CA1EE2"/>
    <w:rsid w:val="00CA27E7"/>
    <w:rsid w:val="00CA37AB"/>
    <w:rsid w:val="00CA3801"/>
    <w:rsid w:val="00CA3CCE"/>
    <w:rsid w:val="00CA4242"/>
    <w:rsid w:val="00CA4363"/>
    <w:rsid w:val="00CA4702"/>
    <w:rsid w:val="00CA4C10"/>
    <w:rsid w:val="00CA58B0"/>
    <w:rsid w:val="00CA692F"/>
    <w:rsid w:val="00CA7068"/>
    <w:rsid w:val="00CA7730"/>
    <w:rsid w:val="00CA7743"/>
    <w:rsid w:val="00CB02E5"/>
    <w:rsid w:val="00CB0D2B"/>
    <w:rsid w:val="00CB14C4"/>
    <w:rsid w:val="00CB16D1"/>
    <w:rsid w:val="00CB1A40"/>
    <w:rsid w:val="00CB20A2"/>
    <w:rsid w:val="00CB26E7"/>
    <w:rsid w:val="00CB30D3"/>
    <w:rsid w:val="00CB34AE"/>
    <w:rsid w:val="00CB3E96"/>
    <w:rsid w:val="00CB3FD2"/>
    <w:rsid w:val="00CB4886"/>
    <w:rsid w:val="00CB5E72"/>
    <w:rsid w:val="00CB628C"/>
    <w:rsid w:val="00CB6F90"/>
    <w:rsid w:val="00CB7433"/>
    <w:rsid w:val="00CB7B97"/>
    <w:rsid w:val="00CB7E9D"/>
    <w:rsid w:val="00CC0279"/>
    <w:rsid w:val="00CC0648"/>
    <w:rsid w:val="00CC26D3"/>
    <w:rsid w:val="00CC2CCC"/>
    <w:rsid w:val="00CC4709"/>
    <w:rsid w:val="00CC4D47"/>
    <w:rsid w:val="00CC568F"/>
    <w:rsid w:val="00CC5BB1"/>
    <w:rsid w:val="00CC6A6D"/>
    <w:rsid w:val="00CC6CD4"/>
    <w:rsid w:val="00CC7FF0"/>
    <w:rsid w:val="00CD0B7A"/>
    <w:rsid w:val="00CD0E7C"/>
    <w:rsid w:val="00CD0EDF"/>
    <w:rsid w:val="00CD112C"/>
    <w:rsid w:val="00CD1957"/>
    <w:rsid w:val="00CD28A5"/>
    <w:rsid w:val="00CD3980"/>
    <w:rsid w:val="00CD4857"/>
    <w:rsid w:val="00CD4C7B"/>
    <w:rsid w:val="00CD4D22"/>
    <w:rsid w:val="00CD56DB"/>
    <w:rsid w:val="00CD651B"/>
    <w:rsid w:val="00CD72E4"/>
    <w:rsid w:val="00CD7418"/>
    <w:rsid w:val="00CE0CE1"/>
    <w:rsid w:val="00CE0D21"/>
    <w:rsid w:val="00CE1CCB"/>
    <w:rsid w:val="00CE3742"/>
    <w:rsid w:val="00CE51B0"/>
    <w:rsid w:val="00CE5B48"/>
    <w:rsid w:val="00CE5BF5"/>
    <w:rsid w:val="00CE5E55"/>
    <w:rsid w:val="00CE68A6"/>
    <w:rsid w:val="00CE6F50"/>
    <w:rsid w:val="00CE7D00"/>
    <w:rsid w:val="00CF0538"/>
    <w:rsid w:val="00CF0CC5"/>
    <w:rsid w:val="00CF11C5"/>
    <w:rsid w:val="00CF17E6"/>
    <w:rsid w:val="00CF1B1A"/>
    <w:rsid w:val="00CF27E8"/>
    <w:rsid w:val="00CF2CD4"/>
    <w:rsid w:val="00CF4060"/>
    <w:rsid w:val="00CF40A6"/>
    <w:rsid w:val="00CF4AD8"/>
    <w:rsid w:val="00CF766F"/>
    <w:rsid w:val="00CF7DC0"/>
    <w:rsid w:val="00D00B6D"/>
    <w:rsid w:val="00D01B0A"/>
    <w:rsid w:val="00D02895"/>
    <w:rsid w:val="00D02F66"/>
    <w:rsid w:val="00D03F92"/>
    <w:rsid w:val="00D0439F"/>
    <w:rsid w:val="00D044FB"/>
    <w:rsid w:val="00D05F0F"/>
    <w:rsid w:val="00D05F27"/>
    <w:rsid w:val="00D06176"/>
    <w:rsid w:val="00D068BD"/>
    <w:rsid w:val="00D06E2C"/>
    <w:rsid w:val="00D07550"/>
    <w:rsid w:val="00D101CF"/>
    <w:rsid w:val="00D1075D"/>
    <w:rsid w:val="00D10CE8"/>
    <w:rsid w:val="00D11966"/>
    <w:rsid w:val="00D13AC0"/>
    <w:rsid w:val="00D13F88"/>
    <w:rsid w:val="00D14272"/>
    <w:rsid w:val="00D14388"/>
    <w:rsid w:val="00D14794"/>
    <w:rsid w:val="00D14C76"/>
    <w:rsid w:val="00D15F3D"/>
    <w:rsid w:val="00D162E1"/>
    <w:rsid w:val="00D16314"/>
    <w:rsid w:val="00D17A9F"/>
    <w:rsid w:val="00D20459"/>
    <w:rsid w:val="00D20CC4"/>
    <w:rsid w:val="00D22018"/>
    <w:rsid w:val="00D2247C"/>
    <w:rsid w:val="00D22F07"/>
    <w:rsid w:val="00D2310E"/>
    <w:rsid w:val="00D23DDA"/>
    <w:rsid w:val="00D24F92"/>
    <w:rsid w:val="00D253E7"/>
    <w:rsid w:val="00D2545A"/>
    <w:rsid w:val="00D25F5E"/>
    <w:rsid w:val="00D2644F"/>
    <w:rsid w:val="00D26DBB"/>
    <w:rsid w:val="00D31547"/>
    <w:rsid w:val="00D31C3D"/>
    <w:rsid w:val="00D33F45"/>
    <w:rsid w:val="00D3518E"/>
    <w:rsid w:val="00D379FC"/>
    <w:rsid w:val="00D37EAC"/>
    <w:rsid w:val="00D40C7D"/>
    <w:rsid w:val="00D4205A"/>
    <w:rsid w:val="00D432C5"/>
    <w:rsid w:val="00D44043"/>
    <w:rsid w:val="00D44675"/>
    <w:rsid w:val="00D45DD8"/>
    <w:rsid w:val="00D45DFD"/>
    <w:rsid w:val="00D50AD9"/>
    <w:rsid w:val="00D50E06"/>
    <w:rsid w:val="00D51638"/>
    <w:rsid w:val="00D51822"/>
    <w:rsid w:val="00D52D5F"/>
    <w:rsid w:val="00D5309E"/>
    <w:rsid w:val="00D53BD0"/>
    <w:rsid w:val="00D54495"/>
    <w:rsid w:val="00D54A0F"/>
    <w:rsid w:val="00D57134"/>
    <w:rsid w:val="00D607BD"/>
    <w:rsid w:val="00D60BF8"/>
    <w:rsid w:val="00D60C3A"/>
    <w:rsid w:val="00D60D71"/>
    <w:rsid w:val="00D610ED"/>
    <w:rsid w:val="00D61A40"/>
    <w:rsid w:val="00D626D1"/>
    <w:rsid w:val="00D62D62"/>
    <w:rsid w:val="00D64638"/>
    <w:rsid w:val="00D64FAB"/>
    <w:rsid w:val="00D65B36"/>
    <w:rsid w:val="00D66B21"/>
    <w:rsid w:val="00D66CF9"/>
    <w:rsid w:val="00D7064D"/>
    <w:rsid w:val="00D70F7A"/>
    <w:rsid w:val="00D72748"/>
    <w:rsid w:val="00D736E7"/>
    <w:rsid w:val="00D73A1C"/>
    <w:rsid w:val="00D760D7"/>
    <w:rsid w:val="00D76615"/>
    <w:rsid w:val="00D771C7"/>
    <w:rsid w:val="00D7795D"/>
    <w:rsid w:val="00D800B7"/>
    <w:rsid w:val="00D8163E"/>
    <w:rsid w:val="00D82EF3"/>
    <w:rsid w:val="00D8381A"/>
    <w:rsid w:val="00D84260"/>
    <w:rsid w:val="00D8469D"/>
    <w:rsid w:val="00D85B32"/>
    <w:rsid w:val="00D85D67"/>
    <w:rsid w:val="00D87696"/>
    <w:rsid w:val="00D90B6C"/>
    <w:rsid w:val="00D90DD0"/>
    <w:rsid w:val="00D91E56"/>
    <w:rsid w:val="00D920FA"/>
    <w:rsid w:val="00D924E2"/>
    <w:rsid w:val="00D93520"/>
    <w:rsid w:val="00D93592"/>
    <w:rsid w:val="00D9395D"/>
    <w:rsid w:val="00D93A03"/>
    <w:rsid w:val="00D93F7F"/>
    <w:rsid w:val="00D94494"/>
    <w:rsid w:val="00D94FEB"/>
    <w:rsid w:val="00D9544D"/>
    <w:rsid w:val="00D965CD"/>
    <w:rsid w:val="00D96BDF"/>
    <w:rsid w:val="00D97240"/>
    <w:rsid w:val="00D97DC9"/>
    <w:rsid w:val="00DA0502"/>
    <w:rsid w:val="00DA1944"/>
    <w:rsid w:val="00DA1A7A"/>
    <w:rsid w:val="00DA1AFA"/>
    <w:rsid w:val="00DA1C66"/>
    <w:rsid w:val="00DA1F38"/>
    <w:rsid w:val="00DA2EC4"/>
    <w:rsid w:val="00DA4690"/>
    <w:rsid w:val="00DA51C4"/>
    <w:rsid w:val="00DA6144"/>
    <w:rsid w:val="00DA6F45"/>
    <w:rsid w:val="00DA706A"/>
    <w:rsid w:val="00DA76F2"/>
    <w:rsid w:val="00DA7BBF"/>
    <w:rsid w:val="00DB0047"/>
    <w:rsid w:val="00DB0BFA"/>
    <w:rsid w:val="00DB0E5C"/>
    <w:rsid w:val="00DB13BA"/>
    <w:rsid w:val="00DB1709"/>
    <w:rsid w:val="00DB1999"/>
    <w:rsid w:val="00DB1C03"/>
    <w:rsid w:val="00DB2DCA"/>
    <w:rsid w:val="00DB2F26"/>
    <w:rsid w:val="00DB32B3"/>
    <w:rsid w:val="00DB32DC"/>
    <w:rsid w:val="00DB3A63"/>
    <w:rsid w:val="00DB43F9"/>
    <w:rsid w:val="00DB449C"/>
    <w:rsid w:val="00DB4513"/>
    <w:rsid w:val="00DB4711"/>
    <w:rsid w:val="00DB4932"/>
    <w:rsid w:val="00DB55B6"/>
    <w:rsid w:val="00DB7F36"/>
    <w:rsid w:val="00DC0072"/>
    <w:rsid w:val="00DC0557"/>
    <w:rsid w:val="00DC0DE7"/>
    <w:rsid w:val="00DC1227"/>
    <w:rsid w:val="00DC1B4F"/>
    <w:rsid w:val="00DC205B"/>
    <w:rsid w:val="00DC5C47"/>
    <w:rsid w:val="00DC68B4"/>
    <w:rsid w:val="00DC6AAD"/>
    <w:rsid w:val="00DC7002"/>
    <w:rsid w:val="00DC7932"/>
    <w:rsid w:val="00DC7FC8"/>
    <w:rsid w:val="00DD1869"/>
    <w:rsid w:val="00DD2316"/>
    <w:rsid w:val="00DD2444"/>
    <w:rsid w:val="00DD266D"/>
    <w:rsid w:val="00DD2732"/>
    <w:rsid w:val="00DD3796"/>
    <w:rsid w:val="00DD3B63"/>
    <w:rsid w:val="00DD483E"/>
    <w:rsid w:val="00DD4974"/>
    <w:rsid w:val="00DD498E"/>
    <w:rsid w:val="00DD4D6B"/>
    <w:rsid w:val="00DD5433"/>
    <w:rsid w:val="00DD64CA"/>
    <w:rsid w:val="00DD65F1"/>
    <w:rsid w:val="00DD6F71"/>
    <w:rsid w:val="00DD79A7"/>
    <w:rsid w:val="00DE0CE1"/>
    <w:rsid w:val="00DE0F9D"/>
    <w:rsid w:val="00DE1DAD"/>
    <w:rsid w:val="00DE1EA1"/>
    <w:rsid w:val="00DE1F59"/>
    <w:rsid w:val="00DE1F9E"/>
    <w:rsid w:val="00DE20A9"/>
    <w:rsid w:val="00DE211E"/>
    <w:rsid w:val="00DE2569"/>
    <w:rsid w:val="00DE2A67"/>
    <w:rsid w:val="00DE2E06"/>
    <w:rsid w:val="00DE4DAB"/>
    <w:rsid w:val="00DE573B"/>
    <w:rsid w:val="00DE5928"/>
    <w:rsid w:val="00DE62CB"/>
    <w:rsid w:val="00DE652D"/>
    <w:rsid w:val="00DE65FF"/>
    <w:rsid w:val="00DE6DDF"/>
    <w:rsid w:val="00DE7855"/>
    <w:rsid w:val="00DF014A"/>
    <w:rsid w:val="00DF05B5"/>
    <w:rsid w:val="00DF0BBC"/>
    <w:rsid w:val="00DF0C5B"/>
    <w:rsid w:val="00DF1B56"/>
    <w:rsid w:val="00DF2923"/>
    <w:rsid w:val="00DF3356"/>
    <w:rsid w:val="00DF3E21"/>
    <w:rsid w:val="00DF454E"/>
    <w:rsid w:val="00DF5E94"/>
    <w:rsid w:val="00DF6B56"/>
    <w:rsid w:val="00DF6FA7"/>
    <w:rsid w:val="00E0231C"/>
    <w:rsid w:val="00E0386C"/>
    <w:rsid w:val="00E03A18"/>
    <w:rsid w:val="00E0573F"/>
    <w:rsid w:val="00E07DDE"/>
    <w:rsid w:val="00E10381"/>
    <w:rsid w:val="00E10556"/>
    <w:rsid w:val="00E106B2"/>
    <w:rsid w:val="00E11D42"/>
    <w:rsid w:val="00E125A9"/>
    <w:rsid w:val="00E12BAF"/>
    <w:rsid w:val="00E1679E"/>
    <w:rsid w:val="00E16C74"/>
    <w:rsid w:val="00E1704C"/>
    <w:rsid w:val="00E209AC"/>
    <w:rsid w:val="00E20A94"/>
    <w:rsid w:val="00E22BB6"/>
    <w:rsid w:val="00E22C9E"/>
    <w:rsid w:val="00E23515"/>
    <w:rsid w:val="00E24654"/>
    <w:rsid w:val="00E263C5"/>
    <w:rsid w:val="00E2657A"/>
    <w:rsid w:val="00E26AC6"/>
    <w:rsid w:val="00E26B40"/>
    <w:rsid w:val="00E27ED9"/>
    <w:rsid w:val="00E31142"/>
    <w:rsid w:val="00E343E3"/>
    <w:rsid w:val="00E3456B"/>
    <w:rsid w:val="00E34A2E"/>
    <w:rsid w:val="00E352DA"/>
    <w:rsid w:val="00E35E9A"/>
    <w:rsid w:val="00E3687A"/>
    <w:rsid w:val="00E37A4D"/>
    <w:rsid w:val="00E403F4"/>
    <w:rsid w:val="00E41769"/>
    <w:rsid w:val="00E41EE8"/>
    <w:rsid w:val="00E42E01"/>
    <w:rsid w:val="00E438B5"/>
    <w:rsid w:val="00E44174"/>
    <w:rsid w:val="00E44EA9"/>
    <w:rsid w:val="00E45682"/>
    <w:rsid w:val="00E45F2D"/>
    <w:rsid w:val="00E46387"/>
    <w:rsid w:val="00E46657"/>
    <w:rsid w:val="00E46DF1"/>
    <w:rsid w:val="00E47FAF"/>
    <w:rsid w:val="00E50680"/>
    <w:rsid w:val="00E51977"/>
    <w:rsid w:val="00E529D0"/>
    <w:rsid w:val="00E52ADD"/>
    <w:rsid w:val="00E52B73"/>
    <w:rsid w:val="00E53164"/>
    <w:rsid w:val="00E561A7"/>
    <w:rsid w:val="00E575F6"/>
    <w:rsid w:val="00E5766C"/>
    <w:rsid w:val="00E57BF2"/>
    <w:rsid w:val="00E6123D"/>
    <w:rsid w:val="00E63706"/>
    <w:rsid w:val="00E63BE8"/>
    <w:rsid w:val="00E63DA3"/>
    <w:rsid w:val="00E64A16"/>
    <w:rsid w:val="00E67946"/>
    <w:rsid w:val="00E7085F"/>
    <w:rsid w:val="00E709AA"/>
    <w:rsid w:val="00E70C24"/>
    <w:rsid w:val="00E71832"/>
    <w:rsid w:val="00E71AFD"/>
    <w:rsid w:val="00E7300B"/>
    <w:rsid w:val="00E74423"/>
    <w:rsid w:val="00E74B17"/>
    <w:rsid w:val="00E75F24"/>
    <w:rsid w:val="00E76030"/>
    <w:rsid w:val="00E76FDD"/>
    <w:rsid w:val="00E80378"/>
    <w:rsid w:val="00E80534"/>
    <w:rsid w:val="00E808BA"/>
    <w:rsid w:val="00E80C4D"/>
    <w:rsid w:val="00E8250B"/>
    <w:rsid w:val="00E82559"/>
    <w:rsid w:val="00E82567"/>
    <w:rsid w:val="00E8417E"/>
    <w:rsid w:val="00E848AE"/>
    <w:rsid w:val="00E8513A"/>
    <w:rsid w:val="00E857D1"/>
    <w:rsid w:val="00E85B6A"/>
    <w:rsid w:val="00E86F07"/>
    <w:rsid w:val="00E87B60"/>
    <w:rsid w:val="00E90EC6"/>
    <w:rsid w:val="00E931AF"/>
    <w:rsid w:val="00E931FE"/>
    <w:rsid w:val="00E9525D"/>
    <w:rsid w:val="00E9596B"/>
    <w:rsid w:val="00E97631"/>
    <w:rsid w:val="00E9797D"/>
    <w:rsid w:val="00EA212F"/>
    <w:rsid w:val="00EA24CA"/>
    <w:rsid w:val="00EA2819"/>
    <w:rsid w:val="00EA2B9C"/>
    <w:rsid w:val="00EA333B"/>
    <w:rsid w:val="00EA37CA"/>
    <w:rsid w:val="00EA3DB8"/>
    <w:rsid w:val="00EA4FF8"/>
    <w:rsid w:val="00EA5F03"/>
    <w:rsid w:val="00EA6A7A"/>
    <w:rsid w:val="00EA6E81"/>
    <w:rsid w:val="00EA7410"/>
    <w:rsid w:val="00EA7D59"/>
    <w:rsid w:val="00EB0AE6"/>
    <w:rsid w:val="00EB1991"/>
    <w:rsid w:val="00EB2E38"/>
    <w:rsid w:val="00EB36A2"/>
    <w:rsid w:val="00EB384E"/>
    <w:rsid w:val="00EB3D61"/>
    <w:rsid w:val="00EB4A13"/>
    <w:rsid w:val="00EB4B59"/>
    <w:rsid w:val="00EB4CC8"/>
    <w:rsid w:val="00EB70C9"/>
    <w:rsid w:val="00EB7261"/>
    <w:rsid w:val="00EB73EB"/>
    <w:rsid w:val="00EB76BF"/>
    <w:rsid w:val="00EC032B"/>
    <w:rsid w:val="00EC32FE"/>
    <w:rsid w:val="00EC4EB8"/>
    <w:rsid w:val="00EC52EC"/>
    <w:rsid w:val="00EC5645"/>
    <w:rsid w:val="00EC5966"/>
    <w:rsid w:val="00EC59AD"/>
    <w:rsid w:val="00EC6AE0"/>
    <w:rsid w:val="00EC7F92"/>
    <w:rsid w:val="00ED09CD"/>
    <w:rsid w:val="00ED1618"/>
    <w:rsid w:val="00ED3521"/>
    <w:rsid w:val="00ED449F"/>
    <w:rsid w:val="00ED45C1"/>
    <w:rsid w:val="00ED4D40"/>
    <w:rsid w:val="00ED50F1"/>
    <w:rsid w:val="00ED5AFC"/>
    <w:rsid w:val="00ED7974"/>
    <w:rsid w:val="00ED7D66"/>
    <w:rsid w:val="00EE04D7"/>
    <w:rsid w:val="00EE0B90"/>
    <w:rsid w:val="00EE2780"/>
    <w:rsid w:val="00EE2F78"/>
    <w:rsid w:val="00EE4AED"/>
    <w:rsid w:val="00EE520A"/>
    <w:rsid w:val="00EE610A"/>
    <w:rsid w:val="00EE643D"/>
    <w:rsid w:val="00EE72B9"/>
    <w:rsid w:val="00EE7E00"/>
    <w:rsid w:val="00EF03F2"/>
    <w:rsid w:val="00EF0C31"/>
    <w:rsid w:val="00EF1D78"/>
    <w:rsid w:val="00EF2C0D"/>
    <w:rsid w:val="00EF40A4"/>
    <w:rsid w:val="00EF5EF4"/>
    <w:rsid w:val="00EF6745"/>
    <w:rsid w:val="00EF67C3"/>
    <w:rsid w:val="00EF6E8A"/>
    <w:rsid w:val="00EF7163"/>
    <w:rsid w:val="00F008E2"/>
    <w:rsid w:val="00F00A60"/>
    <w:rsid w:val="00F00AC2"/>
    <w:rsid w:val="00F011CA"/>
    <w:rsid w:val="00F01BED"/>
    <w:rsid w:val="00F02412"/>
    <w:rsid w:val="00F0286D"/>
    <w:rsid w:val="00F02A8B"/>
    <w:rsid w:val="00F02F52"/>
    <w:rsid w:val="00F03540"/>
    <w:rsid w:val="00F035A3"/>
    <w:rsid w:val="00F05298"/>
    <w:rsid w:val="00F05ADE"/>
    <w:rsid w:val="00F1123D"/>
    <w:rsid w:val="00F113FD"/>
    <w:rsid w:val="00F11710"/>
    <w:rsid w:val="00F13A29"/>
    <w:rsid w:val="00F14249"/>
    <w:rsid w:val="00F15B33"/>
    <w:rsid w:val="00F15C83"/>
    <w:rsid w:val="00F16B8D"/>
    <w:rsid w:val="00F17C65"/>
    <w:rsid w:val="00F20420"/>
    <w:rsid w:val="00F20EBF"/>
    <w:rsid w:val="00F21162"/>
    <w:rsid w:val="00F21A05"/>
    <w:rsid w:val="00F21F1A"/>
    <w:rsid w:val="00F2235D"/>
    <w:rsid w:val="00F22C91"/>
    <w:rsid w:val="00F23637"/>
    <w:rsid w:val="00F247EF"/>
    <w:rsid w:val="00F250A4"/>
    <w:rsid w:val="00F265EE"/>
    <w:rsid w:val="00F32258"/>
    <w:rsid w:val="00F32322"/>
    <w:rsid w:val="00F326C0"/>
    <w:rsid w:val="00F3394B"/>
    <w:rsid w:val="00F33AEC"/>
    <w:rsid w:val="00F33C30"/>
    <w:rsid w:val="00F33EB9"/>
    <w:rsid w:val="00F33ED7"/>
    <w:rsid w:val="00F353A7"/>
    <w:rsid w:val="00F36299"/>
    <w:rsid w:val="00F368A5"/>
    <w:rsid w:val="00F36904"/>
    <w:rsid w:val="00F36B7B"/>
    <w:rsid w:val="00F4018F"/>
    <w:rsid w:val="00F4045B"/>
    <w:rsid w:val="00F4059D"/>
    <w:rsid w:val="00F40F56"/>
    <w:rsid w:val="00F410A2"/>
    <w:rsid w:val="00F42492"/>
    <w:rsid w:val="00F43FD0"/>
    <w:rsid w:val="00F44157"/>
    <w:rsid w:val="00F45D56"/>
    <w:rsid w:val="00F4653C"/>
    <w:rsid w:val="00F46632"/>
    <w:rsid w:val="00F47B98"/>
    <w:rsid w:val="00F50654"/>
    <w:rsid w:val="00F5199C"/>
    <w:rsid w:val="00F51B06"/>
    <w:rsid w:val="00F53979"/>
    <w:rsid w:val="00F53A8E"/>
    <w:rsid w:val="00F542B3"/>
    <w:rsid w:val="00F555F5"/>
    <w:rsid w:val="00F56688"/>
    <w:rsid w:val="00F5696C"/>
    <w:rsid w:val="00F56C9B"/>
    <w:rsid w:val="00F57EA9"/>
    <w:rsid w:val="00F57F86"/>
    <w:rsid w:val="00F605AF"/>
    <w:rsid w:val="00F61012"/>
    <w:rsid w:val="00F610CA"/>
    <w:rsid w:val="00F61153"/>
    <w:rsid w:val="00F61A26"/>
    <w:rsid w:val="00F61BDB"/>
    <w:rsid w:val="00F62A2A"/>
    <w:rsid w:val="00F63018"/>
    <w:rsid w:val="00F638AD"/>
    <w:rsid w:val="00F646F7"/>
    <w:rsid w:val="00F653C4"/>
    <w:rsid w:val="00F6575F"/>
    <w:rsid w:val="00F66710"/>
    <w:rsid w:val="00F676D1"/>
    <w:rsid w:val="00F67C53"/>
    <w:rsid w:val="00F70382"/>
    <w:rsid w:val="00F70933"/>
    <w:rsid w:val="00F70D38"/>
    <w:rsid w:val="00F71940"/>
    <w:rsid w:val="00F72544"/>
    <w:rsid w:val="00F73C37"/>
    <w:rsid w:val="00F74946"/>
    <w:rsid w:val="00F750AC"/>
    <w:rsid w:val="00F756B4"/>
    <w:rsid w:val="00F761A4"/>
    <w:rsid w:val="00F77E41"/>
    <w:rsid w:val="00F82861"/>
    <w:rsid w:val="00F83D0A"/>
    <w:rsid w:val="00F842F2"/>
    <w:rsid w:val="00F84971"/>
    <w:rsid w:val="00F84DA9"/>
    <w:rsid w:val="00F85704"/>
    <w:rsid w:val="00F8628A"/>
    <w:rsid w:val="00F910DD"/>
    <w:rsid w:val="00F911C8"/>
    <w:rsid w:val="00F91270"/>
    <w:rsid w:val="00F92E1F"/>
    <w:rsid w:val="00F9391B"/>
    <w:rsid w:val="00F96085"/>
    <w:rsid w:val="00F97B96"/>
    <w:rsid w:val="00FA0D10"/>
    <w:rsid w:val="00FA3A21"/>
    <w:rsid w:val="00FA42FA"/>
    <w:rsid w:val="00FA5649"/>
    <w:rsid w:val="00FA6BD2"/>
    <w:rsid w:val="00FA6CE6"/>
    <w:rsid w:val="00FA6EB2"/>
    <w:rsid w:val="00FA6FE2"/>
    <w:rsid w:val="00FB0BEF"/>
    <w:rsid w:val="00FB0C7F"/>
    <w:rsid w:val="00FB0D2A"/>
    <w:rsid w:val="00FB16BA"/>
    <w:rsid w:val="00FB17C8"/>
    <w:rsid w:val="00FB1C96"/>
    <w:rsid w:val="00FB251C"/>
    <w:rsid w:val="00FB30CD"/>
    <w:rsid w:val="00FB3DF5"/>
    <w:rsid w:val="00FB456D"/>
    <w:rsid w:val="00FB4E33"/>
    <w:rsid w:val="00FB4F29"/>
    <w:rsid w:val="00FB65E8"/>
    <w:rsid w:val="00FB692B"/>
    <w:rsid w:val="00FB7D48"/>
    <w:rsid w:val="00FC1141"/>
    <w:rsid w:val="00FC18A8"/>
    <w:rsid w:val="00FC1BF7"/>
    <w:rsid w:val="00FC29B8"/>
    <w:rsid w:val="00FC3B1A"/>
    <w:rsid w:val="00FC3CDD"/>
    <w:rsid w:val="00FC42EB"/>
    <w:rsid w:val="00FC7860"/>
    <w:rsid w:val="00FD03B8"/>
    <w:rsid w:val="00FD1C58"/>
    <w:rsid w:val="00FD1D40"/>
    <w:rsid w:val="00FD231C"/>
    <w:rsid w:val="00FD278B"/>
    <w:rsid w:val="00FD3BFC"/>
    <w:rsid w:val="00FD4A41"/>
    <w:rsid w:val="00FD4D51"/>
    <w:rsid w:val="00FD5F01"/>
    <w:rsid w:val="00FD6347"/>
    <w:rsid w:val="00FD66DB"/>
    <w:rsid w:val="00FD7447"/>
    <w:rsid w:val="00FD7567"/>
    <w:rsid w:val="00FD7900"/>
    <w:rsid w:val="00FE2125"/>
    <w:rsid w:val="00FE27D9"/>
    <w:rsid w:val="00FE3033"/>
    <w:rsid w:val="00FE3243"/>
    <w:rsid w:val="00FE3518"/>
    <w:rsid w:val="00FE46FE"/>
    <w:rsid w:val="00FE4B80"/>
    <w:rsid w:val="00FE5840"/>
    <w:rsid w:val="00FE5952"/>
    <w:rsid w:val="00FE64CE"/>
    <w:rsid w:val="00FE7975"/>
    <w:rsid w:val="00FF0562"/>
    <w:rsid w:val="00FF120D"/>
    <w:rsid w:val="00FF1227"/>
    <w:rsid w:val="00FF2682"/>
    <w:rsid w:val="00FF35A7"/>
    <w:rsid w:val="00FF3B01"/>
    <w:rsid w:val="00FF5140"/>
    <w:rsid w:val="00FF5AE5"/>
    <w:rsid w:val="00FF62B7"/>
    <w:rsid w:val="00FF698D"/>
    <w:rsid w:val="00FF6A54"/>
    <w:rsid w:val="00FF6D61"/>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3F79E2"/>
  <w15:chartTrackingRefBased/>
  <w15:docId w15:val="{B43AE48F-7FE2-479D-AE18-4FA8EA51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99F"/>
    <w:pPr>
      <w:widowControl w:val="0"/>
      <w:jc w:val="both"/>
    </w:pPr>
  </w:style>
  <w:style w:type="paragraph" w:styleId="1">
    <w:name w:val="heading 1"/>
    <w:basedOn w:val="a"/>
    <w:next w:val="a"/>
    <w:link w:val="10"/>
    <w:uiPriority w:val="9"/>
    <w:qFormat/>
    <w:rsid w:val="00B87205"/>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BB5DA2"/>
    <w:pPr>
      <w:snapToGrid w:val="0"/>
      <w:jc w:val="left"/>
    </w:pPr>
  </w:style>
  <w:style w:type="character" w:customStyle="1" w:styleId="a4">
    <w:name w:val="文末脚注文字列 (文字)"/>
    <w:basedOn w:val="a0"/>
    <w:link w:val="a3"/>
    <w:uiPriority w:val="99"/>
    <w:semiHidden/>
    <w:rsid w:val="00BB5DA2"/>
  </w:style>
  <w:style w:type="character" w:styleId="a5">
    <w:name w:val="endnote reference"/>
    <w:basedOn w:val="a0"/>
    <w:uiPriority w:val="99"/>
    <w:semiHidden/>
    <w:unhideWhenUsed/>
    <w:rsid w:val="00BB5DA2"/>
    <w:rPr>
      <w:vertAlign w:val="superscript"/>
    </w:rPr>
  </w:style>
  <w:style w:type="paragraph" w:styleId="a6">
    <w:name w:val="footnote text"/>
    <w:basedOn w:val="a"/>
    <w:link w:val="a7"/>
    <w:uiPriority w:val="99"/>
    <w:semiHidden/>
    <w:unhideWhenUsed/>
    <w:rsid w:val="00BB5DA2"/>
    <w:pPr>
      <w:snapToGrid w:val="0"/>
      <w:jc w:val="left"/>
    </w:pPr>
  </w:style>
  <w:style w:type="character" w:customStyle="1" w:styleId="a7">
    <w:name w:val="脚注文字列 (文字)"/>
    <w:basedOn w:val="a0"/>
    <w:link w:val="a6"/>
    <w:uiPriority w:val="99"/>
    <w:semiHidden/>
    <w:rsid w:val="00BB5DA2"/>
  </w:style>
  <w:style w:type="character" w:styleId="a8">
    <w:name w:val="footnote reference"/>
    <w:basedOn w:val="a0"/>
    <w:uiPriority w:val="99"/>
    <w:semiHidden/>
    <w:unhideWhenUsed/>
    <w:rsid w:val="00BB5DA2"/>
    <w:rPr>
      <w:vertAlign w:val="superscript"/>
    </w:rPr>
  </w:style>
  <w:style w:type="paragraph" w:styleId="a9">
    <w:name w:val="List Paragraph"/>
    <w:basedOn w:val="a"/>
    <w:link w:val="aa"/>
    <w:uiPriority w:val="34"/>
    <w:qFormat/>
    <w:rsid w:val="00341D1E"/>
    <w:pPr>
      <w:ind w:leftChars="400" w:left="840"/>
    </w:pPr>
  </w:style>
  <w:style w:type="paragraph" w:styleId="ab">
    <w:name w:val="caption"/>
    <w:basedOn w:val="a"/>
    <w:next w:val="a"/>
    <w:uiPriority w:val="35"/>
    <w:unhideWhenUsed/>
    <w:qFormat/>
    <w:rsid w:val="007F3928"/>
    <w:rPr>
      <w:b/>
      <w:bCs/>
    </w:rPr>
  </w:style>
  <w:style w:type="character" w:customStyle="1" w:styleId="10">
    <w:name w:val="見出し 1 (文字)"/>
    <w:basedOn w:val="a0"/>
    <w:link w:val="1"/>
    <w:uiPriority w:val="9"/>
    <w:rsid w:val="00B87205"/>
    <w:rPr>
      <w:rFonts w:asciiTheme="majorHAnsi" w:eastAsiaTheme="majorEastAsia" w:hAnsiTheme="majorHAnsi" w:cstheme="majorBidi"/>
      <w:color w:val="2E74B5" w:themeColor="accent1" w:themeShade="BF"/>
      <w:kern w:val="0"/>
      <w:sz w:val="32"/>
      <w:szCs w:val="32"/>
      <w:lang w:eastAsia="en-US"/>
    </w:rPr>
  </w:style>
  <w:style w:type="paragraph" w:styleId="ac">
    <w:name w:val="Bibliography"/>
    <w:basedOn w:val="a"/>
    <w:next w:val="a"/>
    <w:link w:val="ad"/>
    <w:uiPriority w:val="37"/>
    <w:unhideWhenUsed/>
    <w:rsid w:val="00B87205"/>
  </w:style>
  <w:style w:type="character" w:styleId="ae">
    <w:name w:val="Hyperlink"/>
    <w:basedOn w:val="a0"/>
    <w:uiPriority w:val="99"/>
    <w:unhideWhenUsed/>
    <w:rsid w:val="00C951DF"/>
    <w:rPr>
      <w:color w:val="0563C1" w:themeColor="hyperlink"/>
      <w:u w:val="single"/>
    </w:rPr>
  </w:style>
  <w:style w:type="paragraph" w:styleId="af">
    <w:name w:val="header"/>
    <w:basedOn w:val="a"/>
    <w:link w:val="af0"/>
    <w:uiPriority w:val="99"/>
    <w:unhideWhenUsed/>
    <w:rsid w:val="00DA76F2"/>
    <w:pPr>
      <w:tabs>
        <w:tab w:val="center" w:pos="4252"/>
        <w:tab w:val="right" w:pos="8504"/>
      </w:tabs>
      <w:snapToGrid w:val="0"/>
    </w:pPr>
  </w:style>
  <w:style w:type="character" w:customStyle="1" w:styleId="af0">
    <w:name w:val="ヘッダー (文字)"/>
    <w:basedOn w:val="a0"/>
    <w:link w:val="af"/>
    <w:uiPriority w:val="99"/>
    <w:rsid w:val="00DA76F2"/>
  </w:style>
  <w:style w:type="paragraph" w:styleId="af1">
    <w:name w:val="footer"/>
    <w:basedOn w:val="a"/>
    <w:link w:val="af2"/>
    <w:uiPriority w:val="99"/>
    <w:unhideWhenUsed/>
    <w:rsid w:val="00DA76F2"/>
    <w:pPr>
      <w:tabs>
        <w:tab w:val="center" w:pos="4252"/>
        <w:tab w:val="right" w:pos="8504"/>
      </w:tabs>
      <w:snapToGrid w:val="0"/>
    </w:pPr>
  </w:style>
  <w:style w:type="character" w:customStyle="1" w:styleId="af2">
    <w:name w:val="フッター (文字)"/>
    <w:basedOn w:val="a0"/>
    <w:link w:val="af1"/>
    <w:uiPriority w:val="99"/>
    <w:rsid w:val="00DA76F2"/>
  </w:style>
  <w:style w:type="character" w:styleId="af3">
    <w:name w:val="Placeholder Text"/>
    <w:basedOn w:val="a0"/>
    <w:uiPriority w:val="99"/>
    <w:semiHidden/>
    <w:rsid w:val="0027268B"/>
    <w:rPr>
      <w:color w:val="808080"/>
    </w:rPr>
  </w:style>
  <w:style w:type="paragraph" w:styleId="af4">
    <w:name w:val="Title"/>
    <w:basedOn w:val="a"/>
    <w:next w:val="a"/>
    <w:link w:val="af5"/>
    <w:uiPriority w:val="10"/>
    <w:qFormat/>
    <w:rsid w:val="00CD0E7C"/>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f4"/>
    <w:uiPriority w:val="10"/>
    <w:rsid w:val="00CD0E7C"/>
    <w:rPr>
      <w:rFonts w:asciiTheme="majorHAnsi" w:eastAsiaTheme="majorEastAsia" w:hAnsiTheme="majorHAnsi" w:cstheme="majorBidi"/>
      <w:sz w:val="32"/>
      <w:szCs w:val="32"/>
    </w:rPr>
  </w:style>
  <w:style w:type="paragraph" w:styleId="af6">
    <w:name w:val="Balloon Text"/>
    <w:basedOn w:val="a"/>
    <w:link w:val="af7"/>
    <w:uiPriority w:val="99"/>
    <w:semiHidden/>
    <w:unhideWhenUsed/>
    <w:rsid w:val="00DB2DCA"/>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DB2DCA"/>
    <w:rPr>
      <w:rFonts w:asciiTheme="majorHAnsi" w:eastAsiaTheme="majorEastAsia" w:hAnsiTheme="majorHAnsi" w:cstheme="majorBidi"/>
      <w:sz w:val="18"/>
      <w:szCs w:val="18"/>
    </w:rPr>
  </w:style>
  <w:style w:type="paragraph" w:customStyle="1" w:styleId="Style1">
    <w:name w:val="Style1"/>
    <w:basedOn w:val="a9"/>
    <w:link w:val="Style1Char"/>
    <w:qFormat/>
    <w:rsid w:val="003E4426"/>
    <w:pPr>
      <w:widowControl/>
      <w:spacing w:line="480" w:lineRule="auto"/>
      <w:ind w:leftChars="0" w:left="0"/>
      <w:jc w:val="left"/>
    </w:pPr>
    <w:rPr>
      <w:rFonts w:ascii="Times New Roman" w:eastAsia="Times New Roman" w:hAnsi="Times New Roman" w:cs="Times New Roman"/>
      <w:b/>
      <w:sz w:val="24"/>
      <w:szCs w:val="24"/>
    </w:rPr>
  </w:style>
  <w:style w:type="paragraph" w:customStyle="1" w:styleId="Style2">
    <w:name w:val="Style2"/>
    <w:basedOn w:val="Style1"/>
    <w:link w:val="Style2Char"/>
    <w:qFormat/>
    <w:rsid w:val="00931609"/>
    <w:pPr>
      <w:numPr>
        <w:numId w:val="9"/>
      </w:numPr>
    </w:pPr>
    <w:rPr>
      <w:color w:val="000000" w:themeColor="text1"/>
    </w:rPr>
  </w:style>
  <w:style w:type="character" w:customStyle="1" w:styleId="aa">
    <w:name w:val="リスト段落 (文字)"/>
    <w:basedOn w:val="a0"/>
    <w:link w:val="a9"/>
    <w:uiPriority w:val="34"/>
    <w:rsid w:val="0036699F"/>
  </w:style>
  <w:style w:type="character" w:customStyle="1" w:styleId="Style1Char">
    <w:name w:val="Style1 Char"/>
    <w:basedOn w:val="aa"/>
    <w:link w:val="Style1"/>
    <w:rsid w:val="0036699F"/>
    <w:rPr>
      <w:rFonts w:ascii="Times New Roman" w:eastAsia="Times New Roman" w:hAnsi="Times New Roman" w:cs="Times New Roman"/>
      <w:b/>
      <w:sz w:val="24"/>
      <w:szCs w:val="24"/>
    </w:rPr>
  </w:style>
  <w:style w:type="character" w:customStyle="1" w:styleId="Style2Char">
    <w:name w:val="Style2 Char"/>
    <w:basedOn w:val="Style1Char"/>
    <w:link w:val="Style2"/>
    <w:rsid w:val="00931609"/>
    <w:rPr>
      <w:rFonts w:ascii="Times New Roman" w:eastAsia="Times New Roman" w:hAnsi="Times New Roman" w:cs="Times New Roman"/>
      <w:b/>
      <w:color w:val="000000" w:themeColor="text1"/>
      <w:sz w:val="24"/>
      <w:szCs w:val="24"/>
    </w:rPr>
  </w:style>
  <w:style w:type="paragraph" w:customStyle="1" w:styleId="sentences">
    <w:name w:val="sentences"/>
    <w:link w:val="sentencesChar"/>
    <w:qFormat/>
    <w:rsid w:val="00146EA1"/>
    <w:pPr>
      <w:spacing w:line="480" w:lineRule="auto"/>
      <w:ind w:firstLineChars="100" w:firstLine="100"/>
    </w:pPr>
    <w:rPr>
      <w:rFonts w:ascii="Times New Roman" w:eastAsia="Times New Roman" w:hAnsi="Times New Roman" w:cs="Times New Roman"/>
      <w:color w:val="000000" w:themeColor="text1"/>
      <w:sz w:val="24"/>
      <w:szCs w:val="24"/>
    </w:rPr>
  </w:style>
  <w:style w:type="character" w:customStyle="1" w:styleId="sentencesChar">
    <w:name w:val="sentences Char"/>
    <w:basedOn w:val="a0"/>
    <w:link w:val="sentences"/>
    <w:rsid w:val="00146EA1"/>
    <w:rPr>
      <w:rFonts w:ascii="Times New Roman" w:eastAsia="Times New Roman" w:hAnsi="Times New Roman" w:cs="Times New Roman"/>
      <w:color w:val="000000" w:themeColor="text1"/>
      <w:sz w:val="24"/>
      <w:szCs w:val="24"/>
    </w:rPr>
  </w:style>
  <w:style w:type="paragraph" w:customStyle="1" w:styleId="reference">
    <w:name w:val="reference"/>
    <w:basedOn w:val="ac"/>
    <w:link w:val="referenceChar"/>
    <w:qFormat/>
    <w:rsid w:val="005812A3"/>
    <w:pPr>
      <w:ind w:left="720" w:hanging="720"/>
    </w:pPr>
    <w:rPr>
      <w:rFonts w:ascii="Times New Roman" w:eastAsia="Times New Roman" w:hAnsi="Times New Roman" w:cs="Times New Roman"/>
      <w:noProof/>
      <w:sz w:val="24"/>
    </w:rPr>
  </w:style>
  <w:style w:type="character" w:customStyle="1" w:styleId="ad">
    <w:name w:val="文献目録 (文字)"/>
    <w:basedOn w:val="a0"/>
    <w:link w:val="ac"/>
    <w:uiPriority w:val="37"/>
    <w:rsid w:val="005812A3"/>
  </w:style>
  <w:style w:type="character" w:customStyle="1" w:styleId="referenceChar">
    <w:name w:val="reference Char"/>
    <w:basedOn w:val="ad"/>
    <w:link w:val="reference"/>
    <w:rsid w:val="005812A3"/>
    <w:rPr>
      <w:rFonts w:ascii="Times New Roman" w:eastAsia="Times New Roman" w:hAnsi="Times New Roman" w:cs="Times New Roman"/>
      <w:noProof/>
      <w:sz w:val="24"/>
    </w:rPr>
  </w:style>
  <w:style w:type="character" w:styleId="af8">
    <w:name w:val="annotation reference"/>
    <w:basedOn w:val="a0"/>
    <w:uiPriority w:val="99"/>
    <w:semiHidden/>
    <w:unhideWhenUsed/>
    <w:rsid w:val="00361A4B"/>
    <w:rPr>
      <w:sz w:val="16"/>
      <w:szCs w:val="16"/>
    </w:rPr>
  </w:style>
  <w:style w:type="paragraph" w:styleId="af9">
    <w:name w:val="annotation text"/>
    <w:basedOn w:val="a"/>
    <w:link w:val="afa"/>
    <w:uiPriority w:val="99"/>
    <w:unhideWhenUsed/>
    <w:rsid w:val="00361A4B"/>
    <w:rPr>
      <w:sz w:val="20"/>
      <w:szCs w:val="20"/>
    </w:rPr>
  </w:style>
  <w:style w:type="character" w:customStyle="1" w:styleId="afa">
    <w:name w:val="コメント文字列 (文字)"/>
    <w:basedOn w:val="a0"/>
    <w:link w:val="af9"/>
    <w:uiPriority w:val="99"/>
    <w:rsid w:val="00361A4B"/>
    <w:rPr>
      <w:sz w:val="20"/>
      <w:szCs w:val="20"/>
    </w:rPr>
  </w:style>
  <w:style w:type="paragraph" w:styleId="afb">
    <w:name w:val="Revision"/>
    <w:hidden/>
    <w:uiPriority w:val="99"/>
    <w:semiHidden/>
    <w:rsid w:val="00BB1C22"/>
  </w:style>
  <w:style w:type="paragraph" w:styleId="afc">
    <w:name w:val="annotation subject"/>
    <w:basedOn w:val="af9"/>
    <w:next w:val="af9"/>
    <w:link w:val="afd"/>
    <w:uiPriority w:val="99"/>
    <w:semiHidden/>
    <w:unhideWhenUsed/>
    <w:rsid w:val="00216CCE"/>
    <w:rPr>
      <w:b/>
      <w:bCs/>
    </w:rPr>
  </w:style>
  <w:style w:type="character" w:customStyle="1" w:styleId="afd">
    <w:name w:val="コメント内容 (文字)"/>
    <w:basedOn w:val="afa"/>
    <w:link w:val="afc"/>
    <w:uiPriority w:val="99"/>
    <w:semiHidden/>
    <w:rsid w:val="00216C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04">
      <w:bodyDiv w:val="1"/>
      <w:marLeft w:val="0"/>
      <w:marRight w:val="0"/>
      <w:marTop w:val="0"/>
      <w:marBottom w:val="0"/>
      <w:divBdr>
        <w:top w:val="none" w:sz="0" w:space="0" w:color="auto"/>
        <w:left w:val="none" w:sz="0" w:space="0" w:color="auto"/>
        <w:bottom w:val="none" w:sz="0" w:space="0" w:color="auto"/>
        <w:right w:val="none" w:sz="0" w:space="0" w:color="auto"/>
      </w:divBdr>
    </w:div>
    <w:div w:id="4022772">
      <w:bodyDiv w:val="1"/>
      <w:marLeft w:val="0"/>
      <w:marRight w:val="0"/>
      <w:marTop w:val="0"/>
      <w:marBottom w:val="0"/>
      <w:divBdr>
        <w:top w:val="none" w:sz="0" w:space="0" w:color="auto"/>
        <w:left w:val="none" w:sz="0" w:space="0" w:color="auto"/>
        <w:bottom w:val="none" w:sz="0" w:space="0" w:color="auto"/>
        <w:right w:val="none" w:sz="0" w:space="0" w:color="auto"/>
      </w:divBdr>
    </w:div>
    <w:div w:id="10306499">
      <w:bodyDiv w:val="1"/>
      <w:marLeft w:val="0"/>
      <w:marRight w:val="0"/>
      <w:marTop w:val="0"/>
      <w:marBottom w:val="0"/>
      <w:divBdr>
        <w:top w:val="none" w:sz="0" w:space="0" w:color="auto"/>
        <w:left w:val="none" w:sz="0" w:space="0" w:color="auto"/>
        <w:bottom w:val="none" w:sz="0" w:space="0" w:color="auto"/>
        <w:right w:val="none" w:sz="0" w:space="0" w:color="auto"/>
      </w:divBdr>
    </w:div>
    <w:div w:id="11301169">
      <w:bodyDiv w:val="1"/>
      <w:marLeft w:val="0"/>
      <w:marRight w:val="0"/>
      <w:marTop w:val="0"/>
      <w:marBottom w:val="0"/>
      <w:divBdr>
        <w:top w:val="none" w:sz="0" w:space="0" w:color="auto"/>
        <w:left w:val="none" w:sz="0" w:space="0" w:color="auto"/>
        <w:bottom w:val="none" w:sz="0" w:space="0" w:color="auto"/>
        <w:right w:val="none" w:sz="0" w:space="0" w:color="auto"/>
      </w:divBdr>
    </w:div>
    <w:div w:id="21903382">
      <w:bodyDiv w:val="1"/>
      <w:marLeft w:val="0"/>
      <w:marRight w:val="0"/>
      <w:marTop w:val="0"/>
      <w:marBottom w:val="0"/>
      <w:divBdr>
        <w:top w:val="none" w:sz="0" w:space="0" w:color="auto"/>
        <w:left w:val="none" w:sz="0" w:space="0" w:color="auto"/>
        <w:bottom w:val="none" w:sz="0" w:space="0" w:color="auto"/>
        <w:right w:val="none" w:sz="0" w:space="0" w:color="auto"/>
      </w:divBdr>
    </w:div>
    <w:div w:id="27071654">
      <w:bodyDiv w:val="1"/>
      <w:marLeft w:val="0"/>
      <w:marRight w:val="0"/>
      <w:marTop w:val="0"/>
      <w:marBottom w:val="0"/>
      <w:divBdr>
        <w:top w:val="none" w:sz="0" w:space="0" w:color="auto"/>
        <w:left w:val="none" w:sz="0" w:space="0" w:color="auto"/>
        <w:bottom w:val="none" w:sz="0" w:space="0" w:color="auto"/>
        <w:right w:val="none" w:sz="0" w:space="0" w:color="auto"/>
      </w:divBdr>
    </w:div>
    <w:div w:id="27999792">
      <w:bodyDiv w:val="1"/>
      <w:marLeft w:val="0"/>
      <w:marRight w:val="0"/>
      <w:marTop w:val="0"/>
      <w:marBottom w:val="0"/>
      <w:divBdr>
        <w:top w:val="none" w:sz="0" w:space="0" w:color="auto"/>
        <w:left w:val="none" w:sz="0" w:space="0" w:color="auto"/>
        <w:bottom w:val="none" w:sz="0" w:space="0" w:color="auto"/>
        <w:right w:val="none" w:sz="0" w:space="0" w:color="auto"/>
      </w:divBdr>
    </w:div>
    <w:div w:id="28074058">
      <w:bodyDiv w:val="1"/>
      <w:marLeft w:val="0"/>
      <w:marRight w:val="0"/>
      <w:marTop w:val="0"/>
      <w:marBottom w:val="0"/>
      <w:divBdr>
        <w:top w:val="none" w:sz="0" w:space="0" w:color="auto"/>
        <w:left w:val="none" w:sz="0" w:space="0" w:color="auto"/>
        <w:bottom w:val="none" w:sz="0" w:space="0" w:color="auto"/>
        <w:right w:val="none" w:sz="0" w:space="0" w:color="auto"/>
      </w:divBdr>
    </w:div>
    <w:div w:id="29960896">
      <w:bodyDiv w:val="1"/>
      <w:marLeft w:val="0"/>
      <w:marRight w:val="0"/>
      <w:marTop w:val="0"/>
      <w:marBottom w:val="0"/>
      <w:divBdr>
        <w:top w:val="none" w:sz="0" w:space="0" w:color="auto"/>
        <w:left w:val="none" w:sz="0" w:space="0" w:color="auto"/>
        <w:bottom w:val="none" w:sz="0" w:space="0" w:color="auto"/>
        <w:right w:val="none" w:sz="0" w:space="0" w:color="auto"/>
      </w:divBdr>
    </w:div>
    <w:div w:id="36706608">
      <w:bodyDiv w:val="1"/>
      <w:marLeft w:val="0"/>
      <w:marRight w:val="0"/>
      <w:marTop w:val="0"/>
      <w:marBottom w:val="0"/>
      <w:divBdr>
        <w:top w:val="none" w:sz="0" w:space="0" w:color="auto"/>
        <w:left w:val="none" w:sz="0" w:space="0" w:color="auto"/>
        <w:bottom w:val="none" w:sz="0" w:space="0" w:color="auto"/>
        <w:right w:val="none" w:sz="0" w:space="0" w:color="auto"/>
      </w:divBdr>
    </w:div>
    <w:div w:id="42291582">
      <w:bodyDiv w:val="1"/>
      <w:marLeft w:val="0"/>
      <w:marRight w:val="0"/>
      <w:marTop w:val="0"/>
      <w:marBottom w:val="0"/>
      <w:divBdr>
        <w:top w:val="none" w:sz="0" w:space="0" w:color="auto"/>
        <w:left w:val="none" w:sz="0" w:space="0" w:color="auto"/>
        <w:bottom w:val="none" w:sz="0" w:space="0" w:color="auto"/>
        <w:right w:val="none" w:sz="0" w:space="0" w:color="auto"/>
      </w:divBdr>
    </w:div>
    <w:div w:id="42683808">
      <w:bodyDiv w:val="1"/>
      <w:marLeft w:val="0"/>
      <w:marRight w:val="0"/>
      <w:marTop w:val="0"/>
      <w:marBottom w:val="0"/>
      <w:divBdr>
        <w:top w:val="none" w:sz="0" w:space="0" w:color="auto"/>
        <w:left w:val="none" w:sz="0" w:space="0" w:color="auto"/>
        <w:bottom w:val="none" w:sz="0" w:space="0" w:color="auto"/>
        <w:right w:val="none" w:sz="0" w:space="0" w:color="auto"/>
      </w:divBdr>
    </w:div>
    <w:div w:id="44108180">
      <w:bodyDiv w:val="1"/>
      <w:marLeft w:val="0"/>
      <w:marRight w:val="0"/>
      <w:marTop w:val="0"/>
      <w:marBottom w:val="0"/>
      <w:divBdr>
        <w:top w:val="none" w:sz="0" w:space="0" w:color="auto"/>
        <w:left w:val="none" w:sz="0" w:space="0" w:color="auto"/>
        <w:bottom w:val="none" w:sz="0" w:space="0" w:color="auto"/>
        <w:right w:val="none" w:sz="0" w:space="0" w:color="auto"/>
      </w:divBdr>
    </w:div>
    <w:div w:id="48695607">
      <w:bodyDiv w:val="1"/>
      <w:marLeft w:val="0"/>
      <w:marRight w:val="0"/>
      <w:marTop w:val="0"/>
      <w:marBottom w:val="0"/>
      <w:divBdr>
        <w:top w:val="none" w:sz="0" w:space="0" w:color="auto"/>
        <w:left w:val="none" w:sz="0" w:space="0" w:color="auto"/>
        <w:bottom w:val="none" w:sz="0" w:space="0" w:color="auto"/>
        <w:right w:val="none" w:sz="0" w:space="0" w:color="auto"/>
      </w:divBdr>
    </w:div>
    <w:div w:id="52240120">
      <w:bodyDiv w:val="1"/>
      <w:marLeft w:val="0"/>
      <w:marRight w:val="0"/>
      <w:marTop w:val="0"/>
      <w:marBottom w:val="0"/>
      <w:divBdr>
        <w:top w:val="none" w:sz="0" w:space="0" w:color="auto"/>
        <w:left w:val="none" w:sz="0" w:space="0" w:color="auto"/>
        <w:bottom w:val="none" w:sz="0" w:space="0" w:color="auto"/>
        <w:right w:val="none" w:sz="0" w:space="0" w:color="auto"/>
      </w:divBdr>
    </w:div>
    <w:div w:id="53549393">
      <w:bodyDiv w:val="1"/>
      <w:marLeft w:val="0"/>
      <w:marRight w:val="0"/>
      <w:marTop w:val="0"/>
      <w:marBottom w:val="0"/>
      <w:divBdr>
        <w:top w:val="none" w:sz="0" w:space="0" w:color="auto"/>
        <w:left w:val="none" w:sz="0" w:space="0" w:color="auto"/>
        <w:bottom w:val="none" w:sz="0" w:space="0" w:color="auto"/>
        <w:right w:val="none" w:sz="0" w:space="0" w:color="auto"/>
      </w:divBdr>
    </w:div>
    <w:div w:id="56365027">
      <w:bodyDiv w:val="1"/>
      <w:marLeft w:val="0"/>
      <w:marRight w:val="0"/>
      <w:marTop w:val="0"/>
      <w:marBottom w:val="0"/>
      <w:divBdr>
        <w:top w:val="none" w:sz="0" w:space="0" w:color="auto"/>
        <w:left w:val="none" w:sz="0" w:space="0" w:color="auto"/>
        <w:bottom w:val="none" w:sz="0" w:space="0" w:color="auto"/>
        <w:right w:val="none" w:sz="0" w:space="0" w:color="auto"/>
      </w:divBdr>
    </w:div>
    <w:div w:id="58216344">
      <w:bodyDiv w:val="1"/>
      <w:marLeft w:val="0"/>
      <w:marRight w:val="0"/>
      <w:marTop w:val="0"/>
      <w:marBottom w:val="0"/>
      <w:divBdr>
        <w:top w:val="none" w:sz="0" w:space="0" w:color="auto"/>
        <w:left w:val="none" w:sz="0" w:space="0" w:color="auto"/>
        <w:bottom w:val="none" w:sz="0" w:space="0" w:color="auto"/>
        <w:right w:val="none" w:sz="0" w:space="0" w:color="auto"/>
      </w:divBdr>
    </w:div>
    <w:div w:id="60688002">
      <w:bodyDiv w:val="1"/>
      <w:marLeft w:val="0"/>
      <w:marRight w:val="0"/>
      <w:marTop w:val="0"/>
      <w:marBottom w:val="0"/>
      <w:divBdr>
        <w:top w:val="none" w:sz="0" w:space="0" w:color="auto"/>
        <w:left w:val="none" w:sz="0" w:space="0" w:color="auto"/>
        <w:bottom w:val="none" w:sz="0" w:space="0" w:color="auto"/>
        <w:right w:val="none" w:sz="0" w:space="0" w:color="auto"/>
      </w:divBdr>
    </w:div>
    <w:div w:id="67534249">
      <w:bodyDiv w:val="1"/>
      <w:marLeft w:val="0"/>
      <w:marRight w:val="0"/>
      <w:marTop w:val="0"/>
      <w:marBottom w:val="0"/>
      <w:divBdr>
        <w:top w:val="none" w:sz="0" w:space="0" w:color="auto"/>
        <w:left w:val="none" w:sz="0" w:space="0" w:color="auto"/>
        <w:bottom w:val="none" w:sz="0" w:space="0" w:color="auto"/>
        <w:right w:val="none" w:sz="0" w:space="0" w:color="auto"/>
      </w:divBdr>
    </w:div>
    <w:div w:id="67920976">
      <w:bodyDiv w:val="1"/>
      <w:marLeft w:val="0"/>
      <w:marRight w:val="0"/>
      <w:marTop w:val="0"/>
      <w:marBottom w:val="0"/>
      <w:divBdr>
        <w:top w:val="none" w:sz="0" w:space="0" w:color="auto"/>
        <w:left w:val="none" w:sz="0" w:space="0" w:color="auto"/>
        <w:bottom w:val="none" w:sz="0" w:space="0" w:color="auto"/>
        <w:right w:val="none" w:sz="0" w:space="0" w:color="auto"/>
      </w:divBdr>
    </w:div>
    <w:div w:id="70740983">
      <w:bodyDiv w:val="1"/>
      <w:marLeft w:val="0"/>
      <w:marRight w:val="0"/>
      <w:marTop w:val="0"/>
      <w:marBottom w:val="0"/>
      <w:divBdr>
        <w:top w:val="none" w:sz="0" w:space="0" w:color="auto"/>
        <w:left w:val="none" w:sz="0" w:space="0" w:color="auto"/>
        <w:bottom w:val="none" w:sz="0" w:space="0" w:color="auto"/>
        <w:right w:val="none" w:sz="0" w:space="0" w:color="auto"/>
      </w:divBdr>
    </w:div>
    <w:div w:id="71241886">
      <w:bodyDiv w:val="1"/>
      <w:marLeft w:val="0"/>
      <w:marRight w:val="0"/>
      <w:marTop w:val="0"/>
      <w:marBottom w:val="0"/>
      <w:divBdr>
        <w:top w:val="none" w:sz="0" w:space="0" w:color="auto"/>
        <w:left w:val="none" w:sz="0" w:space="0" w:color="auto"/>
        <w:bottom w:val="none" w:sz="0" w:space="0" w:color="auto"/>
        <w:right w:val="none" w:sz="0" w:space="0" w:color="auto"/>
      </w:divBdr>
    </w:div>
    <w:div w:id="71662829">
      <w:bodyDiv w:val="1"/>
      <w:marLeft w:val="0"/>
      <w:marRight w:val="0"/>
      <w:marTop w:val="0"/>
      <w:marBottom w:val="0"/>
      <w:divBdr>
        <w:top w:val="none" w:sz="0" w:space="0" w:color="auto"/>
        <w:left w:val="none" w:sz="0" w:space="0" w:color="auto"/>
        <w:bottom w:val="none" w:sz="0" w:space="0" w:color="auto"/>
        <w:right w:val="none" w:sz="0" w:space="0" w:color="auto"/>
      </w:divBdr>
    </w:div>
    <w:div w:id="74592140">
      <w:bodyDiv w:val="1"/>
      <w:marLeft w:val="0"/>
      <w:marRight w:val="0"/>
      <w:marTop w:val="0"/>
      <w:marBottom w:val="0"/>
      <w:divBdr>
        <w:top w:val="none" w:sz="0" w:space="0" w:color="auto"/>
        <w:left w:val="none" w:sz="0" w:space="0" w:color="auto"/>
        <w:bottom w:val="none" w:sz="0" w:space="0" w:color="auto"/>
        <w:right w:val="none" w:sz="0" w:space="0" w:color="auto"/>
      </w:divBdr>
    </w:div>
    <w:div w:id="85006509">
      <w:bodyDiv w:val="1"/>
      <w:marLeft w:val="0"/>
      <w:marRight w:val="0"/>
      <w:marTop w:val="0"/>
      <w:marBottom w:val="0"/>
      <w:divBdr>
        <w:top w:val="none" w:sz="0" w:space="0" w:color="auto"/>
        <w:left w:val="none" w:sz="0" w:space="0" w:color="auto"/>
        <w:bottom w:val="none" w:sz="0" w:space="0" w:color="auto"/>
        <w:right w:val="none" w:sz="0" w:space="0" w:color="auto"/>
      </w:divBdr>
    </w:div>
    <w:div w:id="86270200">
      <w:bodyDiv w:val="1"/>
      <w:marLeft w:val="0"/>
      <w:marRight w:val="0"/>
      <w:marTop w:val="0"/>
      <w:marBottom w:val="0"/>
      <w:divBdr>
        <w:top w:val="none" w:sz="0" w:space="0" w:color="auto"/>
        <w:left w:val="none" w:sz="0" w:space="0" w:color="auto"/>
        <w:bottom w:val="none" w:sz="0" w:space="0" w:color="auto"/>
        <w:right w:val="none" w:sz="0" w:space="0" w:color="auto"/>
      </w:divBdr>
    </w:div>
    <w:div w:id="89207652">
      <w:bodyDiv w:val="1"/>
      <w:marLeft w:val="0"/>
      <w:marRight w:val="0"/>
      <w:marTop w:val="0"/>
      <w:marBottom w:val="0"/>
      <w:divBdr>
        <w:top w:val="none" w:sz="0" w:space="0" w:color="auto"/>
        <w:left w:val="none" w:sz="0" w:space="0" w:color="auto"/>
        <w:bottom w:val="none" w:sz="0" w:space="0" w:color="auto"/>
        <w:right w:val="none" w:sz="0" w:space="0" w:color="auto"/>
      </w:divBdr>
    </w:div>
    <w:div w:id="98838086">
      <w:bodyDiv w:val="1"/>
      <w:marLeft w:val="0"/>
      <w:marRight w:val="0"/>
      <w:marTop w:val="0"/>
      <w:marBottom w:val="0"/>
      <w:divBdr>
        <w:top w:val="none" w:sz="0" w:space="0" w:color="auto"/>
        <w:left w:val="none" w:sz="0" w:space="0" w:color="auto"/>
        <w:bottom w:val="none" w:sz="0" w:space="0" w:color="auto"/>
        <w:right w:val="none" w:sz="0" w:space="0" w:color="auto"/>
      </w:divBdr>
    </w:div>
    <w:div w:id="112797324">
      <w:bodyDiv w:val="1"/>
      <w:marLeft w:val="0"/>
      <w:marRight w:val="0"/>
      <w:marTop w:val="0"/>
      <w:marBottom w:val="0"/>
      <w:divBdr>
        <w:top w:val="none" w:sz="0" w:space="0" w:color="auto"/>
        <w:left w:val="none" w:sz="0" w:space="0" w:color="auto"/>
        <w:bottom w:val="none" w:sz="0" w:space="0" w:color="auto"/>
        <w:right w:val="none" w:sz="0" w:space="0" w:color="auto"/>
      </w:divBdr>
    </w:div>
    <w:div w:id="115950791">
      <w:bodyDiv w:val="1"/>
      <w:marLeft w:val="0"/>
      <w:marRight w:val="0"/>
      <w:marTop w:val="0"/>
      <w:marBottom w:val="0"/>
      <w:divBdr>
        <w:top w:val="none" w:sz="0" w:space="0" w:color="auto"/>
        <w:left w:val="none" w:sz="0" w:space="0" w:color="auto"/>
        <w:bottom w:val="none" w:sz="0" w:space="0" w:color="auto"/>
        <w:right w:val="none" w:sz="0" w:space="0" w:color="auto"/>
      </w:divBdr>
    </w:div>
    <w:div w:id="116147545">
      <w:bodyDiv w:val="1"/>
      <w:marLeft w:val="0"/>
      <w:marRight w:val="0"/>
      <w:marTop w:val="0"/>
      <w:marBottom w:val="0"/>
      <w:divBdr>
        <w:top w:val="none" w:sz="0" w:space="0" w:color="auto"/>
        <w:left w:val="none" w:sz="0" w:space="0" w:color="auto"/>
        <w:bottom w:val="none" w:sz="0" w:space="0" w:color="auto"/>
        <w:right w:val="none" w:sz="0" w:space="0" w:color="auto"/>
      </w:divBdr>
    </w:div>
    <w:div w:id="116684729">
      <w:bodyDiv w:val="1"/>
      <w:marLeft w:val="0"/>
      <w:marRight w:val="0"/>
      <w:marTop w:val="0"/>
      <w:marBottom w:val="0"/>
      <w:divBdr>
        <w:top w:val="none" w:sz="0" w:space="0" w:color="auto"/>
        <w:left w:val="none" w:sz="0" w:space="0" w:color="auto"/>
        <w:bottom w:val="none" w:sz="0" w:space="0" w:color="auto"/>
        <w:right w:val="none" w:sz="0" w:space="0" w:color="auto"/>
      </w:divBdr>
    </w:div>
    <w:div w:id="121077277">
      <w:bodyDiv w:val="1"/>
      <w:marLeft w:val="0"/>
      <w:marRight w:val="0"/>
      <w:marTop w:val="0"/>
      <w:marBottom w:val="0"/>
      <w:divBdr>
        <w:top w:val="none" w:sz="0" w:space="0" w:color="auto"/>
        <w:left w:val="none" w:sz="0" w:space="0" w:color="auto"/>
        <w:bottom w:val="none" w:sz="0" w:space="0" w:color="auto"/>
        <w:right w:val="none" w:sz="0" w:space="0" w:color="auto"/>
      </w:divBdr>
    </w:div>
    <w:div w:id="125246560">
      <w:bodyDiv w:val="1"/>
      <w:marLeft w:val="0"/>
      <w:marRight w:val="0"/>
      <w:marTop w:val="0"/>
      <w:marBottom w:val="0"/>
      <w:divBdr>
        <w:top w:val="none" w:sz="0" w:space="0" w:color="auto"/>
        <w:left w:val="none" w:sz="0" w:space="0" w:color="auto"/>
        <w:bottom w:val="none" w:sz="0" w:space="0" w:color="auto"/>
        <w:right w:val="none" w:sz="0" w:space="0" w:color="auto"/>
      </w:divBdr>
    </w:div>
    <w:div w:id="126824387">
      <w:bodyDiv w:val="1"/>
      <w:marLeft w:val="0"/>
      <w:marRight w:val="0"/>
      <w:marTop w:val="0"/>
      <w:marBottom w:val="0"/>
      <w:divBdr>
        <w:top w:val="none" w:sz="0" w:space="0" w:color="auto"/>
        <w:left w:val="none" w:sz="0" w:space="0" w:color="auto"/>
        <w:bottom w:val="none" w:sz="0" w:space="0" w:color="auto"/>
        <w:right w:val="none" w:sz="0" w:space="0" w:color="auto"/>
      </w:divBdr>
    </w:div>
    <w:div w:id="127282077">
      <w:bodyDiv w:val="1"/>
      <w:marLeft w:val="0"/>
      <w:marRight w:val="0"/>
      <w:marTop w:val="0"/>
      <w:marBottom w:val="0"/>
      <w:divBdr>
        <w:top w:val="none" w:sz="0" w:space="0" w:color="auto"/>
        <w:left w:val="none" w:sz="0" w:space="0" w:color="auto"/>
        <w:bottom w:val="none" w:sz="0" w:space="0" w:color="auto"/>
        <w:right w:val="none" w:sz="0" w:space="0" w:color="auto"/>
      </w:divBdr>
    </w:div>
    <w:div w:id="127557359">
      <w:bodyDiv w:val="1"/>
      <w:marLeft w:val="0"/>
      <w:marRight w:val="0"/>
      <w:marTop w:val="0"/>
      <w:marBottom w:val="0"/>
      <w:divBdr>
        <w:top w:val="none" w:sz="0" w:space="0" w:color="auto"/>
        <w:left w:val="none" w:sz="0" w:space="0" w:color="auto"/>
        <w:bottom w:val="none" w:sz="0" w:space="0" w:color="auto"/>
        <w:right w:val="none" w:sz="0" w:space="0" w:color="auto"/>
      </w:divBdr>
    </w:div>
    <w:div w:id="128864935">
      <w:bodyDiv w:val="1"/>
      <w:marLeft w:val="0"/>
      <w:marRight w:val="0"/>
      <w:marTop w:val="0"/>
      <w:marBottom w:val="0"/>
      <w:divBdr>
        <w:top w:val="none" w:sz="0" w:space="0" w:color="auto"/>
        <w:left w:val="none" w:sz="0" w:space="0" w:color="auto"/>
        <w:bottom w:val="none" w:sz="0" w:space="0" w:color="auto"/>
        <w:right w:val="none" w:sz="0" w:space="0" w:color="auto"/>
      </w:divBdr>
    </w:div>
    <w:div w:id="131484239">
      <w:bodyDiv w:val="1"/>
      <w:marLeft w:val="0"/>
      <w:marRight w:val="0"/>
      <w:marTop w:val="0"/>
      <w:marBottom w:val="0"/>
      <w:divBdr>
        <w:top w:val="none" w:sz="0" w:space="0" w:color="auto"/>
        <w:left w:val="none" w:sz="0" w:space="0" w:color="auto"/>
        <w:bottom w:val="none" w:sz="0" w:space="0" w:color="auto"/>
        <w:right w:val="none" w:sz="0" w:space="0" w:color="auto"/>
      </w:divBdr>
    </w:div>
    <w:div w:id="133497176">
      <w:bodyDiv w:val="1"/>
      <w:marLeft w:val="0"/>
      <w:marRight w:val="0"/>
      <w:marTop w:val="0"/>
      <w:marBottom w:val="0"/>
      <w:divBdr>
        <w:top w:val="none" w:sz="0" w:space="0" w:color="auto"/>
        <w:left w:val="none" w:sz="0" w:space="0" w:color="auto"/>
        <w:bottom w:val="none" w:sz="0" w:space="0" w:color="auto"/>
        <w:right w:val="none" w:sz="0" w:space="0" w:color="auto"/>
      </w:divBdr>
    </w:div>
    <w:div w:id="133721437">
      <w:bodyDiv w:val="1"/>
      <w:marLeft w:val="0"/>
      <w:marRight w:val="0"/>
      <w:marTop w:val="0"/>
      <w:marBottom w:val="0"/>
      <w:divBdr>
        <w:top w:val="none" w:sz="0" w:space="0" w:color="auto"/>
        <w:left w:val="none" w:sz="0" w:space="0" w:color="auto"/>
        <w:bottom w:val="none" w:sz="0" w:space="0" w:color="auto"/>
        <w:right w:val="none" w:sz="0" w:space="0" w:color="auto"/>
      </w:divBdr>
    </w:div>
    <w:div w:id="141697621">
      <w:bodyDiv w:val="1"/>
      <w:marLeft w:val="0"/>
      <w:marRight w:val="0"/>
      <w:marTop w:val="0"/>
      <w:marBottom w:val="0"/>
      <w:divBdr>
        <w:top w:val="none" w:sz="0" w:space="0" w:color="auto"/>
        <w:left w:val="none" w:sz="0" w:space="0" w:color="auto"/>
        <w:bottom w:val="none" w:sz="0" w:space="0" w:color="auto"/>
        <w:right w:val="none" w:sz="0" w:space="0" w:color="auto"/>
      </w:divBdr>
    </w:div>
    <w:div w:id="145437491">
      <w:bodyDiv w:val="1"/>
      <w:marLeft w:val="0"/>
      <w:marRight w:val="0"/>
      <w:marTop w:val="0"/>
      <w:marBottom w:val="0"/>
      <w:divBdr>
        <w:top w:val="none" w:sz="0" w:space="0" w:color="auto"/>
        <w:left w:val="none" w:sz="0" w:space="0" w:color="auto"/>
        <w:bottom w:val="none" w:sz="0" w:space="0" w:color="auto"/>
        <w:right w:val="none" w:sz="0" w:space="0" w:color="auto"/>
      </w:divBdr>
    </w:div>
    <w:div w:id="149179624">
      <w:bodyDiv w:val="1"/>
      <w:marLeft w:val="0"/>
      <w:marRight w:val="0"/>
      <w:marTop w:val="0"/>
      <w:marBottom w:val="0"/>
      <w:divBdr>
        <w:top w:val="none" w:sz="0" w:space="0" w:color="auto"/>
        <w:left w:val="none" w:sz="0" w:space="0" w:color="auto"/>
        <w:bottom w:val="none" w:sz="0" w:space="0" w:color="auto"/>
        <w:right w:val="none" w:sz="0" w:space="0" w:color="auto"/>
      </w:divBdr>
    </w:div>
    <w:div w:id="150754781">
      <w:bodyDiv w:val="1"/>
      <w:marLeft w:val="0"/>
      <w:marRight w:val="0"/>
      <w:marTop w:val="0"/>
      <w:marBottom w:val="0"/>
      <w:divBdr>
        <w:top w:val="none" w:sz="0" w:space="0" w:color="auto"/>
        <w:left w:val="none" w:sz="0" w:space="0" w:color="auto"/>
        <w:bottom w:val="none" w:sz="0" w:space="0" w:color="auto"/>
        <w:right w:val="none" w:sz="0" w:space="0" w:color="auto"/>
      </w:divBdr>
    </w:div>
    <w:div w:id="152186714">
      <w:bodyDiv w:val="1"/>
      <w:marLeft w:val="0"/>
      <w:marRight w:val="0"/>
      <w:marTop w:val="0"/>
      <w:marBottom w:val="0"/>
      <w:divBdr>
        <w:top w:val="none" w:sz="0" w:space="0" w:color="auto"/>
        <w:left w:val="none" w:sz="0" w:space="0" w:color="auto"/>
        <w:bottom w:val="none" w:sz="0" w:space="0" w:color="auto"/>
        <w:right w:val="none" w:sz="0" w:space="0" w:color="auto"/>
      </w:divBdr>
    </w:div>
    <w:div w:id="165025321">
      <w:bodyDiv w:val="1"/>
      <w:marLeft w:val="0"/>
      <w:marRight w:val="0"/>
      <w:marTop w:val="0"/>
      <w:marBottom w:val="0"/>
      <w:divBdr>
        <w:top w:val="none" w:sz="0" w:space="0" w:color="auto"/>
        <w:left w:val="none" w:sz="0" w:space="0" w:color="auto"/>
        <w:bottom w:val="none" w:sz="0" w:space="0" w:color="auto"/>
        <w:right w:val="none" w:sz="0" w:space="0" w:color="auto"/>
      </w:divBdr>
    </w:div>
    <w:div w:id="174881923">
      <w:bodyDiv w:val="1"/>
      <w:marLeft w:val="0"/>
      <w:marRight w:val="0"/>
      <w:marTop w:val="0"/>
      <w:marBottom w:val="0"/>
      <w:divBdr>
        <w:top w:val="none" w:sz="0" w:space="0" w:color="auto"/>
        <w:left w:val="none" w:sz="0" w:space="0" w:color="auto"/>
        <w:bottom w:val="none" w:sz="0" w:space="0" w:color="auto"/>
        <w:right w:val="none" w:sz="0" w:space="0" w:color="auto"/>
      </w:divBdr>
    </w:div>
    <w:div w:id="188111593">
      <w:bodyDiv w:val="1"/>
      <w:marLeft w:val="0"/>
      <w:marRight w:val="0"/>
      <w:marTop w:val="0"/>
      <w:marBottom w:val="0"/>
      <w:divBdr>
        <w:top w:val="none" w:sz="0" w:space="0" w:color="auto"/>
        <w:left w:val="none" w:sz="0" w:space="0" w:color="auto"/>
        <w:bottom w:val="none" w:sz="0" w:space="0" w:color="auto"/>
        <w:right w:val="none" w:sz="0" w:space="0" w:color="auto"/>
      </w:divBdr>
    </w:div>
    <w:div w:id="189606208">
      <w:bodyDiv w:val="1"/>
      <w:marLeft w:val="0"/>
      <w:marRight w:val="0"/>
      <w:marTop w:val="0"/>
      <w:marBottom w:val="0"/>
      <w:divBdr>
        <w:top w:val="none" w:sz="0" w:space="0" w:color="auto"/>
        <w:left w:val="none" w:sz="0" w:space="0" w:color="auto"/>
        <w:bottom w:val="none" w:sz="0" w:space="0" w:color="auto"/>
        <w:right w:val="none" w:sz="0" w:space="0" w:color="auto"/>
      </w:divBdr>
    </w:div>
    <w:div w:id="189758994">
      <w:bodyDiv w:val="1"/>
      <w:marLeft w:val="0"/>
      <w:marRight w:val="0"/>
      <w:marTop w:val="0"/>
      <w:marBottom w:val="0"/>
      <w:divBdr>
        <w:top w:val="none" w:sz="0" w:space="0" w:color="auto"/>
        <w:left w:val="none" w:sz="0" w:space="0" w:color="auto"/>
        <w:bottom w:val="none" w:sz="0" w:space="0" w:color="auto"/>
        <w:right w:val="none" w:sz="0" w:space="0" w:color="auto"/>
      </w:divBdr>
    </w:div>
    <w:div w:id="191769800">
      <w:bodyDiv w:val="1"/>
      <w:marLeft w:val="0"/>
      <w:marRight w:val="0"/>
      <w:marTop w:val="0"/>
      <w:marBottom w:val="0"/>
      <w:divBdr>
        <w:top w:val="none" w:sz="0" w:space="0" w:color="auto"/>
        <w:left w:val="none" w:sz="0" w:space="0" w:color="auto"/>
        <w:bottom w:val="none" w:sz="0" w:space="0" w:color="auto"/>
        <w:right w:val="none" w:sz="0" w:space="0" w:color="auto"/>
      </w:divBdr>
    </w:div>
    <w:div w:id="192351219">
      <w:bodyDiv w:val="1"/>
      <w:marLeft w:val="0"/>
      <w:marRight w:val="0"/>
      <w:marTop w:val="0"/>
      <w:marBottom w:val="0"/>
      <w:divBdr>
        <w:top w:val="none" w:sz="0" w:space="0" w:color="auto"/>
        <w:left w:val="none" w:sz="0" w:space="0" w:color="auto"/>
        <w:bottom w:val="none" w:sz="0" w:space="0" w:color="auto"/>
        <w:right w:val="none" w:sz="0" w:space="0" w:color="auto"/>
      </w:divBdr>
    </w:div>
    <w:div w:id="209728484">
      <w:bodyDiv w:val="1"/>
      <w:marLeft w:val="0"/>
      <w:marRight w:val="0"/>
      <w:marTop w:val="0"/>
      <w:marBottom w:val="0"/>
      <w:divBdr>
        <w:top w:val="none" w:sz="0" w:space="0" w:color="auto"/>
        <w:left w:val="none" w:sz="0" w:space="0" w:color="auto"/>
        <w:bottom w:val="none" w:sz="0" w:space="0" w:color="auto"/>
        <w:right w:val="none" w:sz="0" w:space="0" w:color="auto"/>
      </w:divBdr>
    </w:div>
    <w:div w:id="217056530">
      <w:bodyDiv w:val="1"/>
      <w:marLeft w:val="0"/>
      <w:marRight w:val="0"/>
      <w:marTop w:val="0"/>
      <w:marBottom w:val="0"/>
      <w:divBdr>
        <w:top w:val="none" w:sz="0" w:space="0" w:color="auto"/>
        <w:left w:val="none" w:sz="0" w:space="0" w:color="auto"/>
        <w:bottom w:val="none" w:sz="0" w:space="0" w:color="auto"/>
        <w:right w:val="none" w:sz="0" w:space="0" w:color="auto"/>
      </w:divBdr>
    </w:div>
    <w:div w:id="217129440">
      <w:bodyDiv w:val="1"/>
      <w:marLeft w:val="0"/>
      <w:marRight w:val="0"/>
      <w:marTop w:val="0"/>
      <w:marBottom w:val="0"/>
      <w:divBdr>
        <w:top w:val="none" w:sz="0" w:space="0" w:color="auto"/>
        <w:left w:val="none" w:sz="0" w:space="0" w:color="auto"/>
        <w:bottom w:val="none" w:sz="0" w:space="0" w:color="auto"/>
        <w:right w:val="none" w:sz="0" w:space="0" w:color="auto"/>
      </w:divBdr>
    </w:div>
    <w:div w:id="219631604">
      <w:bodyDiv w:val="1"/>
      <w:marLeft w:val="0"/>
      <w:marRight w:val="0"/>
      <w:marTop w:val="0"/>
      <w:marBottom w:val="0"/>
      <w:divBdr>
        <w:top w:val="none" w:sz="0" w:space="0" w:color="auto"/>
        <w:left w:val="none" w:sz="0" w:space="0" w:color="auto"/>
        <w:bottom w:val="none" w:sz="0" w:space="0" w:color="auto"/>
        <w:right w:val="none" w:sz="0" w:space="0" w:color="auto"/>
      </w:divBdr>
    </w:div>
    <w:div w:id="219942013">
      <w:bodyDiv w:val="1"/>
      <w:marLeft w:val="0"/>
      <w:marRight w:val="0"/>
      <w:marTop w:val="0"/>
      <w:marBottom w:val="0"/>
      <w:divBdr>
        <w:top w:val="none" w:sz="0" w:space="0" w:color="auto"/>
        <w:left w:val="none" w:sz="0" w:space="0" w:color="auto"/>
        <w:bottom w:val="none" w:sz="0" w:space="0" w:color="auto"/>
        <w:right w:val="none" w:sz="0" w:space="0" w:color="auto"/>
      </w:divBdr>
    </w:div>
    <w:div w:id="223760585">
      <w:bodyDiv w:val="1"/>
      <w:marLeft w:val="0"/>
      <w:marRight w:val="0"/>
      <w:marTop w:val="0"/>
      <w:marBottom w:val="0"/>
      <w:divBdr>
        <w:top w:val="none" w:sz="0" w:space="0" w:color="auto"/>
        <w:left w:val="none" w:sz="0" w:space="0" w:color="auto"/>
        <w:bottom w:val="none" w:sz="0" w:space="0" w:color="auto"/>
        <w:right w:val="none" w:sz="0" w:space="0" w:color="auto"/>
      </w:divBdr>
    </w:div>
    <w:div w:id="227692032">
      <w:bodyDiv w:val="1"/>
      <w:marLeft w:val="0"/>
      <w:marRight w:val="0"/>
      <w:marTop w:val="0"/>
      <w:marBottom w:val="0"/>
      <w:divBdr>
        <w:top w:val="none" w:sz="0" w:space="0" w:color="auto"/>
        <w:left w:val="none" w:sz="0" w:space="0" w:color="auto"/>
        <w:bottom w:val="none" w:sz="0" w:space="0" w:color="auto"/>
        <w:right w:val="none" w:sz="0" w:space="0" w:color="auto"/>
      </w:divBdr>
    </w:div>
    <w:div w:id="235945106">
      <w:bodyDiv w:val="1"/>
      <w:marLeft w:val="0"/>
      <w:marRight w:val="0"/>
      <w:marTop w:val="0"/>
      <w:marBottom w:val="0"/>
      <w:divBdr>
        <w:top w:val="none" w:sz="0" w:space="0" w:color="auto"/>
        <w:left w:val="none" w:sz="0" w:space="0" w:color="auto"/>
        <w:bottom w:val="none" w:sz="0" w:space="0" w:color="auto"/>
        <w:right w:val="none" w:sz="0" w:space="0" w:color="auto"/>
      </w:divBdr>
    </w:div>
    <w:div w:id="248733987">
      <w:bodyDiv w:val="1"/>
      <w:marLeft w:val="0"/>
      <w:marRight w:val="0"/>
      <w:marTop w:val="0"/>
      <w:marBottom w:val="0"/>
      <w:divBdr>
        <w:top w:val="none" w:sz="0" w:space="0" w:color="auto"/>
        <w:left w:val="none" w:sz="0" w:space="0" w:color="auto"/>
        <w:bottom w:val="none" w:sz="0" w:space="0" w:color="auto"/>
        <w:right w:val="none" w:sz="0" w:space="0" w:color="auto"/>
      </w:divBdr>
    </w:div>
    <w:div w:id="250164455">
      <w:bodyDiv w:val="1"/>
      <w:marLeft w:val="0"/>
      <w:marRight w:val="0"/>
      <w:marTop w:val="0"/>
      <w:marBottom w:val="0"/>
      <w:divBdr>
        <w:top w:val="none" w:sz="0" w:space="0" w:color="auto"/>
        <w:left w:val="none" w:sz="0" w:space="0" w:color="auto"/>
        <w:bottom w:val="none" w:sz="0" w:space="0" w:color="auto"/>
        <w:right w:val="none" w:sz="0" w:space="0" w:color="auto"/>
      </w:divBdr>
    </w:div>
    <w:div w:id="264850911">
      <w:bodyDiv w:val="1"/>
      <w:marLeft w:val="0"/>
      <w:marRight w:val="0"/>
      <w:marTop w:val="0"/>
      <w:marBottom w:val="0"/>
      <w:divBdr>
        <w:top w:val="none" w:sz="0" w:space="0" w:color="auto"/>
        <w:left w:val="none" w:sz="0" w:space="0" w:color="auto"/>
        <w:bottom w:val="none" w:sz="0" w:space="0" w:color="auto"/>
        <w:right w:val="none" w:sz="0" w:space="0" w:color="auto"/>
      </w:divBdr>
    </w:div>
    <w:div w:id="269515624">
      <w:bodyDiv w:val="1"/>
      <w:marLeft w:val="0"/>
      <w:marRight w:val="0"/>
      <w:marTop w:val="0"/>
      <w:marBottom w:val="0"/>
      <w:divBdr>
        <w:top w:val="none" w:sz="0" w:space="0" w:color="auto"/>
        <w:left w:val="none" w:sz="0" w:space="0" w:color="auto"/>
        <w:bottom w:val="none" w:sz="0" w:space="0" w:color="auto"/>
        <w:right w:val="none" w:sz="0" w:space="0" w:color="auto"/>
      </w:divBdr>
    </w:div>
    <w:div w:id="271523987">
      <w:bodyDiv w:val="1"/>
      <w:marLeft w:val="0"/>
      <w:marRight w:val="0"/>
      <w:marTop w:val="0"/>
      <w:marBottom w:val="0"/>
      <w:divBdr>
        <w:top w:val="none" w:sz="0" w:space="0" w:color="auto"/>
        <w:left w:val="none" w:sz="0" w:space="0" w:color="auto"/>
        <w:bottom w:val="none" w:sz="0" w:space="0" w:color="auto"/>
        <w:right w:val="none" w:sz="0" w:space="0" w:color="auto"/>
      </w:divBdr>
    </w:div>
    <w:div w:id="274676558">
      <w:bodyDiv w:val="1"/>
      <w:marLeft w:val="0"/>
      <w:marRight w:val="0"/>
      <w:marTop w:val="0"/>
      <w:marBottom w:val="0"/>
      <w:divBdr>
        <w:top w:val="none" w:sz="0" w:space="0" w:color="auto"/>
        <w:left w:val="none" w:sz="0" w:space="0" w:color="auto"/>
        <w:bottom w:val="none" w:sz="0" w:space="0" w:color="auto"/>
        <w:right w:val="none" w:sz="0" w:space="0" w:color="auto"/>
      </w:divBdr>
    </w:div>
    <w:div w:id="290405441">
      <w:bodyDiv w:val="1"/>
      <w:marLeft w:val="0"/>
      <w:marRight w:val="0"/>
      <w:marTop w:val="0"/>
      <w:marBottom w:val="0"/>
      <w:divBdr>
        <w:top w:val="none" w:sz="0" w:space="0" w:color="auto"/>
        <w:left w:val="none" w:sz="0" w:space="0" w:color="auto"/>
        <w:bottom w:val="none" w:sz="0" w:space="0" w:color="auto"/>
        <w:right w:val="none" w:sz="0" w:space="0" w:color="auto"/>
      </w:divBdr>
    </w:div>
    <w:div w:id="294411815">
      <w:bodyDiv w:val="1"/>
      <w:marLeft w:val="0"/>
      <w:marRight w:val="0"/>
      <w:marTop w:val="0"/>
      <w:marBottom w:val="0"/>
      <w:divBdr>
        <w:top w:val="none" w:sz="0" w:space="0" w:color="auto"/>
        <w:left w:val="none" w:sz="0" w:space="0" w:color="auto"/>
        <w:bottom w:val="none" w:sz="0" w:space="0" w:color="auto"/>
        <w:right w:val="none" w:sz="0" w:space="0" w:color="auto"/>
      </w:divBdr>
    </w:div>
    <w:div w:id="297342265">
      <w:bodyDiv w:val="1"/>
      <w:marLeft w:val="0"/>
      <w:marRight w:val="0"/>
      <w:marTop w:val="0"/>
      <w:marBottom w:val="0"/>
      <w:divBdr>
        <w:top w:val="none" w:sz="0" w:space="0" w:color="auto"/>
        <w:left w:val="none" w:sz="0" w:space="0" w:color="auto"/>
        <w:bottom w:val="none" w:sz="0" w:space="0" w:color="auto"/>
        <w:right w:val="none" w:sz="0" w:space="0" w:color="auto"/>
      </w:divBdr>
    </w:div>
    <w:div w:id="300040515">
      <w:bodyDiv w:val="1"/>
      <w:marLeft w:val="0"/>
      <w:marRight w:val="0"/>
      <w:marTop w:val="0"/>
      <w:marBottom w:val="0"/>
      <w:divBdr>
        <w:top w:val="none" w:sz="0" w:space="0" w:color="auto"/>
        <w:left w:val="none" w:sz="0" w:space="0" w:color="auto"/>
        <w:bottom w:val="none" w:sz="0" w:space="0" w:color="auto"/>
        <w:right w:val="none" w:sz="0" w:space="0" w:color="auto"/>
      </w:divBdr>
    </w:div>
    <w:div w:id="300429047">
      <w:bodyDiv w:val="1"/>
      <w:marLeft w:val="0"/>
      <w:marRight w:val="0"/>
      <w:marTop w:val="0"/>
      <w:marBottom w:val="0"/>
      <w:divBdr>
        <w:top w:val="none" w:sz="0" w:space="0" w:color="auto"/>
        <w:left w:val="none" w:sz="0" w:space="0" w:color="auto"/>
        <w:bottom w:val="none" w:sz="0" w:space="0" w:color="auto"/>
        <w:right w:val="none" w:sz="0" w:space="0" w:color="auto"/>
      </w:divBdr>
    </w:div>
    <w:div w:id="305549114">
      <w:bodyDiv w:val="1"/>
      <w:marLeft w:val="0"/>
      <w:marRight w:val="0"/>
      <w:marTop w:val="0"/>
      <w:marBottom w:val="0"/>
      <w:divBdr>
        <w:top w:val="none" w:sz="0" w:space="0" w:color="auto"/>
        <w:left w:val="none" w:sz="0" w:space="0" w:color="auto"/>
        <w:bottom w:val="none" w:sz="0" w:space="0" w:color="auto"/>
        <w:right w:val="none" w:sz="0" w:space="0" w:color="auto"/>
      </w:divBdr>
    </w:div>
    <w:div w:id="308021794">
      <w:bodyDiv w:val="1"/>
      <w:marLeft w:val="0"/>
      <w:marRight w:val="0"/>
      <w:marTop w:val="0"/>
      <w:marBottom w:val="0"/>
      <w:divBdr>
        <w:top w:val="none" w:sz="0" w:space="0" w:color="auto"/>
        <w:left w:val="none" w:sz="0" w:space="0" w:color="auto"/>
        <w:bottom w:val="none" w:sz="0" w:space="0" w:color="auto"/>
        <w:right w:val="none" w:sz="0" w:space="0" w:color="auto"/>
      </w:divBdr>
    </w:div>
    <w:div w:id="310402896">
      <w:bodyDiv w:val="1"/>
      <w:marLeft w:val="0"/>
      <w:marRight w:val="0"/>
      <w:marTop w:val="0"/>
      <w:marBottom w:val="0"/>
      <w:divBdr>
        <w:top w:val="none" w:sz="0" w:space="0" w:color="auto"/>
        <w:left w:val="none" w:sz="0" w:space="0" w:color="auto"/>
        <w:bottom w:val="none" w:sz="0" w:space="0" w:color="auto"/>
        <w:right w:val="none" w:sz="0" w:space="0" w:color="auto"/>
      </w:divBdr>
    </w:div>
    <w:div w:id="312300294">
      <w:bodyDiv w:val="1"/>
      <w:marLeft w:val="0"/>
      <w:marRight w:val="0"/>
      <w:marTop w:val="0"/>
      <w:marBottom w:val="0"/>
      <w:divBdr>
        <w:top w:val="none" w:sz="0" w:space="0" w:color="auto"/>
        <w:left w:val="none" w:sz="0" w:space="0" w:color="auto"/>
        <w:bottom w:val="none" w:sz="0" w:space="0" w:color="auto"/>
        <w:right w:val="none" w:sz="0" w:space="0" w:color="auto"/>
      </w:divBdr>
    </w:div>
    <w:div w:id="317657889">
      <w:bodyDiv w:val="1"/>
      <w:marLeft w:val="0"/>
      <w:marRight w:val="0"/>
      <w:marTop w:val="0"/>
      <w:marBottom w:val="0"/>
      <w:divBdr>
        <w:top w:val="none" w:sz="0" w:space="0" w:color="auto"/>
        <w:left w:val="none" w:sz="0" w:space="0" w:color="auto"/>
        <w:bottom w:val="none" w:sz="0" w:space="0" w:color="auto"/>
        <w:right w:val="none" w:sz="0" w:space="0" w:color="auto"/>
      </w:divBdr>
    </w:div>
    <w:div w:id="322243074">
      <w:bodyDiv w:val="1"/>
      <w:marLeft w:val="0"/>
      <w:marRight w:val="0"/>
      <w:marTop w:val="0"/>
      <w:marBottom w:val="0"/>
      <w:divBdr>
        <w:top w:val="none" w:sz="0" w:space="0" w:color="auto"/>
        <w:left w:val="none" w:sz="0" w:space="0" w:color="auto"/>
        <w:bottom w:val="none" w:sz="0" w:space="0" w:color="auto"/>
        <w:right w:val="none" w:sz="0" w:space="0" w:color="auto"/>
      </w:divBdr>
    </w:div>
    <w:div w:id="322322538">
      <w:bodyDiv w:val="1"/>
      <w:marLeft w:val="0"/>
      <w:marRight w:val="0"/>
      <w:marTop w:val="0"/>
      <w:marBottom w:val="0"/>
      <w:divBdr>
        <w:top w:val="none" w:sz="0" w:space="0" w:color="auto"/>
        <w:left w:val="none" w:sz="0" w:space="0" w:color="auto"/>
        <w:bottom w:val="none" w:sz="0" w:space="0" w:color="auto"/>
        <w:right w:val="none" w:sz="0" w:space="0" w:color="auto"/>
      </w:divBdr>
    </w:div>
    <w:div w:id="324214119">
      <w:bodyDiv w:val="1"/>
      <w:marLeft w:val="0"/>
      <w:marRight w:val="0"/>
      <w:marTop w:val="0"/>
      <w:marBottom w:val="0"/>
      <w:divBdr>
        <w:top w:val="none" w:sz="0" w:space="0" w:color="auto"/>
        <w:left w:val="none" w:sz="0" w:space="0" w:color="auto"/>
        <w:bottom w:val="none" w:sz="0" w:space="0" w:color="auto"/>
        <w:right w:val="none" w:sz="0" w:space="0" w:color="auto"/>
      </w:divBdr>
    </w:div>
    <w:div w:id="326369931">
      <w:bodyDiv w:val="1"/>
      <w:marLeft w:val="0"/>
      <w:marRight w:val="0"/>
      <w:marTop w:val="0"/>
      <w:marBottom w:val="0"/>
      <w:divBdr>
        <w:top w:val="none" w:sz="0" w:space="0" w:color="auto"/>
        <w:left w:val="none" w:sz="0" w:space="0" w:color="auto"/>
        <w:bottom w:val="none" w:sz="0" w:space="0" w:color="auto"/>
        <w:right w:val="none" w:sz="0" w:space="0" w:color="auto"/>
      </w:divBdr>
    </w:div>
    <w:div w:id="330379190">
      <w:bodyDiv w:val="1"/>
      <w:marLeft w:val="0"/>
      <w:marRight w:val="0"/>
      <w:marTop w:val="0"/>
      <w:marBottom w:val="0"/>
      <w:divBdr>
        <w:top w:val="none" w:sz="0" w:space="0" w:color="auto"/>
        <w:left w:val="none" w:sz="0" w:space="0" w:color="auto"/>
        <w:bottom w:val="none" w:sz="0" w:space="0" w:color="auto"/>
        <w:right w:val="none" w:sz="0" w:space="0" w:color="auto"/>
      </w:divBdr>
    </w:div>
    <w:div w:id="331299317">
      <w:bodyDiv w:val="1"/>
      <w:marLeft w:val="0"/>
      <w:marRight w:val="0"/>
      <w:marTop w:val="0"/>
      <w:marBottom w:val="0"/>
      <w:divBdr>
        <w:top w:val="none" w:sz="0" w:space="0" w:color="auto"/>
        <w:left w:val="none" w:sz="0" w:space="0" w:color="auto"/>
        <w:bottom w:val="none" w:sz="0" w:space="0" w:color="auto"/>
        <w:right w:val="none" w:sz="0" w:space="0" w:color="auto"/>
      </w:divBdr>
    </w:div>
    <w:div w:id="332801884">
      <w:bodyDiv w:val="1"/>
      <w:marLeft w:val="0"/>
      <w:marRight w:val="0"/>
      <w:marTop w:val="0"/>
      <w:marBottom w:val="0"/>
      <w:divBdr>
        <w:top w:val="none" w:sz="0" w:space="0" w:color="auto"/>
        <w:left w:val="none" w:sz="0" w:space="0" w:color="auto"/>
        <w:bottom w:val="none" w:sz="0" w:space="0" w:color="auto"/>
        <w:right w:val="none" w:sz="0" w:space="0" w:color="auto"/>
      </w:divBdr>
    </w:div>
    <w:div w:id="337344999">
      <w:bodyDiv w:val="1"/>
      <w:marLeft w:val="0"/>
      <w:marRight w:val="0"/>
      <w:marTop w:val="0"/>
      <w:marBottom w:val="0"/>
      <w:divBdr>
        <w:top w:val="none" w:sz="0" w:space="0" w:color="auto"/>
        <w:left w:val="none" w:sz="0" w:space="0" w:color="auto"/>
        <w:bottom w:val="none" w:sz="0" w:space="0" w:color="auto"/>
        <w:right w:val="none" w:sz="0" w:space="0" w:color="auto"/>
      </w:divBdr>
    </w:div>
    <w:div w:id="340158730">
      <w:bodyDiv w:val="1"/>
      <w:marLeft w:val="0"/>
      <w:marRight w:val="0"/>
      <w:marTop w:val="0"/>
      <w:marBottom w:val="0"/>
      <w:divBdr>
        <w:top w:val="none" w:sz="0" w:space="0" w:color="auto"/>
        <w:left w:val="none" w:sz="0" w:space="0" w:color="auto"/>
        <w:bottom w:val="none" w:sz="0" w:space="0" w:color="auto"/>
        <w:right w:val="none" w:sz="0" w:space="0" w:color="auto"/>
      </w:divBdr>
    </w:div>
    <w:div w:id="341781676">
      <w:bodyDiv w:val="1"/>
      <w:marLeft w:val="0"/>
      <w:marRight w:val="0"/>
      <w:marTop w:val="0"/>
      <w:marBottom w:val="0"/>
      <w:divBdr>
        <w:top w:val="none" w:sz="0" w:space="0" w:color="auto"/>
        <w:left w:val="none" w:sz="0" w:space="0" w:color="auto"/>
        <w:bottom w:val="none" w:sz="0" w:space="0" w:color="auto"/>
        <w:right w:val="none" w:sz="0" w:space="0" w:color="auto"/>
      </w:divBdr>
    </w:div>
    <w:div w:id="345987698">
      <w:bodyDiv w:val="1"/>
      <w:marLeft w:val="0"/>
      <w:marRight w:val="0"/>
      <w:marTop w:val="0"/>
      <w:marBottom w:val="0"/>
      <w:divBdr>
        <w:top w:val="none" w:sz="0" w:space="0" w:color="auto"/>
        <w:left w:val="none" w:sz="0" w:space="0" w:color="auto"/>
        <w:bottom w:val="none" w:sz="0" w:space="0" w:color="auto"/>
        <w:right w:val="none" w:sz="0" w:space="0" w:color="auto"/>
      </w:divBdr>
    </w:div>
    <w:div w:id="345988632">
      <w:bodyDiv w:val="1"/>
      <w:marLeft w:val="0"/>
      <w:marRight w:val="0"/>
      <w:marTop w:val="0"/>
      <w:marBottom w:val="0"/>
      <w:divBdr>
        <w:top w:val="none" w:sz="0" w:space="0" w:color="auto"/>
        <w:left w:val="none" w:sz="0" w:space="0" w:color="auto"/>
        <w:bottom w:val="none" w:sz="0" w:space="0" w:color="auto"/>
        <w:right w:val="none" w:sz="0" w:space="0" w:color="auto"/>
      </w:divBdr>
    </w:div>
    <w:div w:id="348996225">
      <w:bodyDiv w:val="1"/>
      <w:marLeft w:val="0"/>
      <w:marRight w:val="0"/>
      <w:marTop w:val="0"/>
      <w:marBottom w:val="0"/>
      <w:divBdr>
        <w:top w:val="none" w:sz="0" w:space="0" w:color="auto"/>
        <w:left w:val="none" w:sz="0" w:space="0" w:color="auto"/>
        <w:bottom w:val="none" w:sz="0" w:space="0" w:color="auto"/>
        <w:right w:val="none" w:sz="0" w:space="0" w:color="auto"/>
      </w:divBdr>
    </w:div>
    <w:div w:id="350955677">
      <w:bodyDiv w:val="1"/>
      <w:marLeft w:val="0"/>
      <w:marRight w:val="0"/>
      <w:marTop w:val="0"/>
      <w:marBottom w:val="0"/>
      <w:divBdr>
        <w:top w:val="none" w:sz="0" w:space="0" w:color="auto"/>
        <w:left w:val="none" w:sz="0" w:space="0" w:color="auto"/>
        <w:bottom w:val="none" w:sz="0" w:space="0" w:color="auto"/>
        <w:right w:val="none" w:sz="0" w:space="0" w:color="auto"/>
      </w:divBdr>
    </w:div>
    <w:div w:id="362290636">
      <w:bodyDiv w:val="1"/>
      <w:marLeft w:val="0"/>
      <w:marRight w:val="0"/>
      <w:marTop w:val="0"/>
      <w:marBottom w:val="0"/>
      <w:divBdr>
        <w:top w:val="none" w:sz="0" w:space="0" w:color="auto"/>
        <w:left w:val="none" w:sz="0" w:space="0" w:color="auto"/>
        <w:bottom w:val="none" w:sz="0" w:space="0" w:color="auto"/>
        <w:right w:val="none" w:sz="0" w:space="0" w:color="auto"/>
      </w:divBdr>
    </w:div>
    <w:div w:id="364209553">
      <w:bodyDiv w:val="1"/>
      <w:marLeft w:val="0"/>
      <w:marRight w:val="0"/>
      <w:marTop w:val="0"/>
      <w:marBottom w:val="0"/>
      <w:divBdr>
        <w:top w:val="none" w:sz="0" w:space="0" w:color="auto"/>
        <w:left w:val="none" w:sz="0" w:space="0" w:color="auto"/>
        <w:bottom w:val="none" w:sz="0" w:space="0" w:color="auto"/>
        <w:right w:val="none" w:sz="0" w:space="0" w:color="auto"/>
      </w:divBdr>
    </w:div>
    <w:div w:id="371272528">
      <w:bodyDiv w:val="1"/>
      <w:marLeft w:val="0"/>
      <w:marRight w:val="0"/>
      <w:marTop w:val="0"/>
      <w:marBottom w:val="0"/>
      <w:divBdr>
        <w:top w:val="none" w:sz="0" w:space="0" w:color="auto"/>
        <w:left w:val="none" w:sz="0" w:space="0" w:color="auto"/>
        <w:bottom w:val="none" w:sz="0" w:space="0" w:color="auto"/>
        <w:right w:val="none" w:sz="0" w:space="0" w:color="auto"/>
      </w:divBdr>
    </w:div>
    <w:div w:id="374895168">
      <w:bodyDiv w:val="1"/>
      <w:marLeft w:val="0"/>
      <w:marRight w:val="0"/>
      <w:marTop w:val="0"/>
      <w:marBottom w:val="0"/>
      <w:divBdr>
        <w:top w:val="none" w:sz="0" w:space="0" w:color="auto"/>
        <w:left w:val="none" w:sz="0" w:space="0" w:color="auto"/>
        <w:bottom w:val="none" w:sz="0" w:space="0" w:color="auto"/>
        <w:right w:val="none" w:sz="0" w:space="0" w:color="auto"/>
      </w:divBdr>
    </w:div>
    <w:div w:id="388649641">
      <w:bodyDiv w:val="1"/>
      <w:marLeft w:val="0"/>
      <w:marRight w:val="0"/>
      <w:marTop w:val="0"/>
      <w:marBottom w:val="0"/>
      <w:divBdr>
        <w:top w:val="none" w:sz="0" w:space="0" w:color="auto"/>
        <w:left w:val="none" w:sz="0" w:space="0" w:color="auto"/>
        <w:bottom w:val="none" w:sz="0" w:space="0" w:color="auto"/>
        <w:right w:val="none" w:sz="0" w:space="0" w:color="auto"/>
      </w:divBdr>
    </w:div>
    <w:div w:id="395325270">
      <w:bodyDiv w:val="1"/>
      <w:marLeft w:val="0"/>
      <w:marRight w:val="0"/>
      <w:marTop w:val="0"/>
      <w:marBottom w:val="0"/>
      <w:divBdr>
        <w:top w:val="none" w:sz="0" w:space="0" w:color="auto"/>
        <w:left w:val="none" w:sz="0" w:space="0" w:color="auto"/>
        <w:bottom w:val="none" w:sz="0" w:space="0" w:color="auto"/>
        <w:right w:val="none" w:sz="0" w:space="0" w:color="auto"/>
      </w:divBdr>
    </w:div>
    <w:div w:id="396247093">
      <w:bodyDiv w:val="1"/>
      <w:marLeft w:val="0"/>
      <w:marRight w:val="0"/>
      <w:marTop w:val="0"/>
      <w:marBottom w:val="0"/>
      <w:divBdr>
        <w:top w:val="none" w:sz="0" w:space="0" w:color="auto"/>
        <w:left w:val="none" w:sz="0" w:space="0" w:color="auto"/>
        <w:bottom w:val="none" w:sz="0" w:space="0" w:color="auto"/>
        <w:right w:val="none" w:sz="0" w:space="0" w:color="auto"/>
      </w:divBdr>
    </w:div>
    <w:div w:id="399670132">
      <w:bodyDiv w:val="1"/>
      <w:marLeft w:val="0"/>
      <w:marRight w:val="0"/>
      <w:marTop w:val="0"/>
      <w:marBottom w:val="0"/>
      <w:divBdr>
        <w:top w:val="none" w:sz="0" w:space="0" w:color="auto"/>
        <w:left w:val="none" w:sz="0" w:space="0" w:color="auto"/>
        <w:bottom w:val="none" w:sz="0" w:space="0" w:color="auto"/>
        <w:right w:val="none" w:sz="0" w:space="0" w:color="auto"/>
      </w:divBdr>
    </w:div>
    <w:div w:id="400518921">
      <w:bodyDiv w:val="1"/>
      <w:marLeft w:val="0"/>
      <w:marRight w:val="0"/>
      <w:marTop w:val="0"/>
      <w:marBottom w:val="0"/>
      <w:divBdr>
        <w:top w:val="none" w:sz="0" w:space="0" w:color="auto"/>
        <w:left w:val="none" w:sz="0" w:space="0" w:color="auto"/>
        <w:bottom w:val="none" w:sz="0" w:space="0" w:color="auto"/>
        <w:right w:val="none" w:sz="0" w:space="0" w:color="auto"/>
      </w:divBdr>
    </w:div>
    <w:div w:id="411781303">
      <w:bodyDiv w:val="1"/>
      <w:marLeft w:val="0"/>
      <w:marRight w:val="0"/>
      <w:marTop w:val="0"/>
      <w:marBottom w:val="0"/>
      <w:divBdr>
        <w:top w:val="none" w:sz="0" w:space="0" w:color="auto"/>
        <w:left w:val="none" w:sz="0" w:space="0" w:color="auto"/>
        <w:bottom w:val="none" w:sz="0" w:space="0" w:color="auto"/>
        <w:right w:val="none" w:sz="0" w:space="0" w:color="auto"/>
      </w:divBdr>
    </w:div>
    <w:div w:id="417168989">
      <w:bodyDiv w:val="1"/>
      <w:marLeft w:val="0"/>
      <w:marRight w:val="0"/>
      <w:marTop w:val="0"/>
      <w:marBottom w:val="0"/>
      <w:divBdr>
        <w:top w:val="none" w:sz="0" w:space="0" w:color="auto"/>
        <w:left w:val="none" w:sz="0" w:space="0" w:color="auto"/>
        <w:bottom w:val="none" w:sz="0" w:space="0" w:color="auto"/>
        <w:right w:val="none" w:sz="0" w:space="0" w:color="auto"/>
      </w:divBdr>
    </w:div>
    <w:div w:id="425150907">
      <w:bodyDiv w:val="1"/>
      <w:marLeft w:val="0"/>
      <w:marRight w:val="0"/>
      <w:marTop w:val="0"/>
      <w:marBottom w:val="0"/>
      <w:divBdr>
        <w:top w:val="none" w:sz="0" w:space="0" w:color="auto"/>
        <w:left w:val="none" w:sz="0" w:space="0" w:color="auto"/>
        <w:bottom w:val="none" w:sz="0" w:space="0" w:color="auto"/>
        <w:right w:val="none" w:sz="0" w:space="0" w:color="auto"/>
      </w:divBdr>
    </w:div>
    <w:div w:id="425230257">
      <w:bodyDiv w:val="1"/>
      <w:marLeft w:val="0"/>
      <w:marRight w:val="0"/>
      <w:marTop w:val="0"/>
      <w:marBottom w:val="0"/>
      <w:divBdr>
        <w:top w:val="none" w:sz="0" w:space="0" w:color="auto"/>
        <w:left w:val="none" w:sz="0" w:space="0" w:color="auto"/>
        <w:bottom w:val="none" w:sz="0" w:space="0" w:color="auto"/>
        <w:right w:val="none" w:sz="0" w:space="0" w:color="auto"/>
      </w:divBdr>
    </w:div>
    <w:div w:id="425424058">
      <w:bodyDiv w:val="1"/>
      <w:marLeft w:val="0"/>
      <w:marRight w:val="0"/>
      <w:marTop w:val="0"/>
      <w:marBottom w:val="0"/>
      <w:divBdr>
        <w:top w:val="none" w:sz="0" w:space="0" w:color="auto"/>
        <w:left w:val="none" w:sz="0" w:space="0" w:color="auto"/>
        <w:bottom w:val="none" w:sz="0" w:space="0" w:color="auto"/>
        <w:right w:val="none" w:sz="0" w:space="0" w:color="auto"/>
      </w:divBdr>
    </w:div>
    <w:div w:id="432239695">
      <w:bodyDiv w:val="1"/>
      <w:marLeft w:val="0"/>
      <w:marRight w:val="0"/>
      <w:marTop w:val="0"/>
      <w:marBottom w:val="0"/>
      <w:divBdr>
        <w:top w:val="none" w:sz="0" w:space="0" w:color="auto"/>
        <w:left w:val="none" w:sz="0" w:space="0" w:color="auto"/>
        <w:bottom w:val="none" w:sz="0" w:space="0" w:color="auto"/>
        <w:right w:val="none" w:sz="0" w:space="0" w:color="auto"/>
      </w:divBdr>
    </w:div>
    <w:div w:id="433717295">
      <w:bodyDiv w:val="1"/>
      <w:marLeft w:val="0"/>
      <w:marRight w:val="0"/>
      <w:marTop w:val="0"/>
      <w:marBottom w:val="0"/>
      <w:divBdr>
        <w:top w:val="none" w:sz="0" w:space="0" w:color="auto"/>
        <w:left w:val="none" w:sz="0" w:space="0" w:color="auto"/>
        <w:bottom w:val="none" w:sz="0" w:space="0" w:color="auto"/>
        <w:right w:val="none" w:sz="0" w:space="0" w:color="auto"/>
      </w:divBdr>
    </w:div>
    <w:div w:id="446320140">
      <w:bodyDiv w:val="1"/>
      <w:marLeft w:val="0"/>
      <w:marRight w:val="0"/>
      <w:marTop w:val="0"/>
      <w:marBottom w:val="0"/>
      <w:divBdr>
        <w:top w:val="none" w:sz="0" w:space="0" w:color="auto"/>
        <w:left w:val="none" w:sz="0" w:space="0" w:color="auto"/>
        <w:bottom w:val="none" w:sz="0" w:space="0" w:color="auto"/>
        <w:right w:val="none" w:sz="0" w:space="0" w:color="auto"/>
      </w:divBdr>
    </w:div>
    <w:div w:id="449859557">
      <w:bodyDiv w:val="1"/>
      <w:marLeft w:val="0"/>
      <w:marRight w:val="0"/>
      <w:marTop w:val="0"/>
      <w:marBottom w:val="0"/>
      <w:divBdr>
        <w:top w:val="none" w:sz="0" w:space="0" w:color="auto"/>
        <w:left w:val="none" w:sz="0" w:space="0" w:color="auto"/>
        <w:bottom w:val="none" w:sz="0" w:space="0" w:color="auto"/>
        <w:right w:val="none" w:sz="0" w:space="0" w:color="auto"/>
      </w:divBdr>
    </w:div>
    <w:div w:id="451048572">
      <w:bodyDiv w:val="1"/>
      <w:marLeft w:val="0"/>
      <w:marRight w:val="0"/>
      <w:marTop w:val="0"/>
      <w:marBottom w:val="0"/>
      <w:divBdr>
        <w:top w:val="none" w:sz="0" w:space="0" w:color="auto"/>
        <w:left w:val="none" w:sz="0" w:space="0" w:color="auto"/>
        <w:bottom w:val="none" w:sz="0" w:space="0" w:color="auto"/>
        <w:right w:val="none" w:sz="0" w:space="0" w:color="auto"/>
      </w:divBdr>
    </w:div>
    <w:div w:id="453209039">
      <w:bodyDiv w:val="1"/>
      <w:marLeft w:val="0"/>
      <w:marRight w:val="0"/>
      <w:marTop w:val="0"/>
      <w:marBottom w:val="0"/>
      <w:divBdr>
        <w:top w:val="none" w:sz="0" w:space="0" w:color="auto"/>
        <w:left w:val="none" w:sz="0" w:space="0" w:color="auto"/>
        <w:bottom w:val="none" w:sz="0" w:space="0" w:color="auto"/>
        <w:right w:val="none" w:sz="0" w:space="0" w:color="auto"/>
      </w:divBdr>
    </w:div>
    <w:div w:id="466748824">
      <w:bodyDiv w:val="1"/>
      <w:marLeft w:val="0"/>
      <w:marRight w:val="0"/>
      <w:marTop w:val="0"/>
      <w:marBottom w:val="0"/>
      <w:divBdr>
        <w:top w:val="none" w:sz="0" w:space="0" w:color="auto"/>
        <w:left w:val="none" w:sz="0" w:space="0" w:color="auto"/>
        <w:bottom w:val="none" w:sz="0" w:space="0" w:color="auto"/>
        <w:right w:val="none" w:sz="0" w:space="0" w:color="auto"/>
      </w:divBdr>
    </w:div>
    <w:div w:id="466971332">
      <w:bodyDiv w:val="1"/>
      <w:marLeft w:val="0"/>
      <w:marRight w:val="0"/>
      <w:marTop w:val="0"/>
      <w:marBottom w:val="0"/>
      <w:divBdr>
        <w:top w:val="none" w:sz="0" w:space="0" w:color="auto"/>
        <w:left w:val="none" w:sz="0" w:space="0" w:color="auto"/>
        <w:bottom w:val="none" w:sz="0" w:space="0" w:color="auto"/>
        <w:right w:val="none" w:sz="0" w:space="0" w:color="auto"/>
      </w:divBdr>
    </w:div>
    <w:div w:id="468280589">
      <w:bodyDiv w:val="1"/>
      <w:marLeft w:val="0"/>
      <w:marRight w:val="0"/>
      <w:marTop w:val="0"/>
      <w:marBottom w:val="0"/>
      <w:divBdr>
        <w:top w:val="none" w:sz="0" w:space="0" w:color="auto"/>
        <w:left w:val="none" w:sz="0" w:space="0" w:color="auto"/>
        <w:bottom w:val="none" w:sz="0" w:space="0" w:color="auto"/>
        <w:right w:val="none" w:sz="0" w:space="0" w:color="auto"/>
      </w:divBdr>
    </w:div>
    <w:div w:id="474643095">
      <w:bodyDiv w:val="1"/>
      <w:marLeft w:val="0"/>
      <w:marRight w:val="0"/>
      <w:marTop w:val="0"/>
      <w:marBottom w:val="0"/>
      <w:divBdr>
        <w:top w:val="none" w:sz="0" w:space="0" w:color="auto"/>
        <w:left w:val="none" w:sz="0" w:space="0" w:color="auto"/>
        <w:bottom w:val="none" w:sz="0" w:space="0" w:color="auto"/>
        <w:right w:val="none" w:sz="0" w:space="0" w:color="auto"/>
      </w:divBdr>
    </w:div>
    <w:div w:id="474952572">
      <w:bodyDiv w:val="1"/>
      <w:marLeft w:val="0"/>
      <w:marRight w:val="0"/>
      <w:marTop w:val="0"/>
      <w:marBottom w:val="0"/>
      <w:divBdr>
        <w:top w:val="none" w:sz="0" w:space="0" w:color="auto"/>
        <w:left w:val="none" w:sz="0" w:space="0" w:color="auto"/>
        <w:bottom w:val="none" w:sz="0" w:space="0" w:color="auto"/>
        <w:right w:val="none" w:sz="0" w:space="0" w:color="auto"/>
      </w:divBdr>
    </w:div>
    <w:div w:id="484198373">
      <w:bodyDiv w:val="1"/>
      <w:marLeft w:val="0"/>
      <w:marRight w:val="0"/>
      <w:marTop w:val="0"/>
      <w:marBottom w:val="0"/>
      <w:divBdr>
        <w:top w:val="none" w:sz="0" w:space="0" w:color="auto"/>
        <w:left w:val="none" w:sz="0" w:space="0" w:color="auto"/>
        <w:bottom w:val="none" w:sz="0" w:space="0" w:color="auto"/>
        <w:right w:val="none" w:sz="0" w:space="0" w:color="auto"/>
      </w:divBdr>
    </w:div>
    <w:div w:id="484316994">
      <w:bodyDiv w:val="1"/>
      <w:marLeft w:val="0"/>
      <w:marRight w:val="0"/>
      <w:marTop w:val="0"/>
      <w:marBottom w:val="0"/>
      <w:divBdr>
        <w:top w:val="none" w:sz="0" w:space="0" w:color="auto"/>
        <w:left w:val="none" w:sz="0" w:space="0" w:color="auto"/>
        <w:bottom w:val="none" w:sz="0" w:space="0" w:color="auto"/>
        <w:right w:val="none" w:sz="0" w:space="0" w:color="auto"/>
      </w:divBdr>
    </w:div>
    <w:div w:id="485362323">
      <w:bodyDiv w:val="1"/>
      <w:marLeft w:val="0"/>
      <w:marRight w:val="0"/>
      <w:marTop w:val="0"/>
      <w:marBottom w:val="0"/>
      <w:divBdr>
        <w:top w:val="none" w:sz="0" w:space="0" w:color="auto"/>
        <w:left w:val="none" w:sz="0" w:space="0" w:color="auto"/>
        <w:bottom w:val="none" w:sz="0" w:space="0" w:color="auto"/>
        <w:right w:val="none" w:sz="0" w:space="0" w:color="auto"/>
      </w:divBdr>
    </w:div>
    <w:div w:id="501819628">
      <w:bodyDiv w:val="1"/>
      <w:marLeft w:val="0"/>
      <w:marRight w:val="0"/>
      <w:marTop w:val="0"/>
      <w:marBottom w:val="0"/>
      <w:divBdr>
        <w:top w:val="none" w:sz="0" w:space="0" w:color="auto"/>
        <w:left w:val="none" w:sz="0" w:space="0" w:color="auto"/>
        <w:bottom w:val="none" w:sz="0" w:space="0" w:color="auto"/>
        <w:right w:val="none" w:sz="0" w:space="0" w:color="auto"/>
      </w:divBdr>
    </w:div>
    <w:div w:id="507450650">
      <w:bodyDiv w:val="1"/>
      <w:marLeft w:val="0"/>
      <w:marRight w:val="0"/>
      <w:marTop w:val="0"/>
      <w:marBottom w:val="0"/>
      <w:divBdr>
        <w:top w:val="none" w:sz="0" w:space="0" w:color="auto"/>
        <w:left w:val="none" w:sz="0" w:space="0" w:color="auto"/>
        <w:bottom w:val="none" w:sz="0" w:space="0" w:color="auto"/>
        <w:right w:val="none" w:sz="0" w:space="0" w:color="auto"/>
      </w:divBdr>
    </w:div>
    <w:div w:id="511914058">
      <w:bodyDiv w:val="1"/>
      <w:marLeft w:val="0"/>
      <w:marRight w:val="0"/>
      <w:marTop w:val="0"/>
      <w:marBottom w:val="0"/>
      <w:divBdr>
        <w:top w:val="none" w:sz="0" w:space="0" w:color="auto"/>
        <w:left w:val="none" w:sz="0" w:space="0" w:color="auto"/>
        <w:bottom w:val="none" w:sz="0" w:space="0" w:color="auto"/>
        <w:right w:val="none" w:sz="0" w:space="0" w:color="auto"/>
      </w:divBdr>
    </w:div>
    <w:div w:id="517231983">
      <w:bodyDiv w:val="1"/>
      <w:marLeft w:val="0"/>
      <w:marRight w:val="0"/>
      <w:marTop w:val="0"/>
      <w:marBottom w:val="0"/>
      <w:divBdr>
        <w:top w:val="none" w:sz="0" w:space="0" w:color="auto"/>
        <w:left w:val="none" w:sz="0" w:space="0" w:color="auto"/>
        <w:bottom w:val="none" w:sz="0" w:space="0" w:color="auto"/>
        <w:right w:val="none" w:sz="0" w:space="0" w:color="auto"/>
      </w:divBdr>
    </w:div>
    <w:div w:id="530607286">
      <w:bodyDiv w:val="1"/>
      <w:marLeft w:val="0"/>
      <w:marRight w:val="0"/>
      <w:marTop w:val="0"/>
      <w:marBottom w:val="0"/>
      <w:divBdr>
        <w:top w:val="none" w:sz="0" w:space="0" w:color="auto"/>
        <w:left w:val="none" w:sz="0" w:space="0" w:color="auto"/>
        <w:bottom w:val="none" w:sz="0" w:space="0" w:color="auto"/>
        <w:right w:val="none" w:sz="0" w:space="0" w:color="auto"/>
      </w:divBdr>
    </w:div>
    <w:div w:id="535654803">
      <w:bodyDiv w:val="1"/>
      <w:marLeft w:val="0"/>
      <w:marRight w:val="0"/>
      <w:marTop w:val="0"/>
      <w:marBottom w:val="0"/>
      <w:divBdr>
        <w:top w:val="none" w:sz="0" w:space="0" w:color="auto"/>
        <w:left w:val="none" w:sz="0" w:space="0" w:color="auto"/>
        <w:bottom w:val="none" w:sz="0" w:space="0" w:color="auto"/>
        <w:right w:val="none" w:sz="0" w:space="0" w:color="auto"/>
      </w:divBdr>
    </w:div>
    <w:div w:id="540434040">
      <w:bodyDiv w:val="1"/>
      <w:marLeft w:val="0"/>
      <w:marRight w:val="0"/>
      <w:marTop w:val="0"/>
      <w:marBottom w:val="0"/>
      <w:divBdr>
        <w:top w:val="none" w:sz="0" w:space="0" w:color="auto"/>
        <w:left w:val="none" w:sz="0" w:space="0" w:color="auto"/>
        <w:bottom w:val="none" w:sz="0" w:space="0" w:color="auto"/>
        <w:right w:val="none" w:sz="0" w:space="0" w:color="auto"/>
      </w:divBdr>
    </w:div>
    <w:div w:id="546373655">
      <w:bodyDiv w:val="1"/>
      <w:marLeft w:val="0"/>
      <w:marRight w:val="0"/>
      <w:marTop w:val="0"/>
      <w:marBottom w:val="0"/>
      <w:divBdr>
        <w:top w:val="none" w:sz="0" w:space="0" w:color="auto"/>
        <w:left w:val="none" w:sz="0" w:space="0" w:color="auto"/>
        <w:bottom w:val="none" w:sz="0" w:space="0" w:color="auto"/>
        <w:right w:val="none" w:sz="0" w:space="0" w:color="auto"/>
      </w:divBdr>
    </w:div>
    <w:div w:id="547835487">
      <w:bodyDiv w:val="1"/>
      <w:marLeft w:val="0"/>
      <w:marRight w:val="0"/>
      <w:marTop w:val="0"/>
      <w:marBottom w:val="0"/>
      <w:divBdr>
        <w:top w:val="none" w:sz="0" w:space="0" w:color="auto"/>
        <w:left w:val="none" w:sz="0" w:space="0" w:color="auto"/>
        <w:bottom w:val="none" w:sz="0" w:space="0" w:color="auto"/>
        <w:right w:val="none" w:sz="0" w:space="0" w:color="auto"/>
      </w:divBdr>
    </w:div>
    <w:div w:id="555355416">
      <w:bodyDiv w:val="1"/>
      <w:marLeft w:val="0"/>
      <w:marRight w:val="0"/>
      <w:marTop w:val="0"/>
      <w:marBottom w:val="0"/>
      <w:divBdr>
        <w:top w:val="none" w:sz="0" w:space="0" w:color="auto"/>
        <w:left w:val="none" w:sz="0" w:space="0" w:color="auto"/>
        <w:bottom w:val="none" w:sz="0" w:space="0" w:color="auto"/>
        <w:right w:val="none" w:sz="0" w:space="0" w:color="auto"/>
      </w:divBdr>
    </w:div>
    <w:div w:id="558246334">
      <w:bodyDiv w:val="1"/>
      <w:marLeft w:val="0"/>
      <w:marRight w:val="0"/>
      <w:marTop w:val="0"/>
      <w:marBottom w:val="0"/>
      <w:divBdr>
        <w:top w:val="none" w:sz="0" w:space="0" w:color="auto"/>
        <w:left w:val="none" w:sz="0" w:space="0" w:color="auto"/>
        <w:bottom w:val="none" w:sz="0" w:space="0" w:color="auto"/>
        <w:right w:val="none" w:sz="0" w:space="0" w:color="auto"/>
      </w:divBdr>
    </w:div>
    <w:div w:id="562956914">
      <w:bodyDiv w:val="1"/>
      <w:marLeft w:val="0"/>
      <w:marRight w:val="0"/>
      <w:marTop w:val="0"/>
      <w:marBottom w:val="0"/>
      <w:divBdr>
        <w:top w:val="none" w:sz="0" w:space="0" w:color="auto"/>
        <w:left w:val="none" w:sz="0" w:space="0" w:color="auto"/>
        <w:bottom w:val="none" w:sz="0" w:space="0" w:color="auto"/>
        <w:right w:val="none" w:sz="0" w:space="0" w:color="auto"/>
      </w:divBdr>
    </w:div>
    <w:div w:id="565066512">
      <w:bodyDiv w:val="1"/>
      <w:marLeft w:val="0"/>
      <w:marRight w:val="0"/>
      <w:marTop w:val="0"/>
      <w:marBottom w:val="0"/>
      <w:divBdr>
        <w:top w:val="none" w:sz="0" w:space="0" w:color="auto"/>
        <w:left w:val="none" w:sz="0" w:space="0" w:color="auto"/>
        <w:bottom w:val="none" w:sz="0" w:space="0" w:color="auto"/>
        <w:right w:val="none" w:sz="0" w:space="0" w:color="auto"/>
      </w:divBdr>
    </w:div>
    <w:div w:id="567542674">
      <w:bodyDiv w:val="1"/>
      <w:marLeft w:val="0"/>
      <w:marRight w:val="0"/>
      <w:marTop w:val="0"/>
      <w:marBottom w:val="0"/>
      <w:divBdr>
        <w:top w:val="none" w:sz="0" w:space="0" w:color="auto"/>
        <w:left w:val="none" w:sz="0" w:space="0" w:color="auto"/>
        <w:bottom w:val="none" w:sz="0" w:space="0" w:color="auto"/>
        <w:right w:val="none" w:sz="0" w:space="0" w:color="auto"/>
      </w:divBdr>
    </w:div>
    <w:div w:id="570888301">
      <w:bodyDiv w:val="1"/>
      <w:marLeft w:val="0"/>
      <w:marRight w:val="0"/>
      <w:marTop w:val="0"/>
      <w:marBottom w:val="0"/>
      <w:divBdr>
        <w:top w:val="none" w:sz="0" w:space="0" w:color="auto"/>
        <w:left w:val="none" w:sz="0" w:space="0" w:color="auto"/>
        <w:bottom w:val="none" w:sz="0" w:space="0" w:color="auto"/>
        <w:right w:val="none" w:sz="0" w:space="0" w:color="auto"/>
      </w:divBdr>
    </w:div>
    <w:div w:id="572468668">
      <w:bodyDiv w:val="1"/>
      <w:marLeft w:val="0"/>
      <w:marRight w:val="0"/>
      <w:marTop w:val="0"/>
      <w:marBottom w:val="0"/>
      <w:divBdr>
        <w:top w:val="none" w:sz="0" w:space="0" w:color="auto"/>
        <w:left w:val="none" w:sz="0" w:space="0" w:color="auto"/>
        <w:bottom w:val="none" w:sz="0" w:space="0" w:color="auto"/>
        <w:right w:val="none" w:sz="0" w:space="0" w:color="auto"/>
      </w:divBdr>
    </w:div>
    <w:div w:id="572817020">
      <w:bodyDiv w:val="1"/>
      <w:marLeft w:val="0"/>
      <w:marRight w:val="0"/>
      <w:marTop w:val="0"/>
      <w:marBottom w:val="0"/>
      <w:divBdr>
        <w:top w:val="none" w:sz="0" w:space="0" w:color="auto"/>
        <w:left w:val="none" w:sz="0" w:space="0" w:color="auto"/>
        <w:bottom w:val="none" w:sz="0" w:space="0" w:color="auto"/>
        <w:right w:val="none" w:sz="0" w:space="0" w:color="auto"/>
      </w:divBdr>
    </w:div>
    <w:div w:id="574751714">
      <w:bodyDiv w:val="1"/>
      <w:marLeft w:val="0"/>
      <w:marRight w:val="0"/>
      <w:marTop w:val="0"/>
      <w:marBottom w:val="0"/>
      <w:divBdr>
        <w:top w:val="none" w:sz="0" w:space="0" w:color="auto"/>
        <w:left w:val="none" w:sz="0" w:space="0" w:color="auto"/>
        <w:bottom w:val="none" w:sz="0" w:space="0" w:color="auto"/>
        <w:right w:val="none" w:sz="0" w:space="0" w:color="auto"/>
      </w:divBdr>
    </w:div>
    <w:div w:id="575556823">
      <w:bodyDiv w:val="1"/>
      <w:marLeft w:val="0"/>
      <w:marRight w:val="0"/>
      <w:marTop w:val="0"/>
      <w:marBottom w:val="0"/>
      <w:divBdr>
        <w:top w:val="none" w:sz="0" w:space="0" w:color="auto"/>
        <w:left w:val="none" w:sz="0" w:space="0" w:color="auto"/>
        <w:bottom w:val="none" w:sz="0" w:space="0" w:color="auto"/>
        <w:right w:val="none" w:sz="0" w:space="0" w:color="auto"/>
      </w:divBdr>
    </w:div>
    <w:div w:id="577054261">
      <w:bodyDiv w:val="1"/>
      <w:marLeft w:val="0"/>
      <w:marRight w:val="0"/>
      <w:marTop w:val="0"/>
      <w:marBottom w:val="0"/>
      <w:divBdr>
        <w:top w:val="none" w:sz="0" w:space="0" w:color="auto"/>
        <w:left w:val="none" w:sz="0" w:space="0" w:color="auto"/>
        <w:bottom w:val="none" w:sz="0" w:space="0" w:color="auto"/>
        <w:right w:val="none" w:sz="0" w:space="0" w:color="auto"/>
      </w:divBdr>
    </w:div>
    <w:div w:id="579799065">
      <w:bodyDiv w:val="1"/>
      <w:marLeft w:val="0"/>
      <w:marRight w:val="0"/>
      <w:marTop w:val="0"/>
      <w:marBottom w:val="0"/>
      <w:divBdr>
        <w:top w:val="none" w:sz="0" w:space="0" w:color="auto"/>
        <w:left w:val="none" w:sz="0" w:space="0" w:color="auto"/>
        <w:bottom w:val="none" w:sz="0" w:space="0" w:color="auto"/>
        <w:right w:val="none" w:sz="0" w:space="0" w:color="auto"/>
      </w:divBdr>
    </w:div>
    <w:div w:id="589852513">
      <w:bodyDiv w:val="1"/>
      <w:marLeft w:val="0"/>
      <w:marRight w:val="0"/>
      <w:marTop w:val="0"/>
      <w:marBottom w:val="0"/>
      <w:divBdr>
        <w:top w:val="none" w:sz="0" w:space="0" w:color="auto"/>
        <w:left w:val="none" w:sz="0" w:space="0" w:color="auto"/>
        <w:bottom w:val="none" w:sz="0" w:space="0" w:color="auto"/>
        <w:right w:val="none" w:sz="0" w:space="0" w:color="auto"/>
      </w:divBdr>
    </w:div>
    <w:div w:id="603999815">
      <w:bodyDiv w:val="1"/>
      <w:marLeft w:val="0"/>
      <w:marRight w:val="0"/>
      <w:marTop w:val="0"/>
      <w:marBottom w:val="0"/>
      <w:divBdr>
        <w:top w:val="none" w:sz="0" w:space="0" w:color="auto"/>
        <w:left w:val="none" w:sz="0" w:space="0" w:color="auto"/>
        <w:bottom w:val="none" w:sz="0" w:space="0" w:color="auto"/>
        <w:right w:val="none" w:sz="0" w:space="0" w:color="auto"/>
      </w:divBdr>
    </w:div>
    <w:div w:id="609436652">
      <w:bodyDiv w:val="1"/>
      <w:marLeft w:val="0"/>
      <w:marRight w:val="0"/>
      <w:marTop w:val="0"/>
      <w:marBottom w:val="0"/>
      <w:divBdr>
        <w:top w:val="none" w:sz="0" w:space="0" w:color="auto"/>
        <w:left w:val="none" w:sz="0" w:space="0" w:color="auto"/>
        <w:bottom w:val="none" w:sz="0" w:space="0" w:color="auto"/>
        <w:right w:val="none" w:sz="0" w:space="0" w:color="auto"/>
      </w:divBdr>
    </w:div>
    <w:div w:id="616370807">
      <w:bodyDiv w:val="1"/>
      <w:marLeft w:val="0"/>
      <w:marRight w:val="0"/>
      <w:marTop w:val="0"/>
      <w:marBottom w:val="0"/>
      <w:divBdr>
        <w:top w:val="none" w:sz="0" w:space="0" w:color="auto"/>
        <w:left w:val="none" w:sz="0" w:space="0" w:color="auto"/>
        <w:bottom w:val="none" w:sz="0" w:space="0" w:color="auto"/>
        <w:right w:val="none" w:sz="0" w:space="0" w:color="auto"/>
      </w:divBdr>
    </w:div>
    <w:div w:id="625086845">
      <w:bodyDiv w:val="1"/>
      <w:marLeft w:val="0"/>
      <w:marRight w:val="0"/>
      <w:marTop w:val="0"/>
      <w:marBottom w:val="0"/>
      <w:divBdr>
        <w:top w:val="none" w:sz="0" w:space="0" w:color="auto"/>
        <w:left w:val="none" w:sz="0" w:space="0" w:color="auto"/>
        <w:bottom w:val="none" w:sz="0" w:space="0" w:color="auto"/>
        <w:right w:val="none" w:sz="0" w:space="0" w:color="auto"/>
      </w:divBdr>
    </w:div>
    <w:div w:id="643508395">
      <w:bodyDiv w:val="1"/>
      <w:marLeft w:val="0"/>
      <w:marRight w:val="0"/>
      <w:marTop w:val="0"/>
      <w:marBottom w:val="0"/>
      <w:divBdr>
        <w:top w:val="none" w:sz="0" w:space="0" w:color="auto"/>
        <w:left w:val="none" w:sz="0" w:space="0" w:color="auto"/>
        <w:bottom w:val="none" w:sz="0" w:space="0" w:color="auto"/>
        <w:right w:val="none" w:sz="0" w:space="0" w:color="auto"/>
      </w:divBdr>
    </w:div>
    <w:div w:id="645547689">
      <w:bodyDiv w:val="1"/>
      <w:marLeft w:val="0"/>
      <w:marRight w:val="0"/>
      <w:marTop w:val="0"/>
      <w:marBottom w:val="0"/>
      <w:divBdr>
        <w:top w:val="none" w:sz="0" w:space="0" w:color="auto"/>
        <w:left w:val="none" w:sz="0" w:space="0" w:color="auto"/>
        <w:bottom w:val="none" w:sz="0" w:space="0" w:color="auto"/>
        <w:right w:val="none" w:sz="0" w:space="0" w:color="auto"/>
      </w:divBdr>
    </w:div>
    <w:div w:id="648634108">
      <w:bodyDiv w:val="1"/>
      <w:marLeft w:val="0"/>
      <w:marRight w:val="0"/>
      <w:marTop w:val="0"/>
      <w:marBottom w:val="0"/>
      <w:divBdr>
        <w:top w:val="none" w:sz="0" w:space="0" w:color="auto"/>
        <w:left w:val="none" w:sz="0" w:space="0" w:color="auto"/>
        <w:bottom w:val="none" w:sz="0" w:space="0" w:color="auto"/>
        <w:right w:val="none" w:sz="0" w:space="0" w:color="auto"/>
      </w:divBdr>
    </w:div>
    <w:div w:id="651369900">
      <w:bodyDiv w:val="1"/>
      <w:marLeft w:val="0"/>
      <w:marRight w:val="0"/>
      <w:marTop w:val="0"/>
      <w:marBottom w:val="0"/>
      <w:divBdr>
        <w:top w:val="none" w:sz="0" w:space="0" w:color="auto"/>
        <w:left w:val="none" w:sz="0" w:space="0" w:color="auto"/>
        <w:bottom w:val="none" w:sz="0" w:space="0" w:color="auto"/>
        <w:right w:val="none" w:sz="0" w:space="0" w:color="auto"/>
      </w:divBdr>
    </w:div>
    <w:div w:id="662853323">
      <w:bodyDiv w:val="1"/>
      <w:marLeft w:val="0"/>
      <w:marRight w:val="0"/>
      <w:marTop w:val="0"/>
      <w:marBottom w:val="0"/>
      <w:divBdr>
        <w:top w:val="none" w:sz="0" w:space="0" w:color="auto"/>
        <w:left w:val="none" w:sz="0" w:space="0" w:color="auto"/>
        <w:bottom w:val="none" w:sz="0" w:space="0" w:color="auto"/>
        <w:right w:val="none" w:sz="0" w:space="0" w:color="auto"/>
      </w:divBdr>
      <w:divsChild>
        <w:div w:id="1758819133">
          <w:marLeft w:val="0"/>
          <w:marRight w:val="0"/>
          <w:marTop w:val="0"/>
          <w:marBottom w:val="0"/>
          <w:divBdr>
            <w:top w:val="single" w:sz="2" w:space="0" w:color="auto"/>
            <w:left w:val="single" w:sz="2" w:space="0" w:color="auto"/>
            <w:bottom w:val="single" w:sz="6" w:space="0" w:color="auto"/>
            <w:right w:val="single" w:sz="2" w:space="0" w:color="auto"/>
          </w:divBdr>
          <w:divsChild>
            <w:div w:id="815881712">
              <w:marLeft w:val="0"/>
              <w:marRight w:val="0"/>
              <w:marTop w:val="100"/>
              <w:marBottom w:val="100"/>
              <w:divBdr>
                <w:top w:val="single" w:sz="2" w:space="0" w:color="D9D9E3"/>
                <w:left w:val="single" w:sz="2" w:space="0" w:color="D9D9E3"/>
                <w:bottom w:val="single" w:sz="2" w:space="0" w:color="D9D9E3"/>
                <w:right w:val="single" w:sz="2" w:space="0" w:color="D9D9E3"/>
              </w:divBdr>
              <w:divsChild>
                <w:div w:id="306667214">
                  <w:marLeft w:val="0"/>
                  <w:marRight w:val="0"/>
                  <w:marTop w:val="0"/>
                  <w:marBottom w:val="0"/>
                  <w:divBdr>
                    <w:top w:val="single" w:sz="2" w:space="0" w:color="D9D9E3"/>
                    <w:left w:val="single" w:sz="2" w:space="0" w:color="D9D9E3"/>
                    <w:bottom w:val="single" w:sz="2" w:space="0" w:color="D9D9E3"/>
                    <w:right w:val="single" w:sz="2" w:space="0" w:color="D9D9E3"/>
                  </w:divBdr>
                  <w:divsChild>
                    <w:div w:id="406075590">
                      <w:marLeft w:val="0"/>
                      <w:marRight w:val="0"/>
                      <w:marTop w:val="0"/>
                      <w:marBottom w:val="0"/>
                      <w:divBdr>
                        <w:top w:val="single" w:sz="2" w:space="0" w:color="D9D9E3"/>
                        <w:left w:val="single" w:sz="2" w:space="0" w:color="D9D9E3"/>
                        <w:bottom w:val="single" w:sz="2" w:space="0" w:color="D9D9E3"/>
                        <w:right w:val="single" w:sz="2" w:space="0" w:color="D9D9E3"/>
                      </w:divBdr>
                      <w:divsChild>
                        <w:div w:id="1631857364">
                          <w:marLeft w:val="0"/>
                          <w:marRight w:val="0"/>
                          <w:marTop w:val="0"/>
                          <w:marBottom w:val="0"/>
                          <w:divBdr>
                            <w:top w:val="single" w:sz="2" w:space="0" w:color="D9D9E3"/>
                            <w:left w:val="single" w:sz="2" w:space="0" w:color="D9D9E3"/>
                            <w:bottom w:val="single" w:sz="2" w:space="0" w:color="D9D9E3"/>
                            <w:right w:val="single" w:sz="2" w:space="0" w:color="D9D9E3"/>
                          </w:divBdr>
                          <w:divsChild>
                            <w:div w:id="153603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2973555">
      <w:bodyDiv w:val="1"/>
      <w:marLeft w:val="0"/>
      <w:marRight w:val="0"/>
      <w:marTop w:val="0"/>
      <w:marBottom w:val="0"/>
      <w:divBdr>
        <w:top w:val="none" w:sz="0" w:space="0" w:color="auto"/>
        <w:left w:val="none" w:sz="0" w:space="0" w:color="auto"/>
        <w:bottom w:val="none" w:sz="0" w:space="0" w:color="auto"/>
        <w:right w:val="none" w:sz="0" w:space="0" w:color="auto"/>
      </w:divBdr>
    </w:div>
    <w:div w:id="665863052">
      <w:bodyDiv w:val="1"/>
      <w:marLeft w:val="0"/>
      <w:marRight w:val="0"/>
      <w:marTop w:val="0"/>
      <w:marBottom w:val="0"/>
      <w:divBdr>
        <w:top w:val="none" w:sz="0" w:space="0" w:color="auto"/>
        <w:left w:val="none" w:sz="0" w:space="0" w:color="auto"/>
        <w:bottom w:val="none" w:sz="0" w:space="0" w:color="auto"/>
        <w:right w:val="none" w:sz="0" w:space="0" w:color="auto"/>
      </w:divBdr>
    </w:div>
    <w:div w:id="666790899">
      <w:bodyDiv w:val="1"/>
      <w:marLeft w:val="0"/>
      <w:marRight w:val="0"/>
      <w:marTop w:val="0"/>
      <w:marBottom w:val="0"/>
      <w:divBdr>
        <w:top w:val="none" w:sz="0" w:space="0" w:color="auto"/>
        <w:left w:val="none" w:sz="0" w:space="0" w:color="auto"/>
        <w:bottom w:val="none" w:sz="0" w:space="0" w:color="auto"/>
        <w:right w:val="none" w:sz="0" w:space="0" w:color="auto"/>
      </w:divBdr>
    </w:div>
    <w:div w:id="673605189">
      <w:bodyDiv w:val="1"/>
      <w:marLeft w:val="0"/>
      <w:marRight w:val="0"/>
      <w:marTop w:val="0"/>
      <w:marBottom w:val="0"/>
      <w:divBdr>
        <w:top w:val="none" w:sz="0" w:space="0" w:color="auto"/>
        <w:left w:val="none" w:sz="0" w:space="0" w:color="auto"/>
        <w:bottom w:val="none" w:sz="0" w:space="0" w:color="auto"/>
        <w:right w:val="none" w:sz="0" w:space="0" w:color="auto"/>
      </w:divBdr>
    </w:div>
    <w:div w:id="673729090">
      <w:bodyDiv w:val="1"/>
      <w:marLeft w:val="0"/>
      <w:marRight w:val="0"/>
      <w:marTop w:val="0"/>
      <w:marBottom w:val="0"/>
      <w:divBdr>
        <w:top w:val="none" w:sz="0" w:space="0" w:color="auto"/>
        <w:left w:val="none" w:sz="0" w:space="0" w:color="auto"/>
        <w:bottom w:val="none" w:sz="0" w:space="0" w:color="auto"/>
        <w:right w:val="none" w:sz="0" w:space="0" w:color="auto"/>
      </w:divBdr>
    </w:div>
    <w:div w:id="680082018">
      <w:bodyDiv w:val="1"/>
      <w:marLeft w:val="0"/>
      <w:marRight w:val="0"/>
      <w:marTop w:val="0"/>
      <w:marBottom w:val="0"/>
      <w:divBdr>
        <w:top w:val="none" w:sz="0" w:space="0" w:color="auto"/>
        <w:left w:val="none" w:sz="0" w:space="0" w:color="auto"/>
        <w:bottom w:val="none" w:sz="0" w:space="0" w:color="auto"/>
        <w:right w:val="none" w:sz="0" w:space="0" w:color="auto"/>
      </w:divBdr>
    </w:div>
    <w:div w:id="692652978">
      <w:bodyDiv w:val="1"/>
      <w:marLeft w:val="0"/>
      <w:marRight w:val="0"/>
      <w:marTop w:val="0"/>
      <w:marBottom w:val="0"/>
      <w:divBdr>
        <w:top w:val="none" w:sz="0" w:space="0" w:color="auto"/>
        <w:left w:val="none" w:sz="0" w:space="0" w:color="auto"/>
        <w:bottom w:val="none" w:sz="0" w:space="0" w:color="auto"/>
        <w:right w:val="none" w:sz="0" w:space="0" w:color="auto"/>
      </w:divBdr>
    </w:div>
    <w:div w:id="695037538">
      <w:bodyDiv w:val="1"/>
      <w:marLeft w:val="0"/>
      <w:marRight w:val="0"/>
      <w:marTop w:val="0"/>
      <w:marBottom w:val="0"/>
      <w:divBdr>
        <w:top w:val="none" w:sz="0" w:space="0" w:color="auto"/>
        <w:left w:val="none" w:sz="0" w:space="0" w:color="auto"/>
        <w:bottom w:val="none" w:sz="0" w:space="0" w:color="auto"/>
        <w:right w:val="none" w:sz="0" w:space="0" w:color="auto"/>
      </w:divBdr>
    </w:div>
    <w:div w:id="699476139">
      <w:bodyDiv w:val="1"/>
      <w:marLeft w:val="0"/>
      <w:marRight w:val="0"/>
      <w:marTop w:val="0"/>
      <w:marBottom w:val="0"/>
      <w:divBdr>
        <w:top w:val="none" w:sz="0" w:space="0" w:color="auto"/>
        <w:left w:val="none" w:sz="0" w:space="0" w:color="auto"/>
        <w:bottom w:val="none" w:sz="0" w:space="0" w:color="auto"/>
        <w:right w:val="none" w:sz="0" w:space="0" w:color="auto"/>
      </w:divBdr>
    </w:div>
    <w:div w:id="704520795">
      <w:bodyDiv w:val="1"/>
      <w:marLeft w:val="0"/>
      <w:marRight w:val="0"/>
      <w:marTop w:val="0"/>
      <w:marBottom w:val="0"/>
      <w:divBdr>
        <w:top w:val="none" w:sz="0" w:space="0" w:color="auto"/>
        <w:left w:val="none" w:sz="0" w:space="0" w:color="auto"/>
        <w:bottom w:val="none" w:sz="0" w:space="0" w:color="auto"/>
        <w:right w:val="none" w:sz="0" w:space="0" w:color="auto"/>
      </w:divBdr>
    </w:div>
    <w:div w:id="707798513">
      <w:bodyDiv w:val="1"/>
      <w:marLeft w:val="0"/>
      <w:marRight w:val="0"/>
      <w:marTop w:val="0"/>
      <w:marBottom w:val="0"/>
      <w:divBdr>
        <w:top w:val="none" w:sz="0" w:space="0" w:color="auto"/>
        <w:left w:val="none" w:sz="0" w:space="0" w:color="auto"/>
        <w:bottom w:val="none" w:sz="0" w:space="0" w:color="auto"/>
        <w:right w:val="none" w:sz="0" w:space="0" w:color="auto"/>
      </w:divBdr>
    </w:div>
    <w:div w:id="709035100">
      <w:bodyDiv w:val="1"/>
      <w:marLeft w:val="0"/>
      <w:marRight w:val="0"/>
      <w:marTop w:val="0"/>
      <w:marBottom w:val="0"/>
      <w:divBdr>
        <w:top w:val="none" w:sz="0" w:space="0" w:color="auto"/>
        <w:left w:val="none" w:sz="0" w:space="0" w:color="auto"/>
        <w:bottom w:val="none" w:sz="0" w:space="0" w:color="auto"/>
        <w:right w:val="none" w:sz="0" w:space="0" w:color="auto"/>
      </w:divBdr>
    </w:div>
    <w:div w:id="710108491">
      <w:bodyDiv w:val="1"/>
      <w:marLeft w:val="0"/>
      <w:marRight w:val="0"/>
      <w:marTop w:val="0"/>
      <w:marBottom w:val="0"/>
      <w:divBdr>
        <w:top w:val="none" w:sz="0" w:space="0" w:color="auto"/>
        <w:left w:val="none" w:sz="0" w:space="0" w:color="auto"/>
        <w:bottom w:val="none" w:sz="0" w:space="0" w:color="auto"/>
        <w:right w:val="none" w:sz="0" w:space="0" w:color="auto"/>
      </w:divBdr>
    </w:div>
    <w:div w:id="712538165">
      <w:bodyDiv w:val="1"/>
      <w:marLeft w:val="0"/>
      <w:marRight w:val="0"/>
      <w:marTop w:val="0"/>
      <w:marBottom w:val="0"/>
      <w:divBdr>
        <w:top w:val="none" w:sz="0" w:space="0" w:color="auto"/>
        <w:left w:val="none" w:sz="0" w:space="0" w:color="auto"/>
        <w:bottom w:val="none" w:sz="0" w:space="0" w:color="auto"/>
        <w:right w:val="none" w:sz="0" w:space="0" w:color="auto"/>
      </w:divBdr>
    </w:div>
    <w:div w:id="712852133">
      <w:bodyDiv w:val="1"/>
      <w:marLeft w:val="0"/>
      <w:marRight w:val="0"/>
      <w:marTop w:val="0"/>
      <w:marBottom w:val="0"/>
      <w:divBdr>
        <w:top w:val="none" w:sz="0" w:space="0" w:color="auto"/>
        <w:left w:val="none" w:sz="0" w:space="0" w:color="auto"/>
        <w:bottom w:val="none" w:sz="0" w:space="0" w:color="auto"/>
        <w:right w:val="none" w:sz="0" w:space="0" w:color="auto"/>
      </w:divBdr>
    </w:div>
    <w:div w:id="714233857">
      <w:bodyDiv w:val="1"/>
      <w:marLeft w:val="0"/>
      <w:marRight w:val="0"/>
      <w:marTop w:val="0"/>
      <w:marBottom w:val="0"/>
      <w:divBdr>
        <w:top w:val="none" w:sz="0" w:space="0" w:color="auto"/>
        <w:left w:val="none" w:sz="0" w:space="0" w:color="auto"/>
        <w:bottom w:val="none" w:sz="0" w:space="0" w:color="auto"/>
        <w:right w:val="none" w:sz="0" w:space="0" w:color="auto"/>
      </w:divBdr>
    </w:div>
    <w:div w:id="721489455">
      <w:bodyDiv w:val="1"/>
      <w:marLeft w:val="0"/>
      <w:marRight w:val="0"/>
      <w:marTop w:val="0"/>
      <w:marBottom w:val="0"/>
      <w:divBdr>
        <w:top w:val="none" w:sz="0" w:space="0" w:color="auto"/>
        <w:left w:val="none" w:sz="0" w:space="0" w:color="auto"/>
        <w:bottom w:val="none" w:sz="0" w:space="0" w:color="auto"/>
        <w:right w:val="none" w:sz="0" w:space="0" w:color="auto"/>
      </w:divBdr>
    </w:div>
    <w:div w:id="722022919">
      <w:bodyDiv w:val="1"/>
      <w:marLeft w:val="0"/>
      <w:marRight w:val="0"/>
      <w:marTop w:val="0"/>
      <w:marBottom w:val="0"/>
      <w:divBdr>
        <w:top w:val="none" w:sz="0" w:space="0" w:color="auto"/>
        <w:left w:val="none" w:sz="0" w:space="0" w:color="auto"/>
        <w:bottom w:val="none" w:sz="0" w:space="0" w:color="auto"/>
        <w:right w:val="none" w:sz="0" w:space="0" w:color="auto"/>
      </w:divBdr>
    </w:div>
    <w:div w:id="725958802">
      <w:bodyDiv w:val="1"/>
      <w:marLeft w:val="0"/>
      <w:marRight w:val="0"/>
      <w:marTop w:val="0"/>
      <w:marBottom w:val="0"/>
      <w:divBdr>
        <w:top w:val="none" w:sz="0" w:space="0" w:color="auto"/>
        <w:left w:val="none" w:sz="0" w:space="0" w:color="auto"/>
        <w:bottom w:val="none" w:sz="0" w:space="0" w:color="auto"/>
        <w:right w:val="none" w:sz="0" w:space="0" w:color="auto"/>
      </w:divBdr>
    </w:div>
    <w:div w:id="731656776">
      <w:bodyDiv w:val="1"/>
      <w:marLeft w:val="0"/>
      <w:marRight w:val="0"/>
      <w:marTop w:val="0"/>
      <w:marBottom w:val="0"/>
      <w:divBdr>
        <w:top w:val="none" w:sz="0" w:space="0" w:color="auto"/>
        <w:left w:val="none" w:sz="0" w:space="0" w:color="auto"/>
        <w:bottom w:val="none" w:sz="0" w:space="0" w:color="auto"/>
        <w:right w:val="none" w:sz="0" w:space="0" w:color="auto"/>
      </w:divBdr>
    </w:div>
    <w:div w:id="733359614">
      <w:bodyDiv w:val="1"/>
      <w:marLeft w:val="0"/>
      <w:marRight w:val="0"/>
      <w:marTop w:val="0"/>
      <w:marBottom w:val="0"/>
      <w:divBdr>
        <w:top w:val="none" w:sz="0" w:space="0" w:color="auto"/>
        <w:left w:val="none" w:sz="0" w:space="0" w:color="auto"/>
        <w:bottom w:val="none" w:sz="0" w:space="0" w:color="auto"/>
        <w:right w:val="none" w:sz="0" w:space="0" w:color="auto"/>
      </w:divBdr>
    </w:div>
    <w:div w:id="737627989">
      <w:bodyDiv w:val="1"/>
      <w:marLeft w:val="0"/>
      <w:marRight w:val="0"/>
      <w:marTop w:val="0"/>
      <w:marBottom w:val="0"/>
      <w:divBdr>
        <w:top w:val="none" w:sz="0" w:space="0" w:color="auto"/>
        <w:left w:val="none" w:sz="0" w:space="0" w:color="auto"/>
        <w:bottom w:val="none" w:sz="0" w:space="0" w:color="auto"/>
        <w:right w:val="none" w:sz="0" w:space="0" w:color="auto"/>
      </w:divBdr>
    </w:div>
    <w:div w:id="737678792">
      <w:bodyDiv w:val="1"/>
      <w:marLeft w:val="0"/>
      <w:marRight w:val="0"/>
      <w:marTop w:val="0"/>
      <w:marBottom w:val="0"/>
      <w:divBdr>
        <w:top w:val="none" w:sz="0" w:space="0" w:color="auto"/>
        <w:left w:val="none" w:sz="0" w:space="0" w:color="auto"/>
        <w:bottom w:val="none" w:sz="0" w:space="0" w:color="auto"/>
        <w:right w:val="none" w:sz="0" w:space="0" w:color="auto"/>
      </w:divBdr>
    </w:div>
    <w:div w:id="743836193">
      <w:bodyDiv w:val="1"/>
      <w:marLeft w:val="0"/>
      <w:marRight w:val="0"/>
      <w:marTop w:val="0"/>
      <w:marBottom w:val="0"/>
      <w:divBdr>
        <w:top w:val="none" w:sz="0" w:space="0" w:color="auto"/>
        <w:left w:val="none" w:sz="0" w:space="0" w:color="auto"/>
        <w:bottom w:val="none" w:sz="0" w:space="0" w:color="auto"/>
        <w:right w:val="none" w:sz="0" w:space="0" w:color="auto"/>
      </w:divBdr>
    </w:div>
    <w:div w:id="746422111">
      <w:bodyDiv w:val="1"/>
      <w:marLeft w:val="0"/>
      <w:marRight w:val="0"/>
      <w:marTop w:val="0"/>
      <w:marBottom w:val="0"/>
      <w:divBdr>
        <w:top w:val="none" w:sz="0" w:space="0" w:color="auto"/>
        <w:left w:val="none" w:sz="0" w:space="0" w:color="auto"/>
        <w:bottom w:val="none" w:sz="0" w:space="0" w:color="auto"/>
        <w:right w:val="none" w:sz="0" w:space="0" w:color="auto"/>
      </w:divBdr>
    </w:div>
    <w:div w:id="751198854">
      <w:bodyDiv w:val="1"/>
      <w:marLeft w:val="0"/>
      <w:marRight w:val="0"/>
      <w:marTop w:val="0"/>
      <w:marBottom w:val="0"/>
      <w:divBdr>
        <w:top w:val="none" w:sz="0" w:space="0" w:color="auto"/>
        <w:left w:val="none" w:sz="0" w:space="0" w:color="auto"/>
        <w:bottom w:val="none" w:sz="0" w:space="0" w:color="auto"/>
        <w:right w:val="none" w:sz="0" w:space="0" w:color="auto"/>
      </w:divBdr>
    </w:div>
    <w:div w:id="756637222">
      <w:bodyDiv w:val="1"/>
      <w:marLeft w:val="0"/>
      <w:marRight w:val="0"/>
      <w:marTop w:val="0"/>
      <w:marBottom w:val="0"/>
      <w:divBdr>
        <w:top w:val="none" w:sz="0" w:space="0" w:color="auto"/>
        <w:left w:val="none" w:sz="0" w:space="0" w:color="auto"/>
        <w:bottom w:val="none" w:sz="0" w:space="0" w:color="auto"/>
        <w:right w:val="none" w:sz="0" w:space="0" w:color="auto"/>
      </w:divBdr>
    </w:div>
    <w:div w:id="760950419">
      <w:bodyDiv w:val="1"/>
      <w:marLeft w:val="0"/>
      <w:marRight w:val="0"/>
      <w:marTop w:val="0"/>
      <w:marBottom w:val="0"/>
      <w:divBdr>
        <w:top w:val="none" w:sz="0" w:space="0" w:color="auto"/>
        <w:left w:val="none" w:sz="0" w:space="0" w:color="auto"/>
        <w:bottom w:val="none" w:sz="0" w:space="0" w:color="auto"/>
        <w:right w:val="none" w:sz="0" w:space="0" w:color="auto"/>
      </w:divBdr>
    </w:div>
    <w:div w:id="764692061">
      <w:bodyDiv w:val="1"/>
      <w:marLeft w:val="0"/>
      <w:marRight w:val="0"/>
      <w:marTop w:val="0"/>
      <w:marBottom w:val="0"/>
      <w:divBdr>
        <w:top w:val="none" w:sz="0" w:space="0" w:color="auto"/>
        <w:left w:val="none" w:sz="0" w:space="0" w:color="auto"/>
        <w:bottom w:val="none" w:sz="0" w:space="0" w:color="auto"/>
        <w:right w:val="none" w:sz="0" w:space="0" w:color="auto"/>
      </w:divBdr>
    </w:div>
    <w:div w:id="767578963">
      <w:bodyDiv w:val="1"/>
      <w:marLeft w:val="0"/>
      <w:marRight w:val="0"/>
      <w:marTop w:val="0"/>
      <w:marBottom w:val="0"/>
      <w:divBdr>
        <w:top w:val="none" w:sz="0" w:space="0" w:color="auto"/>
        <w:left w:val="none" w:sz="0" w:space="0" w:color="auto"/>
        <w:bottom w:val="none" w:sz="0" w:space="0" w:color="auto"/>
        <w:right w:val="none" w:sz="0" w:space="0" w:color="auto"/>
      </w:divBdr>
    </w:div>
    <w:div w:id="769084677">
      <w:bodyDiv w:val="1"/>
      <w:marLeft w:val="0"/>
      <w:marRight w:val="0"/>
      <w:marTop w:val="0"/>
      <w:marBottom w:val="0"/>
      <w:divBdr>
        <w:top w:val="none" w:sz="0" w:space="0" w:color="auto"/>
        <w:left w:val="none" w:sz="0" w:space="0" w:color="auto"/>
        <w:bottom w:val="none" w:sz="0" w:space="0" w:color="auto"/>
        <w:right w:val="none" w:sz="0" w:space="0" w:color="auto"/>
      </w:divBdr>
    </w:div>
    <w:div w:id="772483592">
      <w:bodyDiv w:val="1"/>
      <w:marLeft w:val="0"/>
      <w:marRight w:val="0"/>
      <w:marTop w:val="0"/>
      <w:marBottom w:val="0"/>
      <w:divBdr>
        <w:top w:val="none" w:sz="0" w:space="0" w:color="auto"/>
        <w:left w:val="none" w:sz="0" w:space="0" w:color="auto"/>
        <w:bottom w:val="none" w:sz="0" w:space="0" w:color="auto"/>
        <w:right w:val="none" w:sz="0" w:space="0" w:color="auto"/>
      </w:divBdr>
    </w:div>
    <w:div w:id="772676156">
      <w:bodyDiv w:val="1"/>
      <w:marLeft w:val="0"/>
      <w:marRight w:val="0"/>
      <w:marTop w:val="0"/>
      <w:marBottom w:val="0"/>
      <w:divBdr>
        <w:top w:val="none" w:sz="0" w:space="0" w:color="auto"/>
        <w:left w:val="none" w:sz="0" w:space="0" w:color="auto"/>
        <w:bottom w:val="none" w:sz="0" w:space="0" w:color="auto"/>
        <w:right w:val="none" w:sz="0" w:space="0" w:color="auto"/>
      </w:divBdr>
    </w:div>
    <w:div w:id="782647701">
      <w:bodyDiv w:val="1"/>
      <w:marLeft w:val="0"/>
      <w:marRight w:val="0"/>
      <w:marTop w:val="0"/>
      <w:marBottom w:val="0"/>
      <w:divBdr>
        <w:top w:val="none" w:sz="0" w:space="0" w:color="auto"/>
        <w:left w:val="none" w:sz="0" w:space="0" w:color="auto"/>
        <w:bottom w:val="none" w:sz="0" w:space="0" w:color="auto"/>
        <w:right w:val="none" w:sz="0" w:space="0" w:color="auto"/>
      </w:divBdr>
    </w:div>
    <w:div w:id="784467306">
      <w:bodyDiv w:val="1"/>
      <w:marLeft w:val="0"/>
      <w:marRight w:val="0"/>
      <w:marTop w:val="0"/>
      <w:marBottom w:val="0"/>
      <w:divBdr>
        <w:top w:val="none" w:sz="0" w:space="0" w:color="auto"/>
        <w:left w:val="none" w:sz="0" w:space="0" w:color="auto"/>
        <w:bottom w:val="none" w:sz="0" w:space="0" w:color="auto"/>
        <w:right w:val="none" w:sz="0" w:space="0" w:color="auto"/>
      </w:divBdr>
    </w:div>
    <w:div w:id="796797697">
      <w:bodyDiv w:val="1"/>
      <w:marLeft w:val="0"/>
      <w:marRight w:val="0"/>
      <w:marTop w:val="0"/>
      <w:marBottom w:val="0"/>
      <w:divBdr>
        <w:top w:val="none" w:sz="0" w:space="0" w:color="auto"/>
        <w:left w:val="none" w:sz="0" w:space="0" w:color="auto"/>
        <w:bottom w:val="none" w:sz="0" w:space="0" w:color="auto"/>
        <w:right w:val="none" w:sz="0" w:space="0" w:color="auto"/>
      </w:divBdr>
    </w:div>
    <w:div w:id="800080241">
      <w:bodyDiv w:val="1"/>
      <w:marLeft w:val="0"/>
      <w:marRight w:val="0"/>
      <w:marTop w:val="0"/>
      <w:marBottom w:val="0"/>
      <w:divBdr>
        <w:top w:val="none" w:sz="0" w:space="0" w:color="auto"/>
        <w:left w:val="none" w:sz="0" w:space="0" w:color="auto"/>
        <w:bottom w:val="none" w:sz="0" w:space="0" w:color="auto"/>
        <w:right w:val="none" w:sz="0" w:space="0" w:color="auto"/>
      </w:divBdr>
    </w:div>
    <w:div w:id="819004104">
      <w:bodyDiv w:val="1"/>
      <w:marLeft w:val="0"/>
      <w:marRight w:val="0"/>
      <w:marTop w:val="0"/>
      <w:marBottom w:val="0"/>
      <w:divBdr>
        <w:top w:val="none" w:sz="0" w:space="0" w:color="auto"/>
        <w:left w:val="none" w:sz="0" w:space="0" w:color="auto"/>
        <w:bottom w:val="none" w:sz="0" w:space="0" w:color="auto"/>
        <w:right w:val="none" w:sz="0" w:space="0" w:color="auto"/>
      </w:divBdr>
    </w:div>
    <w:div w:id="822086766">
      <w:bodyDiv w:val="1"/>
      <w:marLeft w:val="0"/>
      <w:marRight w:val="0"/>
      <w:marTop w:val="0"/>
      <w:marBottom w:val="0"/>
      <w:divBdr>
        <w:top w:val="none" w:sz="0" w:space="0" w:color="auto"/>
        <w:left w:val="none" w:sz="0" w:space="0" w:color="auto"/>
        <w:bottom w:val="none" w:sz="0" w:space="0" w:color="auto"/>
        <w:right w:val="none" w:sz="0" w:space="0" w:color="auto"/>
      </w:divBdr>
    </w:div>
    <w:div w:id="831064084">
      <w:bodyDiv w:val="1"/>
      <w:marLeft w:val="0"/>
      <w:marRight w:val="0"/>
      <w:marTop w:val="0"/>
      <w:marBottom w:val="0"/>
      <w:divBdr>
        <w:top w:val="none" w:sz="0" w:space="0" w:color="auto"/>
        <w:left w:val="none" w:sz="0" w:space="0" w:color="auto"/>
        <w:bottom w:val="none" w:sz="0" w:space="0" w:color="auto"/>
        <w:right w:val="none" w:sz="0" w:space="0" w:color="auto"/>
      </w:divBdr>
    </w:div>
    <w:div w:id="831219492">
      <w:bodyDiv w:val="1"/>
      <w:marLeft w:val="0"/>
      <w:marRight w:val="0"/>
      <w:marTop w:val="0"/>
      <w:marBottom w:val="0"/>
      <w:divBdr>
        <w:top w:val="none" w:sz="0" w:space="0" w:color="auto"/>
        <w:left w:val="none" w:sz="0" w:space="0" w:color="auto"/>
        <w:bottom w:val="none" w:sz="0" w:space="0" w:color="auto"/>
        <w:right w:val="none" w:sz="0" w:space="0" w:color="auto"/>
      </w:divBdr>
    </w:div>
    <w:div w:id="835346911">
      <w:bodyDiv w:val="1"/>
      <w:marLeft w:val="0"/>
      <w:marRight w:val="0"/>
      <w:marTop w:val="0"/>
      <w:marBottom w:val="0"/>
      <w:divBdr>
        <w:top w:val="none" w:sz="0" w:space="0" w:color="auto"/>
        <w:left w:val="none" w:sz="0" w:space="0" w:color="auto"/>
        <w:bottom w:val="none" w:sz="0" w:space="0" w:color="auto"/>
        <w:right w:val="none" w:sz="0" w:space="0" w:color="auto"/>
      </w:divBdr>
    </w:div>
    <w:div w:id="836965627">
      <w:bodyDiv w:val="1"/>
      <w:marLeft w:val="0"/>
      <w:marRight w:val="0"/>
      <w:marTop w:val="0"/>
      <w:marBottom w:val="0"/>
      <w:divBdr>
        <w:top w:val="none" w:sz="0" w:space="0" w:color="auto"/>
        <w:left w:val="none" w:sz="0" w:space="0" w:color="auto"/>
        <w:bottom w:val="none" w:sz="0" w:space="0" w:color="auto"/>
        <w:right w:val="none" w:sz="0" w:space="0" w:color="auto"/>
      </w:divBdr>
    </w:div>
    <w:div w:id="838079136">
      <w:bodyDiv w:val="1"/>
      <w:marLeft w:val="0"/>
      <w:marRight w:val="0"/>
      <w:marTop w:val="0"/>
      <w:marBottom w:val="0"/>
      <w:divBdr>
        <w:top w:val="none" w:sz="0" w:space="0" w:color="auto"/>
        <w:left w:val="none" w:sz="0" w:space="0" w:color="auto"/>
        <w:bottom w:val="none" w:sz="0" w:space="0" w:color="auto"/>
        <w:right w:val="none" w:sz="0" w:space="0" w:color="auto"/>
      </w:divBdr>
    </w:div>
    <w:div w:id="838539130">
      <w:bodyDiv w:val="1"/>
      <w:marLeft w:val="0"/>
      <w:marRight w:val="0"/>
      <w:marTop w:val="0"/>
      <w:marBottom w:val="0"/>
      <w:divBdr>
        <w:top w:val="none" w:sz="0" w:space="0" w:color="auto"/>
        <w:left w:val="none" w:sz="0" w:space="0" w:color="auto"/>
        <w:bottom w:val="none" w:sz="0" w:space="0" w:color="auto"/>
        <w:right w:val="none" w:sz="0" w:space="0" w:color="auto"/>
      </w:divBdr>
    </w:div>
    <w:div w:id="840001878">
      <w:bodyDiv w:val="1"/>
      <w:marLeft w:val="0"/>
      <w:marRight w:val="0"/>
      <w:marTop w:val="0"/>
      <w:marBottom w:val="0"/>
      <w:divBdr>
        <w:top w:val="none" w:sz="0" w:space="0" w:color="auto"/>
        <w:left w:val="none" w:sz="0" w:space="0" w:color="auto"/>
        <w:bottom w:val="none" w:sz="0" w:space="0" w:color="auto"/>
        <w:right w:val="none" w:sz="0" w:space="0" w:color="auto"/>
      </w:divBdr>
    </w:div>
    <w:div w:id="841359064">
      <w:bodyDiv w:val="1"/>
      <w:marLeft w:val="0"/>
      <w:marRight w:val="0"/>
      <w:marTop w:val="0"/>
      <w:marBottom w:val="0"/>
      <w:divBdr>
        <w:top w:val="none" w:sz="0" w:space="0" w:color="auto"/>
        <w:left w:val="none" w:sz="0" w:space="0" w:color="auto"/>
        <w:bottom w:val="none" w:sz="0" w:space="0" w:color="auto"/>
        <w:right w:val="none" w:sz="0" w:space="0" w:color="auto"/>
      </w:divBdr>
    </w:div>
    <w:div w:id="852063099">
      <w:bodyDiv w:val="1"/>
      <w:marLeft w:val="0"/>
      <w:marRight w:val="0"/>
      <w:marTop w:val="0"/>
      <w:marBottom w:val="0"/>
      <w:divBdr>
        <w:top w:val="none" w:sz="0" w:space="0" w:color="auto"/>
        <w:left w:val="none" w:sz="0" w:space="0" w:color="auto"/>
        <w:bottom w:val="none" w:sz="0" w:space="0" w:color="auto"/>
        <w:right w:val="none" w:sz="0" w:space="0" w:color="auto"/>
      </w:divBdr>
    </w:div>
    <w:div w:id="854659987">
      <w:bodyDiv w:val="1"/>
      <w:marLeft w:val="0"/>
      <w:marRight w:val="0"/>
      <w:marTop w:val="0"/>
      <w:marBottom w:val="0"/>
      <w:divBdr>
        <w:top w:val="none" w:sz="0" w:space="0" w:color="auto"/>
        <w:left w:val="none" w:sz="0" w:space="0" w:color="auto"/>
        <w:bottom w:val="none" w:sz="0" w:space="0" w:color="auto"/>
        <w:right w:val="none" w:sz="0" w:space="0" w:color="auto"/>
      </w:divBdr>
    </w:div>
    <w:div w:id="859389735">
      <w:bodyDiv w:val="1"/>
      <w:marLeft w:val="0"/>
      <w:marRight w:val="0"/>
      <w:marTop w:val="0"/>
      <w:marBottom w:val="0"/>
      <w:divBdr>
        <w:top w:val="none" w:sz="0" w:space="0" w:color="auto"/>
        <w:left w:val="none" w:sz="0" w:space="0" w:color="auto"/>
        <w:bottom w:val="none" w:sz="0" w:space="0" w:color="auto"/>
        <w:right w:val="none" w:sz="0" w:space="0" w:color="auto"/>
      </w:divBdr>
    </w:div>
    <w:div w:id="861941924">
      <w:bodyDiv w:val="1"/>
      <w:marLeft w:val="0"/>
      <w:marRight w:val="0"/>
      <w:marTop w:val="0"/>
      <w:marBottom w:val="0"/>
      <w:divBdr>
        <w:top w:val="none" w:sz="0" w:space="0" w:color="auto"/>
        <w:left w:val="none" w:sz="0" w:space="0" w:color="auto"/>
        <w:bottom w:val="none" w:sz="0" w:space="0" w:color="auto"/>
        <w:right w:val="none" w:sz="0" w:space="0" w:color="auto"/>
      </w:divBdr>
    </w:div>
    <w:div w:id="862204035">
      <w:bodyDiv w:val="1"/>
      <w:marLeft w:val="0"/>
      <w:marRight w:val="0"/>
      <w:marTop w:val="0"/>
      <w:marBottom w:val="0"/>
      <w:divBdr>
        <w:top w:val="none" w:sz="0" w:space="0" w:color="auto"/>
        <w:left w:val="none" w:sz="0" w:space="0" w:color="auto"/>
        <w:bottom w:val="none" w:sz="0" w:space="0" w:color="auto"/>
        <w:right w:val="none" w:sz="0" w:space="0" w:color="auto"/>
      </w:divBdr>
    </w:div>
    <w:div w:id="863519274">
      <w:bodyDiv w:val="1"/>
      <w:marLeft w:val="0"/>
      <w:marRight w:val="0"/>
      <w:marTop w:val="0"/>
      <w:marBottom w:val="0"/>
      <w:divBdr>
        <w:top w:val="none" w:sz="0" w:space="0" w:color="auto"/>
        <w:left w:val="none" w:sz="0" w:space="0" w:color="auto"/>
        <w:bottom w:val="none" w:sz="0" w:space="0" w:color="auto"/>
        <w:right w:val="none" w:sz="0" w:space="0" w:color="auto"/>
      </w:divBdr>
    </w:div>
    <w:div w:id="866451666">
      <w:bodyDiv w:val="1"/>
      <w:marLeft w:val="0"/>
      <w:marRight w:val="0"/>
      <w:marTop w:val="0"/>
      <w:marBottom w:val="0"/>
      <w:divBdr>
        <w:top w:val="none" w:sz="0" w:space="0" w:color="auto"/>
        <w:left w:val="none" w:sz="0" w:space="0" w:color="auto"/>
        <w:bottom w:val="none" w:sz="0" w:space="0" w:color="auto"/>
        <w:right w:val="none" w:sz="0" w:space="0" w:color="auto"/>
      </w:divBdr>
    </w:div>
    <w:div w:id="877007626">
      <w:bodyDiv w:val="1"/>
      <w:marLeft w:val="0"/>
      <w:marRight w:val="0"/>
      <w:marTop w:val="0"/>
      <w:marBottom w:val="0"/>
      <w:divBdr>
        <w:top w:val="none" w:sz="0" w:space="0" w:color="auto"/>
        <w:left w:val="none" w:sz="0" w:space="0" w:color="auto"/>
        <w:bottom w:val="none" w:sz="0" w:space="0" w:color="auto"/>
        <w:right w:val="none" w:sz="0" w:space="0" w:color="auto"/>
      </w:divBdr>
    </w:div>
    <w:div w:id="879896107">
      <w:bodyDiv w:val="1"/>
      <w:marLeft w:val="0"/>
      <w:marRight w:val="0"/>
      <w:marTop w:val="0"/>
      <w:marBottom w:val="0"/>
      <w:divBdr>
        <w:top w:val="none" w:sz="0" w:space="0" w:color="auto"/>
        <w:left w:val="none" w:sz="0" w:space="0" w:color="auto"/>
        <w:bottom w:val="none" w:sz="0" w:space="0" w:color="auto"/>
        <w:right w:val="none" w:sz="0" w:space="0" w:color="auto"/>
      </w:divBdr>
    </w:div>
    <w:div w:id="883757438">
      <w:bodyDiv w:val="1"/>
      <w:marLeft w:val="0"/>
      <w:marRight w:val="0"/>
      <w:marTop w:val="0"/>
      <w:marBottom w:val="0"/>
      <w:divBdr>
        <w:top w:val="none" w:sz="0" w:space="0" w:color="auto"/>
        <w:left w:val="none" w:sz="0" w:space="0" w:color="auto"/>
        <w:bottom w:val="none" w:sz="0" w:space="0" w:color="auto"/>
        <w:right w:val="none" w:sz="0" w:space="0" w:color="auto"/>
      </w:divBdr>
    </w:div>
    <w:div w:id="886137795">
      <w:bodyDiv w:val="1"/>
      <w:marLeft w:val="0"/>
      <w:marRight w:val="0"/>
      <w:marTop w:val="0"/>
      <w:marBottom w:val="0"/>
      <w:divBdr>
        <w:top w:val="none" w:sz="0" w:space="0" w:color="auto"/>
        <w:left w:val="none" w:sz="0" w:space="0" w:color="auto"/>
        <w:bottom w:val="none" w:sz="0" w:space="0" w:color="auto"/>
        <w:right w:val="none" w:sz="0" w:space="0" w:color="auto"/>
      </w:divBdr>
    </w:div>
    <w:div w:id="887256668">
      <w:bodyDiv w:val="1"/>
      <w:marLeft w:val="0"/>
      <w:marRight w:val="0"/>
      <w:marTop w:val="0"/>
      <w:marBottom w:val="0"/>
      <w:divBdr>
        <w:top w:val="none" w:sz="0" w:space="0" w:color="auto"/>
        <w:left w:val="none" w:sz="0" w:space="0" w:color="auto"/>
        <w:bottom w:val="none" w:sz="0" w:space="0" w:color="auto"/>
        <w:right w:val="none" w:sz="0" w:space="0" w:color="auto"/>
      </w:divBdr>
    </w:div>
    <w:div w:id="888346179">
      <w:bodyDiv w:val="1"/>
      <w:marLeft w:val="0"/>
      <w:marRight w:val="0"/>
      <w:marTop w:val="0"/>
      <w:marBottom w:val="0"/>
      <w:divBdr>
        <w:top w:val="none" w:sz="0" w:space="0" w:color="auto"/>
        <w:left w:val="none" w:sz="0" w:space="0" w:color="auto"/>
        <w:bottom w:val="none" w:sz="0" w:space="0" w:color="auto"/>
        <w:right w:val="none" w:sz="0" w:space="0" w:color="auto"/>
      </w:divBdr>
    </w:div>
    <w:div w:id="896937885">
      <w:bodyDiv w:val="1"/>
      <w:marLeft w:val="0"/>
      <w:marRight w:val="0"/>
      <w:marTop w:val="0"/>
      <w:marBottom w:val="0"/>
      <w:divBdr>
        <w:top w:val="none" w:sz="0" w:space="0" w:color="auto"/>
        <w:left w:val="none" w:sz="0" w:space="0" w:color="auto"/>
        <w:bottom w:val="none" w:sz="0" w:space="0" w:color="auto"/>
        <w:right w:val="none" w:sz="0" w:space="0" w:color="auto"/>
      </w:divBdr>
    </w:div>
    <w:div w:id="903953458">
      <w:bodyDiv w:val="1"/>
      <w:marLeft w:val="0"/>
      <w:marRight w:val="0"/>
      <w:marTop w:val="0"/>
      <w:marBottom w:val="0"/>
      <w:divBdr>
        <w:top w:val="none" w:sz="0" w:space="0" w:color="auto"/>
        <w:left w:val="none" w:sz="0" w:space="0" w:color="auto"/>
        <w:bottom w:val="none" w:sz="0" w:space="0" w:color="auto"/>
        <w:right w:val="none" w:sz="0" w:space="0" w:color="auto"/>
      </w:divBdr>
    </w:div>
    <w:div w:id="903956546">
      <w:bodyDiv w:val="1"/>
      <w:marLeft w:val="0"/>
      <w:marRight w:val="0"/>
      <w:marTop w:val="0"/>
      <w:marBottom w:val="0"/>
      <w:divBdr>
        <w:top w:val="none" w:sz="0" w:space="0" w:color="auto"/>
        <w:left w:val="none" w:sz="0" w:space="0" w:color="auto"/>
        <w:bottom w:val="none" w:sz="0" w:space="0" w:color="auto"/>
        <w:right w:val="none" w:sz="0" w:space="0" w:color="auto"/>
      </w:divBdr>
    </w:div>
    <w:div w:id="906182730">
      <w:bodyDiv w:val="1"/>
      <w:marLeft w:val="0"/>
      <w:marRight w:val="0"/>
      <w:marTop w:val="0"/>
      <w:marBottom w:val="0"/>
      <w:divBdr>
        <w:top w:val="none" w:sz="0" w:space="0" w:color="auto"/>
        <w:left w:val="none" w:sz="0" w:space="0" w:color="auto"/>
        <w:bottom w:val="none" w:sz="0" w:space="0" w:color="auto"/>
        <w:right w:val="none" w:sz="0" w:space="0" w:color="auto"/>
      </w:divBdr>
    </w:div>
    <w:div w:id="911813854">
      <w:bodyDiv w:val="1"/>
      <w:marLeft w:val="0"/>
      <w:marRight w:val="0"/>
      <w:marTop w:val="0"/>
      <w:marBottom w:val="0"/>
      <w:divBdr>
        <w:top w:val="none" w:sz="0" w:space="0" w:color="auto"/>
        <w:left w:val="none" w:sz="0" w:space="0" w:color="auto"/>
        <w:bottom w:val="none" w:sz="0" w:space="0" w:color="auto"/>
        <w:right w:val="none" w:sz="0" w:space="0" w:color="auto"/>
      </w:divBdr>
    </w:div>
    <w:div w:id="913440813">
      <w:bodyDiv w:val="1"/>
      <w:marLeft w:val="0"/>
      <w:marRight w:val="0"/>
      <w:marTop w:val="0"/>
      <w:marBottom w:val="0"/>
      <w:divBdr>
        <w:top w:val="none" w:sz="0" w:space="0" w:color="auto"/>
        <w:left w:val="none" w:sz="0" w:space="0" w:color="auto"/>
        <w:bottom w:val="none" w:sz="0" w:space="0" w:color="auto"/>
        <w:right w:val="none" w:sz="0" w:space="0" w:color="auto"/>
      </w:divBdr>
    </w:div>
    <w:div w:id="916478252">
      <w:bodyDiv w:val="1"/>
      <w:marLeft w:val="0"/>
      <w:marRight w:val="0"/>
      <w:marTop w:val="0"/>
      <w:marBottom w:val="0"/>
      <w:divBdr>
        <w:top w:val="none" w:sz="0" w:space="0" w:color="auto"/>
        <w:left w:val="none" w:sz="0" w:space="0" w:color="auto"/>
        <w:bottom w:val="none" w:sz="0" w:space="0" w:color="auto"/>
        <w:right w:val="none" w:sz="0" w:space="0" w:color="auto"/>
      </w:divBdr>
    </w:div>
    <w:div w:id="928192590">
      <w:bodyDiv w:val="1"/>
      <w:marLeft w:val="0"/>
      <w:marRight w:val="0"/>
      <w:marTop w:val="0"/>
      <w:marBottom w:val="0"/>
      <w:divBdr>
        <w:top w:val="none" w:sz="0" w:space="0" w:color="auto"/>
        <w:left w:val="none" w:sz="0" w:space="0" w:color="auto"/>
        <w:bottom w:val="none" w:sz="0" w:space="0" w:color="auto"/>
        <w:right w:val="none" w:sz="0" w:space="0" w:color="auto"/>
      </w:divBdr>
    </w:div>
    <w:div w:id="928655434">
      <w:bodyDiv w:val="1"/>
      <w:marLeft w:val="0"/>
      <w:marRight w:val="0"/>
      <w:marTop w:val="0"/>
      <w:marBottom w:val="0"/>
      <w:divBdr>
        <w:top w:val="none" w:sz="0" w:space="0" w:color="auto"/>
        <w:left w:val="none" w:sz="0" w:space="0" w:color="auto"/>
        <w:bottom w:val="none" w:sz="0" w:space="0" w:color="auto"/>
        <w:right w:val="none" w:sz="0" w:space="0" w:color="auto"/>
      </w:divBdr>
    </w:div>
    <w:div w:id="929511905">
      <w:bodyDiv w:val="1"/>
      <w:marLeft w:val="0"/>
      <w:marRight w:val="0"/>
      <w:marTop w:val="0"/>
      <w:marBottom w:val="0"/>
      <w:divBdr>
        <w:top w:val="none" w:sz="0" w:space="0" w:color="auto"/>
        <w:left w:val="none" w:sz="0" w:space="0" w:color="auto"/>
        <w:bottom w:val="none" w:sz="0" w:space="0" w:color="auto"/>
        <w:right w:val="none" w:sz="0" w:space="0" w:color="auto"/>
      </w:divBdr>
    </w:div>
    <w:div w:id="932208959">
      <w:bodyDiv w:val="1"/>
      <w:marLeft w:val="0"/>
      <w:marRight w:val="0"/>
      <w:marTop w:val="0"/>
      <w:marBottom w:val="0"/>
      <w:divBdr>
        <w:top w:val="none" w:sz="0" w:space="0" w:color="auto"/>
        <w:left w:val="none" w:sz="0" w:space="0" w:color="auto"/>
        <w:bottom w:val="none" w:sz="0" w:space="0" w:color="auto"/>
        <w:right w:val="none" w:sz="0" w:space="0" w:color="auto"/>
      </w:divBdr>
    </w:div>
    <w:div w:id="939609126">
      <w:bodyDiv w:val="1"/>
      <w:marLeft w:val="0"/>
      <w:marRight w:val="0"/>
      <w:marTop w:val="0"/>
      <w:marBottom w:val="0"/>
      <w:divBdr>
        <w:top w:val="none" w:sz="0" w:space="0" w:color="auto"/>
        <w:left w:val="none" w:sz="0" w:space="0" w:color="auto"/>
        <w:bottom w:val="none" w:sz="0" w:space="0" w:color="auto"/>
        <w:right w:val="none" w:sz="0" w:space="0" w:color="auto"/>
      </w:divBdr>
    </w:div>
    <w:div w:id="942956151">
      <w:bodyDiv w:val="1"/>
      <w:marLeft w:val="0"/>
      <w:marRight w:val="0"/>
      <w:marTop w:val="0"/>
      <w:marBottom w:val="0"/>
      <w:divBdr>
        <w:top w:val="none" w:sz="0" w:space="0" w:color="auto"/>
        <w:left w:val="none" w:sz="0" w:space="0" w:color="auto"/>
        <w:bottom w:val="none" w:sz="0" w:space="0" w:color="auto"/>
        <w:right w:val="none" w:sz="0" w:space="0" w:color="auto"/>
      </w:divBdr>
    </w:div>
    <w:div w:id="945574016">
      <w:bodyDiv w:val="1"/>
      <w:marLeft w:val="0"/>
      <w:marRight w:val="0"/>
      <w:marTop w:val="0"/>
      <w:marBottom w:val="0"/>
      <w:divBdr>
        <w:top w:val="none" w:sz="0" w:space="0" w:color="auto"/>
        <w:left w:val="none" w:sz="0" w:space="0" w:color="auto"/>
        <w:bottom w:val="none" w:sz="0" w:space="0" w:color="auto"/>
        <w:right w:val="none" w:sz="0" w:space="0" w:color="auto"/>
      </w:divBdr>
    </w:div>
    <w:div w:id="946430910">
      <w:bodyDiv w:val="1"/>
      <w:marLeft w:val="0"/>
      <w:marRight w:val="0"/>
      <w:marTop w:val="0"/>
      <w:marBottom w:val="0"/>
      <w:divBdr>
        <w:top w:val="none" w:sz="0" w:space="0" w:color="auto"/>
        <w:left w:val="none" w:sz="0" w:space="0" w:color="auto"/>
        <w:bottom w:val="none" w:sz="0" w:space="0" w:color="auto"/>
        <w:right w:val="none" w:sz="0" w:space="0" w:color="auto"/>
      </w:divBdr>
    </w:div>
    <w:div w:id="960527109">
      <w:bodyDiv w:val="1"/>
      <w:marLeft w:val="0"/>
      <w:marRight w:val="0"/>
      <w:marTop w:val="0"/>
      <w:marBottom w:val="0"/>
      <w:divBdr>
        <w:top w:val="none" w:sz="0" w:space="0" w:color="auto"/>
        <w:left w:val="none" w:sz="0" w:space="0" w:color="auto"/>
        <w:bottom w:val="none" w:sz="0" w:space="0" w:color="auto"/>
        <w:right w:val="none" w:sz="0" w:space="0" w:color="auto"/>
      </w:divBdr>
    </w:div>
    <w:div w:id="971324045">
      <w:bodyDiv w:val="1"/>
      <w:marLeft w:val="0"/>
      <w:marRight w:val="0"/>
      <w:marTop w:val="0"/>
      <w:marBottom w:val="0"/>
      <w:divBdr>
        <w:top w:val="none" w:sz="0" w:space="0" w:color="auto"/>
        <w:left w:val="none" w:sz="0" w:space="0" w:color="auto"/>
        <w:bottom w:val="none" w:sz="0" w:space="0" w:color="auto"/>
        <w:right w:val="none" w:sz="0" w:space="0" w:color="auto"/>
      </w:divBdr>
    </w:div>
    <w:div w:id="972292314">
      <w:bodyDiv w:val="1"/>
      <w:marLeft w:val="0"/>
      <w:marRight w:val="0"/>
      <w:marTop w:val="0"/>
      <w:marBottom w:val="0"/>
      <w:divBdr>
        <w:top w:val="none" w:sz="0" w:space="0" w:color="auto"/>
        <w:left w:val="none" w:sz="0" w:space="0" w:color="auto"/>
        <w:bottom w:val="none" w:sz="0" w:space="0" w:color="auto"/>
        <w:right w:val="none" w:sz="0" w:space="0" w:color="auto"/>
      </w:divBdr>
    </w:div>
    <w:div w:id="985084628">
      <w:bodyDiv w:val="1"/>
      <w:marLeft w:val="0"/>
      <w:marRight w:val="0"/>
      <w:marTop w:val="0"/>
      <w:marBottom w:val="0"/>
      <w:divBdr>
        <w:top w:val="none" w:sz="0" w:space="0" w:color="auto"/>
        <w:left w:val="none" w:sz="0" w:space="0" w:color="auto"/>
        <w:bottom w:val="none" w:sz="0" w:space="0" w:color="auto"/>
        <w:right w:val="none" w:sz="0" w:space="0" w:color="auto"/>
      </w:divBdr>
    </w:div>
    <w:div w:id="987589785">
      <w:bodyDiv w:val="1"/>
      <w:marLeft w:val="0"/>
      <w:marRight w:val="0"/>
      <w:marTop w:val="0"/>
      <w:marBottom w:val="0"/>
      <w:divBdr>
        <w:top w:val="none" w:sz="0" w:space="0" w:color="auto"/>
        <w:left w:val="none" w:sz="0" w:space="0" w:color="auto"/>
        <w:bottom w:val="none" w:sz="0" w:space="0" w:color="auto"/>
        <w:right w:val="none" w:sz="0" w:space="0" w:color="auto"/>
      </w:divBdr>
    </w:div>
    <w:div w:id="996495462">
      <w:bodyDiv w:val="1"/>
      <w:marLeft w:val="0"/>
      <w:marRight w:val="0"/>
      <w:marTop w:val="0"/>
      <w:marBottom w:val="0"/>
      <w:divBdr>
        <w:top w:val="none" w:sz="0" w:space="0" w:color="auto"/>
        <w:left w:val="none" w:sz="0" w:space="0" w:color="auto"/>
        <w:bottom w:val="none" w:sz="0" w:space="0" w:color="auto"/>
        <w:right w:val="none" w:sz="0" w:space="0" w:color="auto"/>
      </w:divBdr>
    </w:div>
    <w:div w:id="1002077367">
      <w:bodyDiv w:val="1"/>
      <w:marLeft w:val="0"/>
      <w:marRight w:val="0"/>
      <w:marTop w:val="0"/>
      <w:marBottom w:val="0"/>
      <w:divBdr>
        <w:top w:val="none" w:sz="0" w:space="0" w:color="auto"/>
        <w:left w:val="none" w:sz="0" w:space="0" w:color="auto"/>
        <w:bottom w:val="none" w:sz="0" w:space="0" w:color="auto"/>
        <w:right w:val="none" w:sz="0" w:space="0" w:color="auto"/>
      </w:divBdr>
    </w:div>
    <w:div w:id="1004431255">
      <w:bodyDiv w:val="1"/>
      <w:marLeft w:val="0"/>
      <w:marRight w:val="0"/>
      <w:marTop w:val="0"/>
      <w:marBottom w:val="0"/>
      <w:divBdr>
        <w:top w:val="none" w:sz="0" w:space="0" w:color="auto"/>
        <w:left w:val="none" w:sz="0" w:space="0" w:color="auto"/>
        <w:bottom w:val="none" w:sz="0" w:space="0" w:color="auto"/>
        <w:right w:val="none" w:sz="0" w:space="0" w:color="auto"/>
      </w:divBdr>
    </w:div>
    <w:div w:id="1005478497">
      <w:bodyDiv w:val="1"/>
      <w:marLeft w:val="0"/>
      <w:marRight w:val="0"/>
      <w:marTop w:val="0"/>
      <w:marBottom w:val="0"/>
      <w:divBdr>
        <w:top w:val="none" w:sz="0" w:space="0" w:color="auto"/>
        <w:left w:val="none" w:sz="0" w:space="0" w:color="auto"/>
        <w:bottom w:val="none" w:sz="0" w:space="0" w:color="auto"/>
        <w:right w:val="none" w:sz="0" w:space="0" w:color="auto"/>
      </w:divBdr>
    </w:div>
    <w:div w:id="1011684292">
      <w:bodyDiv w:val="1"/>
      <w:marLeft w:val="0"/>
      <w:marRight w:val="0"/>
      <w:marTop w:val="0"/>
      <w:marBottom w:val="0"/>
      <w:divBdr>
        <w:top w:val="none" w:sz="0" w:space="0" w:color="auto"/>
        <w:left w:val="none" w:sz="0" w:space="0" w:color="auto"/>
        <w:bottom w:val="none" w:sz="0" w:space="0" w:color="auto"/>
        <w:right w:val="none" w:sz="0" w:space="0" w:color="auto"/>
      </w:divBdr>
    </w:div>
    <w:div w:id="1013655078">
      <w:bodyDiv w:val="1"/>
      <w:marLeft w:val="0"/>
      <w:marRight w:val="0"/>
      <w:marTop w:val="0"/>
      <w:marBottom w:val="0"/>
      <w:divBdr>
        <w:top w:val="none" w:sz="0" w:space="0" w:color="auto"/>
        <w:left w:val="none" w:sz="0" w:space="0" w:color="auto"/>
        <w:bottom w:val="none" w:sz="0" w:space="0" w:color="auto"/>
        <w:right w:val="none" w:sz="0" w:space="0" w:color="auto"/>
      </w:divBdr>
    </w:div>
    <w:div w:id="1016808408">
      <w:bodyDiv w:val="1"/>
      <w:marLeft w:val="0"/>
      <w:marRight w:val="0"/>
      <w:marTop w:val="0"/>
      <w:marBottom w:val="0"/>
      <w:divBdr>
        <w:top w:val="none" w:sz="0" w:space="0" w:color="auto"/>
        <w:left w:val="none" w:sz="0" w:space="0" w:color="auto"/>
        <w:bottom w:val="none" w:sz="0" w:space="0" w:color="auto"/>
        <w:right w:val="none" w:sz="0" w:space="0" w:color="auto"/>
      </w:divBdr>
    </w:div>
    <w:div w:id="1017465322">
      <w:bodyDiv w:val="1"/>
      <w:marLeft w:val="0"/>
      <w:marRight w:val="0"/>
      <w:marTop w:val="0"/>
      <w:marBottom w:val="0"/>
      <w:divBdr>
        <w:top w:val="none" w:sz="0" w:space="0" w:color="auto"/>
        <w:left w:val="none" w:sz="0" w:space="0" w:color="auto"/>
        <w:bottom w:val="none" w:sz="0" w:space="0" w:color="auto"/>
        <w:right w:val="none" w:sz="0" w:space="0" w:color="auto"/>
      </w:divBdr>
    </w:div>
    <w:div w:id="1026518079">
      <w:bodyDiv w:val="1"/>
      <w:marLeft w:val="0"/>
      <w:marRight w:val="0"/>
      <w:marTop w:val="0"/>
      <w:marBottom w:val="0"/>
      <w:divBdr>
        <w:top w:val="none" w:sz="0" w:space="0" w:color="auto"/>
        <w:left w:val="none" w:sz="0" w:space="0" w:color="auto"/>
        <w:bottom w:val="none" w:sz="0" w:space="0" w:color="auto"/>
        <w:right w:val="none" w:sz="0" w:space="0" w:color="auto"/>
      </w:divBdr>
    </w:div>
    <w:div w:id="1029111973">
      <w:bodyDiv w:val="1"/>
      <w:marLeft w:val="0"/>
      <w:marRight w:val="0"/>
      <w:marTop w:val="0"/>
      <w:marBottom w:val="0"/>
      <w:divBdr>
        <w:top w:val="none" w:sz="0" w:space="0" w:color="auto"/>
        <w:left w:val="none" w:sz="0" w:space="0" w:color="auto"/>
        <w:bottom w:val="none" w:sz="0" w:space="0" w:color="auto"/>
        <w:right w:val="none" w:sz="0" w:space="0" w:color="auto"/>
      </w:divBdr>
    </w:div>
    <w:div w:id="1034497858">
      <w:bodyDiv w:val="1"/>
      <w:marLeft w:val="0"/>
      <w:marRight w:val="0"/>
      <w:marTop w:val="0"/>
      <w:marBottom w:val="0"/>
      <w:divBdr>
        <w:top w:val="none" w:sz="0" w:space="0" w:color="auto"/>
        <w:left w:val="none" w:sz="0" w:space="0" w:color="auto"/>
        <w:bottom w:val="none" w:sz="0" w:space="0" w:color="auto"/>
        <w:right w:val="none" w:sz="0" w:space="0" w:color="auto"/>
      </w:divBdr>
    </w:div>
    <w:div w:id="1034503237">
      <w:bodyDiv w:val="1"/>
      <w:marLeft w:val="0"/>
      <w:marRight w:val="0"/>
      <w:marTop w:val="0"/>
      <w:marBottom w:val="0"/>
      <w:divBdr>
        <w:top w:val="none" w:sz="0" w:space="0" w:color="auto"/>
        <w:left w:val="none" w:sz="0" w:space="0" w:color="auto"/>
        <w:bottom w:val="none" w:sz="0" w:space="0" w:color="auto"/>
        <w:right w:val="none" w:sz="0" w:space="0" w:color="auto"/>
      </w:divBdr>
    </w:div>
    <w:div w:id="1037311447">
      <w:bodyDiv w:val="1"/>
      <w:marLeft w:val="0"/>
      <w:marRight w:val="0"/>
      <w:marTop w:val="0"/>
      <w:marBottom w:val="0"/>
      <w:divBdr>
        <w:top w:val="none" w:sz="0" w:space="0" w:color="auto"/>
        <w:left w:val="none" w:sz="0" w:space="0" w:color="auto"/>
        <w:bottom w:val="none" w:sz="0" w:space="0" w:color="auto"/>
        <w:right w:val="none" w:sz="0" w:space="0" w:color="auto"/>
      </w:divBdr>
    </w:div>
    <w:div w:id="1037852611">
      <w:bodyDiv w:val="1"/>
      <w:marLeft w:val="0"/>
      <w:marRight w:val="0"/>
      <w:marTop w:val="0"/>
      <w:marBottom w:val="0"/>
      <w:divBdr>
        <w:top w:val="none" w:sz="0" w:space="0" w:color="auto"/>
        <w:left w:val="none" w:sz="0" w:space="0" w:color="auto"/>
        <w:bottom w:val="none" w:sz="0" w:space="0" w:color="auto"/>
        <w:right w:val="none" w:sz="0" w:space="0" w:color="auto"/>
      </w:divBdr>
    </w:div>
    <w:div w:id="1038819004">
      <w:bodyDiv w:val="1"/>
      <w:marLeft w:val="0"/>
      <w:marRight w:val="0"/>
      <w:marTop w:val="0"/>
      <w:marBottom w:val="0"/>
      <w:divBdr>
        <w:top w:val="none" w:sz="0" w:space="0" w:color="auto"/>
        <w:left w:val="none" w:sz="0" w:space="0" w:color="auto"/>
        <w:bottom w:val="none" w:sz="0" w:space="0" w:color="auto"/>
        <w:right w:val="none" w:sz="0" w:space="0" w:color="auto"/>
      </w:divBdr>
    </w:div>
    <w:div w:id="1040670113">
      <w:bodyDiv w:val="1"/>
      <w:marLeft w:val="0"/>
      <w:marRight w:val="0"/>
      <w:marTop w:val="0"/>
      <w:marBottom w:val="0"/>
      <w:divBdr>
        <w:top w:val="none" w:sz="0" w:space="0" w:color="auto"/>
        <w:left w:val="none" w:sz="0" w:space="0" w:color="auto"/>
        <w:bottom w:val="none" w:sz="0" w:space="0" w:color="auto"/>
        <w:right w:val="none" w:sz="0" w:space="0" w:color="auto"/>
      </w:divBdr>
    </w:div>
    <w:div w:id="1043409610">
      <w:bodyDiv w:val="1"/>
      <w:marLeft w:val="0"/>
      <w:marRight w:val="0"/>
      <w:marTop w:val="0"/>
      <w:marBottom w:val="0"/>
      <w:divBdr>
        <w:top w:val="none" w:sz="0" w:space="0" w:color="auto"/>
        <w:left w:val="none" w:sz="0" w:space="0" w:color="auto"/>
        <w:bottom w:val="none" w:sz="0" w:space="0" w:color="auto"/>
        <w:right w:val="none" w:sz="0" w:space="0" w:color="auto"/>
      </w:divBdr>
    </w:div>
    <w:div w:id="1044477113">
      <w:bodyDiv w:val="1"/>
      <w:marLeft w:val="0"/>
      <w:marRight w:val="0"/>
      <w:marTop w:val="0"/>
      <w:marBottom w:val="0"/>
      <w:divBdr>
        <w:top w:val="none" w:sz="0" w:space="0" w:color="auto"/>
        <w:left w:val="none" w:sz="0" w:space="0" w:color="auto"/>
        <w:bottom w:val="none" w:sz="0" w:space="0" w:color="auto"/>
        <w:right w:val="none" w:sz="0" w:space="0" w:color="auto"/>
      </w:divBdr>
    </w:div>
    <w:div w:id="1044791195">
      <w:bodyDiv w:val="1"/>
      <w:marLeft w:val="0"/>
      <w:marRight w:val="0"/>
      <w:marTop w:val="0"/>
      <w:marBottom w:val="0"/>
      <w:divBdr>
        <w:top w:val="none" w:sz="0" w:space="0" w:color="auto"/>
        <w:left w:val="none" w:sz="0" w:space="0" w:color="auto"/>
        <w:bottom w:val="none" w:sz="0" w:space="0" w:color="auto"/>
        <w:right w:val="none" w:sz="0" w:space="0" w:color="auto"/>
      </w:divBdr>
    </w:div>
    <w:div w:id="1045980890">
      <w:bodyDiv w:val="1"/>
      <w:marLeft w:val="0"/>
      <w:marRight w:val="0"/>
      <w:marTop w:val="0"/>
      <w:marBottom w:val="0"/>
      <w:divBdr>
        <w:top w:val="none" w:sz="0" w:space="0" w:color="auto"/>
        <w:left w:val="none" w:sz="0" w:space="0" w:color="auto"/>
        <w:bottom w:val="none" w:sz="0" w:space="0" w:color="auto"/>
        <w:right w:val="none" w:sz="0" w:space="0" w:color="auto"/>
      </w:divBdr>
    </w:div>
    <w:div w:id="1049571857">
      <w:bodyDiv w:val="1"/>
      <w:marLeft w:val="0"/>
      <w:marRight w:val="0"/>
      <w:marTop w:val="0"/>
      <w:marBottom w:val="0"/>
      <w:divBdr>
        <w:top w:val="none" w:sz="0" w:space="0" w:color="auto"/>
        <w:left w:val="none" w:sz="0" w:space="0" w:color="auto"/>
        <w:bottom w:val="none" w:sz="0" w:space="0" w:color="auto"/>
        <w:right w:val="none" w:sz="0" w:space="0" w:color="auto"/>
      </w:divBdr>
    </w:div>
    <w:div w:id="1052926599">
      <w:bodyDiv w:val="1"/>
      <w:marLeft w:val="0"/>
      <w:marRight w:val="0"/>
      <w:marTop w:val="0"/>
      <w:marBottom w:val="0"/>
      <w:divBdr>
        <w:top w:val="none" w:sz="0" w:space="0" w:color="auto"/>
        <w:left w:val="none" w:sz="0" w:space="0" w:color="auto"/>
        <w:bottom w:val="none" w:sz="0" w:space="0" w:color="auto"/>
        <w:right w:val="none" w:sz="0" w:space="0" w:color="auto"/>
      </w:divBdr>
    </w:div>
    <w:div w:id="1054235228">
      <w:bodyDiv w:val="1"/>
      <w:marLeft w:val="0"/>
      <w:marRight w:val="0"/>
      <w:marTop w:val="0"/>
      <w:marBottom w:val="0"/>
      <w:divBdr>
        <w:top w:val="none" w:sz="0" w:space="0" w:color="auto"/>
        <w:left w:val="none" w:sz="0" w:space="0" w:color="auto"/>
        <w:bottom w:val="none" w:sz="0" w:space="0" w:color="auto"/>
        <w:right w:val="none" w:sz="0" w:space="0" w:color="auto"/>
      </w:divBdr>
    </w:div>
    <w:div w:id="1059206439">
      <w:bodyDiv w:val="1"/>
      <w:marLeft w:val="0"/>
      <w:marRight w:val="0"/>
      <w:marTop w:val="0"/>
      <w:marBottom w:val="0"/>
      <w:divBdr>
        <w:top w:val="none" w:sz="0" w:space="0" w:color="auto"/>
        <w:left w:val="none" w:sz="0" w:space="0" w:color="auto"/>
        <w:bottom w:val="none" w:sz="0" w:space="0" w:color="auto"/>
        <w:right w:val="none" w:sz="0" w:space="0" w:color="auto"/>
      </w:divBdr>
    </w:div>
    <w:div w:id="1065908882">
      <w:bodyDiv w:val="1"/>
      <w:marLeft w:val="0"/>
      <w:marRight w:val="0"/>
      <w:marTop w:val="0"/>
      <w:marBottom w:val="0"/>
      <w:divBdr>
        <w:top w:val="none" w:sz="0" w:space="0" w:color="auto"/>
        <w:left w:val="none" w:sz="0" w:space="0" w:color="auto"/>
        <w:bottom w:val="none" w:sz="0" w:space="0" w:color="auto"/>
        <w:right w:val="none" w:sz="0" w:space="0" w:color="auto"/>
      </w:divBdr>
    </w:div>
    <w:div w:id="1069305174">
      <w:bodyDiv w:val="1"/>
      <w:marLeft w:val="0"/>
      <w:marRight w:val="0"/>
      <w:marTop w:val="0"/>
      <w:marBottom w:val="0"/>
      <w:divBdr>
        <w:top w:val="none" w:sz="0" w:space="0" w:color="auto"/>
        <w:left w:val="none" w:sz="0" w:space="0" w:color="auto"/>
        <w:bottom w:val="none" w:sz="0" w:space="0" w:color="auto"/>
        <w:right w:val="none" w:sz="0" w:space="0" w:color="auto"/>
      </w:divBdr>
    </w:div>
    <w:div w:id="1076977281">
      <w:bodyDiv w:val="1"/>
      <w:marLeft w:val="0"/>
      <w:marRight w:val="0"/>
      <w:marTop w:val="0"/>
      <w:marBottom w:val="0"/>
      <w:divBdr>
        <w:top w:val="none" w:sz="0" w:space="0" w:color="auto"/>
        <w:left w:val="none" w:sz="0" w:space="0" w:color="auto"/>
        <w:bottom w:val="none" w:sz="0" w:space="0" w:color="auto"/>
        <w:right w:val="none" w:sz="0" w:space="0" w:color="auto"/>
      </w:divBdr>
    </w:div>
    <w:div w:id="1086926989">
      <w:bodyDiv w:val="1"/>
      <w:marLeft w:val="0"/>
      <w:marRight w:val="0"/>
      <w:marTop w:val="0"/>
      <w:marBottom w:val="0"/>
      <w:divBdr>
        <w:top w:val="none" w:sz="0" w:space="0" w:color="auto"/>
        <w:left w:val="none" w:sz="0" w:space="0" w:color="auto"/>
        <w:bottom w:val="none" w:sz="0" w:space="0" w:color="auto"/>
        <w:right w:val="none" w:sz="0" w:space="0" w:color="auto"/>
      </w:divBdr>
    </w:div>
    <w:div w:id="1098328274">
      <w:bodyDiv w:val="1"/>
      <w:marLeft w:val="0"/>
      <w:marRight w:val="0"/>
      <w:marTop w:val="0"/>
      <w:marBottom w:val="0"/>
      <w:divBdr>
        <w:top w:val="none" w:sz="0" w:space="0" w:color="auto"/>
        <w:left w:val="none" w:sz="0" w:space="0" w:color="auto"/>
        <w:bottom w:val="none" w:sz="0" w:space="0" w:color="auto"/>
        <w:right w:val="none" w:sz="0" w:space="0" w:color="auto"/>
      </w:divBdr>
    </w:div>
    <w:div w:id="1099327580">
      <w:bodyDiv w:val="1"/>
      <w:marLeft w:val="0"/>
      <w:marRight w:val="0"/>
      <w:marTop w:val="0"/>
      <w:marBottom w:val="0"/>
      <w:divBdr>
        <w:top w:val="none" w:sz="0" w:space="0" w:color="auto"/>
        <w:left w:val="none" w:sz="0" w:space="0" w:color="auto"/>
        <w:bottom w:val="none" w:sz="0" w:space="0" w:color="auto"/>
        <w:right w:val="none" w:sz="0" w:space="0" w:color="auto"/>
      </w:divBdr>
    </w:div>
    <w:div w:id="1102723639">
      <w:bodyDiv w:val="1"/>
      <w:marLeft w:val="0"/>
      <w:marRight w:val="0"/>
      <w:marTop w:val="0"/>
      <w:marBottom w:val="0"/>
      <w:divBdr>
        <w:top w:val="none" w:sz="0" w:space="0" w:color="auto"/>
        <w:left w:val="none" w:sz="0" w:space="0" w:color="auto"/>
        <w:bottom w:val="none" w:sz="0" w:space="0" w:color="auto"/>
        <w:right w:val="none" w:sz="0" w:space="0" w:color="auto"/>
      </w:divBdr>
    </w:div>
    <w:div w:id="1105229523">
      <w:bodyDiv w:val="1"/>
      <w:marLeft w:val="0"/>
      <w:marRight w:val="0"/>
      <w:marTop w:val="0"/>
      <w:marBottom w:val="0"/>
      <w:divBdr>
        <w:top w:val="none" w:sz="0" w:space="0" w:color="auto"/>
        <w:left w:val="none" w:sz="0" w:space="0" w:color="auto"/>
        <w:bottom w:val="none" w:sz="0" w:space="0" w:color="auto"/>
        <w:right w:val="none" w:sz="0" w:space="0" w:color="auto"/>
      </w:divBdr>
    </w:div>
    <w:div w:id="1110008905">
      <w:bodyDiv w:val="1"/>
      <w:marLeft w:val="0"/>
      <w:marRight w:val="0"/>
      <w:marTop w:val="0"/>
      <w:marBottom w:val="0"/>
      <w:divBdr>
        <w:top w:val="none" w:sz="0" w:space="0" w:color="auto"/>
        <w:left w:val="none" w:sz="0" w:space="0" w:color="auto"/>
        <w:bottom w:val="none" w:sz="0" w:space="0" w:color="auto"/>
        <w:right w:val="none" w:sz="0" w:space="0" w:color="auto"/>
      </w:divBdr>
    </w:div>
    <w:div w:id="1110010638">
      <w:bodyDiv w:val="1"/>
      <w:marLeft w:val="0"/>
      <w:marRight w:val="0"/>
      <w:marTop w:val="0"/>
      <w:marBottom w:val="0"/>
      <w:divBdr>
        <w:top w:val="none" w:sz="0" w:space="0" w:color="auto"/>
        <w:left w:val="none" w:sz="0" w:space="0" w:color="auto"/>
        <w:bottom w:val="none" w:sz="0" w:space="0" w:color="auto"/>
        <w:right w:val="none" w:sz="0" w:space="0" w:color="auto"/>
      </w:divBdr>
    </w:div>
    <w:div w:id="1115752327">
      <w:bodyDiv w:val="1"/>
      <w:marLeft w:val="0"/>
      <w:marRight w:val="0"/>
      <w:marTop w:val="0"/>
      <w:marBottom w:val="0"/>
      <w:divBdr>
        <w:top w:val="none" w:sz="0" w:space="0" w:color="auto"/>
        <w:left w:val="none" w:sz="0" w:space="0" w:color="auto"/>
        <w:bottom w:val="none" w:sz="0" w:space="0" w:color="auto"/>
        <w:right w:val="none" w:sz="0" w:space="0" w:color="auto"/>
      </w:divBdr>
    </w:div>
    <w:div w:id="1123617422">
      <w:bodyDiv w:val="1"/>
      <w:marLeft w:val="0"/>
      <w:marRight w:val="0"/>
      <w:marTop w:val="0"/>
      <w:marBottom w:val="0"/>
      <w:divBdr>
        <w:top w:val="none" w:sz="0" w:space="0" w:color="auto"/>
        <w:left w:val="none" w:sz="0" w:space="0" w:color="auto"/>
        <w:bottom w:val="none" w:sz="0" w:space="0" w:color="auto"/>
        <w:right w:val="none" w:sz="0" w:space="0" w:color="auto"/>
      </w:divBdr>
    </w:div>
    <w:div w:id="1124690376">
      <w:bodyDiv w:val="1"/>
      <w:marLeft w:val="0"/>
      <w:marRight w:val="0"/>
      <w:marTop w:val="0"/>
      <w:marBottom w:val="0"/>
      <w:divBdr>
        <w:top w:val="none" w:sz="0" w:space="0" w:color="auto"/>
        <w:left w:val="none" w:sz="0" w:space="0" w:color="auto"/>
        <w:bottom w:val="none" w:sz="0" w:space="0" w:color="auto"/>
        <w:right w:val="none" w:sz="0" w:space="0" w:color="auto"/>
      </w:divBdr>
    </w:div>
    <w:div w:id="1134105868">
      <w:bodyDiv w:val="1"/>
      <w:marLeft w:val="0"/>
      <w:marRight w:val="0"/>
      <w:marTop w:val="0"/>
      <w:marBottom w:val="0"/>
      <w:divBdr>
        <w:top w:val="none" w:sz="0" w:space="0" w:color="auto"/>
        <w:left w:val="none" w:sz="0" w:space="0" w:color="auto"/>
        <w:bottom w:val="none" w:sz="0" w:space="0" w:color="auto"/>
        <w:right w:val="none" w:sz="0" w:space="0" w:color="auto"/>
      </w:divBdr>
    </w:div>
    <w:div w:id="1135105050">
      <w:bodyDiv w:val="1"/>
      <w:marLeft w:val="0"/>
      <w:marRight w:val="0"/>
      <w:marTop w:val="0"/>
      <w:marBottom w:val="0"/>
      <w:divBdr>
        <w:top w:val="none" w:sz="0" w:space="0" w:color="auto"/>
        <w:left w:val="none" w:sz="0" w:space="0" w:color="auto"/>
        <w:bottom w:val="none" w:sz="0" w:space="0" w:color="auto"/>
        <w:right w:val="none" w:sz="0" w:space="0" w:color="auto"/>
      </w:divBdr>
    </w:div>
    <w:div w:id="1136490511">
      <w:bodyDiv w:val="1"/>
      <w:marLeft w:val="0"/>
      <w:marRight w:val="0"/>
      <w:marTop w:val="0"/>
      <w:marBottom w:val="0"/>
      <w:divBdr>
        <w:top w:val="none" w:sz="0" w:space="0" w:color="auto"/>
        <w:left w:val="none" w:sz="0" w:space="0" w:color="auto"/>
        <w:bottom w:val="none" w:sz="0" w:space="0" w:color="auto"/>
        <w:right w:val="none" w:sz="0" w:space="0" w:color="auto"/>
      </w:divBdr>
    </w:div>
    <w:div w:id="1143087286">
      <w:bodyDiv w:val="1"/>
      <w:marLeft w:val="0"/>
      <w:marRight w:val="0"/>
      <w:marTop w:val="0"/>
      <w:marBottom w:val="0"/>
      <w:divBdr>
        <w:top w:val="none" w:sz="0" w:space="0" w:color="auto"/>
        <w:left w:val="none" w:sz="0" w:space="0" w:color="auto"/>
        <w:bottom w:val="none" w:sz="0" w:space="0" w:color="auto"/>
        <w:right w:val="none" w:sz="0" w:space="0" w:color="auto"/>
      </w:divBdr>
    </w:div>
    <w:div w:id="1146976300">
      <w:bodyDiv w:val="1"/>
      <w:marLeft w:val="0"/>
      <w:marRight w:val="0"/>
      <w:marTop w:val="0"/>
      <w:marBottom w:val="0"/>
      <w:divBdr>
        <w:top w:val="none" w:sz="0" w:space="0" w:color="auto"/>
        <w:left w:val="none" w:sz="0" w:space="0" w:color="auto"/>
        <w:bottom w:val="none" w:sz="0" w:space="0" w:color="auto"/>
        <w:right w:val="none" w:sz="0" w:space="0" w:color="auto"/>
      </w:divBdr>
    </w:div>
    <w:div w:id="1149711979">
      <w:bodyDiv w:val="1"/>
      <w:marLeft w:val="0"/>
      <w:marRight w:val="0"/>
      <w:marTop w:val="0"/>
      <w:marBottom w:val="0"/>
      <w:divBdr>
        <w:top w:val="none" w:sz="0" w:space="0" w:color="auto"/>
        <w:left w:val="none" w:sz="0" w:space="0" w:color="auto"/>
        <w:bottom w:val="none" w:sz="0" w:space="0" w:color="auto"/>
        <w:right w:val="none" w:sz="0" w:space="0" w:color="auto"/>
      </w:divBdr>
    </w:div>
    <w:div w:id="1152601066">
      <w:bodyDiv w:val="1"/>
      <w:marLeft w:val="0"/>
      <w:marRight w:val="0"/>
      <w:marTop w:val="0"/>
      <w:marBottom w:val="0"/>
      <w:divBdr>
        <w:top w:val="none" w:sz="0" w:space="0" w:color="auto"/>
        <w:left w:val="none" w:sz="0" w:space="0" w:color="auto"/>
        <w:bottom w:val="none" w:sz="0" w:space="0" w:color="auto"/>
        <w:right w:val="none" w:sz="0" w:space="0" w:color="auto"/>
      </w:divBdr>
    </w:div>
    <w:div w:id="1155800348">
      <w:bodyDiv w:val="1"/>
      <w:marLeft w:val="0"/>
      <w:marRight w:val="0"/>
      <w:marTop w:val="0"/>
      <w:marBottom w:val="0"/>
      <w:divBdr>
        <w:top w:val="none" w:sz="0" w:space="0" w:color="auto"/>
        <w:left w:val="none" w:sz="0" w:space="0" w:color="auto"/>
        <w:bottom w:val="none" w:sz="0" w:space="0" w:color="auto"/>
        <w:right w:val="none" w:sz="0" w:space="0" w:color="auto"/>
      </w:divBdr>
    </w:div>
    <w:div w:id="1159615006">
      <w:bodyDiv w:val="1"/>
      <w:marLeft w:val="0"/>
      <w:marRight w:val="0"/>
      <w:marTop w:val="0"/>
      <w:marBottom w:val="0"/>
      <w:divBdr>
        <w:top w:val="none" w:sz="0" w:space="0" w:color="auto"/>
        <w:left w:val="none" w:sz="0" w:space="0" w:color="auto"/>
        <w:bottom w:val="none" w:sz="0" w:space="0" w:color="auto"/>
        <w:right w:val="none" w:sz="0" w:space="0" w:color="auto"/>
      </w:divBdr>
    </w:div>
    <w:div w:id="1160265859">
      <w:bodyDiv w:val="1"/>
      <w:marLeft w:val="0"/>
      <w:marRight w:val="0"/>
      <w:marTop w:val="0"/>
      <w:marBottom w:val="0"/>
      <w:divBdr>
        <w:top w:val="none" w:sz="0" w:space="0" w:color="auto"/>
        <w:left w:val="none" w:sz="0" w:space="0" w:color="auto"/>
        <w:bottom w:val="none" w:sz="0" w:space="0" w:color="auto"/>
        <w:right w:val="none" w:sz="0" w:space="0" w:color="auto"/>
      </w:divBdr>
    </w:div>
    <w:div w:id="1160777402">
      <w:bodyDiv w:val="1"/>
      <w:marLeft w:val="0"/>
      <w:marRight w:val="0"/>
      <w:marTop w:val="0"/>
      <w:marBottom w:val="0"/>
      <w:divBdr>
        <w:top w:val="none" w:sz="0" w:space="0" w:color="auto"/>
        <w:left w:val="none" w:sz="0" w:space="0" w:color="auto"/>
        <w:bottom w:val="none" w:sz="0" w:space="0" w:color="auto"/>
        <w:right w:val="none" w:sz="0" w:space="0" w:color="auto"/>
      </w:divBdr>
    </w:div>
    <w:div w:id="1161503174">
      <w:bodyDiv w:val="1"/>
      <w:marLeft w:val="0"/>
      <w:marRight w:val="0"/>
      <w:marTop w:val="0"/>
      <w:marBottom w:val="0"/>
      <w:divBdr>
        <w:top w:val="none" w:sz="0" w:space="0" w:color="auto"/>
        <w:left w:val="none" w:sz="0" w:space="0" w:color="auto"/>
        <w:bottom w:val="none" w:sz="0" w:space="0" w:color="auto"/>
        <w:right w:val="none" w:sz="0" w:space="0" w:color="auto"/>
      </w:divBdr>
    </w:div>
    <w:div w:id="1170871008">
      <w:bodyDiv w:val="1"/>
      <w:marLeft w:val="0"/>
      <w:marRight w:val="0"/>
      <w:marTop w:val="0"/>
      <w:marBottom w:val="0"/>
      <w:divBdr>
        <w:top w:val="none" w:sz="0" w:space="0" w:color="auto"/>
        <w:left w:val="none" w:sz="0" w:space="0" w:color="auto"/>
        <w:bottom w:val="none" w:sz="0" w:space="0" w:color="auto"/>
        <w:right w:val="none" w:sz="0" w:space="0" w:color="auto"/>
      </w:divBdr>
    </w:div>
    <w:div w:id="1177963147">
      <w:bodyDiv w:val="1"/>
      <w:marLeft w:val="0"/>
      <w:marRight w:val="0"/>
      <w:marTop w:val="0"/>
      <w:marBottom w:val="0"/>
      <w:divBdr>
        <w:top w:val="none" w:sz="0" w:space="0" w:color="auto"/>
        <w:left w:val="none" w:sz="0" w:space="0" w:color="auto"/>
        <w:bottom w:val="none" w:sz="0" w:space="0" w:color="auto"/>
        <w:right w:val="none" w:sz="0" w:space="0" w:color="auto"/>
      </w:divBdr>
    </w:div>
    <w:div w:id="1184435219">
      <w:bodyDiv w:val="1"/>
      <w:marLeft w:val="0"/>
      <w:marRight w:val="0"/>
      <w:marTop w:val="0"/>
      <w:marBottom w:val="0"/>
      <w:divBdr>
        <w:top w:val="none" w:sz="0" w:space="0" w:color="auto"/>
        <w:left w:val="none" w:sz="0" w:space="0" w:color="auto"/>
        <w:bottom w:val="none" w:sz="0" w:space="0" w:color="auto"/>
        <w:right w:val="none" w:sz="0" w:space="0" w:color="auto"/>
      </w:divBdr>
    </w:div>
    <w:div w:id="1187983881">
      <w:bodyDiv w:val="1"/>
      <w:marLeft w:val="0"/>
      <w:marRight w:val="0"/>
      <w:marTop w:val="0"/>
      <w:marBottom w:val="0"/>
      <w:divBdr>
        <w:top w:val="none" w:sz="0" w:space="0" w:color="auto"/>
        <w:left w:val="none" w:sz="0" w:space="0" w:color="auto"/>
        <w:bottom w:val="none" w:sz="0" w:space="0" w:color="auto"/>
        <w:right w:val="none" w:sz="0" w:space="0" w:color="auto"/>
      </w:divBdr>
    </w:div>
    <w:div w:id="1188057267">
      <w:bodyDiv w:val="1"/>
      <w:marLeft w:val="0"/>
      <w:marRight w:val="0"/>
      <w:marTop w:val="0"/>
      <w:marBottom w:val="0"/>
      <w:divBdr>
        <w:top w:val="none" w:sz="0" w:space="0" w:color="auto"/>
        <w:left w:val="none" w:sz="0" w:space="0" w:color="auto"/>
        <w:bottom w:val="none" w:sz="0" w:space="0" w:color="auto"/>
        <w:right w:val="none" w:sz="0" w:space="0" w:color="auto"/>
      </w:divBdr>
    </w:div>
    <w:div w:id="1192760896">
      <w:bodyDiv w:val="1"/>
      <w:marLeft w:val="0"/>
      <w:marRight w:val="0"/>
      <w:marTop w:val="0"/>
      <w:marBottom w:val="0"/>
      <w:divBdr>
        <w:top w:val="none" w:sz="0" w:space="0" w:color="auto"/>
        <w:left w:val="none" w:sz="0" w:space="0" w:color="auto"/>
        <w:bottom w:val="none" w:sz="0" w:space="0" w:color="auto"/>
        <w:right w:val="none" w:sz="0" w:space="0" w:color="auto"/>
      </w:divBdr>
    </w:div>
    <w:div w:id="1194657081">
      <w:bodyDiv w:val="1"/>
      <w:marLeft w:val="0"/>
      <w:marRight w:val="0"/>
      <w:marTop w:val="0"/>
      <w:marBottom w:val="0"/>
      <w:divBdr>
        <w:top w:val="none" w:sz="0" w:space="0" w:color="auto"/>
        <w:left w:val="none" w:sz="0" w:space="0" w:color="auto"/>
        <w:bottom w:val="none" w:sz="0" w:space="0" w:color="auto"/>
        <w:right w:val="none" w:sz="0" w:space="0" w:color="auto"/>
      </w:divBdr>
    </w:div>
    <w:div w:id="1198204848">
      <w:bodyDiv w:val="1"/>
      <w:marLeft w:val="0"/>
      <w:marRight w:val="0"/>
      <w:marTop w:val="0"/>
      <w:marBottom w:val="0"/>
      <w:divBdr>
        <w:top w:val="none" w:sz="0" w:space="0" w:color="auto"/>
        <w:left w:val="none" w:sz="0" w:space="0" w:color="auto"/>
        <w:bottom w:val="none" w:sz="0" w:space="0" w:color="auto"/>
        <w:right w:val="none" w:sz="0" w:space="0" w:color="auto"/>
      </w:divBdr>
    </w:div>
    <w:div w:id="1198618646">
      <w:bodyDiv w:val="1"/>
      <w:marLeft w:val="0"/>
      <w:marRight w:val="0"/>
      <w:marTop w:val="0"/>
      <w:marBottom w:val="0"/>
      <w:divBdr>
        <w:top w:val="none" w:sz="0" w:space="0" w:color="auto"/>
        <w:left w:val="none" w:sz="0" w:space="0" w:color="auto"/>
        <w:bottom w:val="none" w:sz="0" w:space="0" w:color="auto"/>
        <w:right w:val="none" w:sz="0" w:space="0" w:color="auto"/>
      </w:divBdr>
    </w:div>
    <w:div w:id="1205871077">
      <w:bodyDiv w:val="1"/>
      <w:marLeft w:val="0"/>
      <w:marRight w:val="0"/>
      <w:marTop w:val="0"/>
      <w:marBottom w:val="0"/>
      <w:divBdr>
        <w:top w:val="none" w:sz="0" w:space="0" w:color="auto"/>
        <w:left w:val="none" w:sz="0" w:space="0" w:color="auto"/>
        <w:bottom w:val="none" w:sz="0" w:space="0" w:color="auto"/>
        <w:right w:val="none" w:sz="0" w:space="0" w:color="auto"/>
      </w:divBdr>
    </w:div>
    <w:div w:id="1210188524">
      <w:bodyDiv w:val="1"/>
      <w:marLeft w:val="0"/>
      <w:marRight w:val="0"/>
      <w:marTop w:val="0"/>
      <w:marBottom w:val="0"/>
      <w:divBdr>
        <w:top w:val="none" w:sz="0" w:space="0" w:color="auto"/>
        <w:left w:val="none" w:sz="0" w:space="0" w:color="auto"/>
        <w:bottom w:val="none" w:sz="0" w:space="0" w:color="auto"/>
        <w:right w:val="none" w:sz="0" w:space="0" w:color="auto"/>
      </w:divBdr>
    </w:div>
    <w:div w:id="1218397677">
      <w:bodyDiv w:val="1"/>
      <w:marLeft w:val="0"/>
      <w:marRight w:val="0"/>
      <w:marTop w:val="0"/>
      <w:marBottom w:val="0"/>
      <w:divBdr>
        <w:top w:val="none" w:sz="0" w:space="0" w:color="auto"/>
        <w:left w:val="none" w:sz="0" w:space="0" w:color="auto"/>
        <w:bottom w:val="none" w:sz="0" w:space="0" w:color="auto"/>
        <w:right w:val="none" w:sz="0" w:space="0" w:color="auto"/>
      </w:divBdr>
    </w:div>
    <w:div w:id="1221091025">
      <w:bodyDiv w:val="1"/>
      <w:marLeft w:val="0"/>
      <w:marRight w:val="0"/>
      <w:marTop w:val="0"/>
      <w:marBottom w:val="0"/>
      <w:divBdr>
        <w:top w:val="none" w:sz="0" w:space="0" w:color="auto"/>
        <w:left w:val="none" w:sz="0" w:space="0" w:color="auto"/>
        <w:bottom w:val="none" w:sz="0" w:space="0" w:color="auto"/>
        <w:right w:val="none" w:sz="0" w:space="0" w:color="auto"/>
      </w:divBdr>
    </w:div>
    <w:div w:id="1224557438">
      <w:bodyDiv w:val="1"/>
      <w:marLeft w:val="0"/>
      <w:marRight w:val="0"/>
      <w:marTop w:val="0"/>
      <w:marBottom w:val="0"/>
      <w:divBdr>
        <w:top w:val="none" w:sz="0" w:space="0" w:color="auto"/>
        <w:left w:val="none" w:sz="0" w:space="0" w:color="auto"/>
        <w:bottom w:val="none" w:sz="0" w:space="0" w:color="auto"/>
        <w:right w:val="none" w:sz="0" w:space="0" w:color="auto"/>
      </w:divBdr>
    </w:div>
    <w:div w:id="1230968930">
      <w:bodyDiv w:val="1"/>
      <w:marLeft w:val="0"/>
      <w:marRight w:val="0"/>
      <w:marTop w:val="0"/>
      <w:marBottom w:val="0"/>
      <w:divBdr>
        <w:top w:val="none" w:sz="0" w:space="0" w:color="auto"/>
        <w:left w:val="none" w:sz="0" w:space="0" w:color="auto"/>
        <w:bottom w:val="none" w:sz="0" w:space="0" w:color="auto"/>
        <w:right w:val="none" w:sz="0" w:space="0" w:color="auto"/>
      </w:divBdr>
    </w:div>
    <w:div w:id="1238397727">
      <w:bodyDiv w:val="1"/>
      <w:marLeft w:val="0"/>
      <w:marRight w:val="0"/>
      <w:marTop w:val="0"/>
      <w:marBottom w:val="0"/>
      <w:divBdr>
        <w:top w:val="none" w:sz="0" w:space="0" w:color="auto"/>
        <w:left w:val="none" w:sz="0" w:space="0" w:color="auto"/>
        <w:bottom w:val="none" w:sz="0" w:space="0" w:color="auto"/>
        <w:right w:val="none" w:sz="0" w:space="0" w:color="auto"/>
      </w:divBdr>
    </w:div>
    <w:div w:id="1249273828">
      <w:bodyDiv w:val="1"/>
      <w:marLeft w:val="0"/>
      <w:marRight w:val="0"/>
      <w:marTop w:val="0"/>
      <w:marBottom w:val="0"/>
      <w:divBdr>
        <w:top w:val="none" w:sz="0" w:space="0" w:color="auto"/>
        <w:left w:val="none" w:sz="0" w:space="0" w:color="auto"/>
        <w:bottom w:val="none" w:sz="0" w:space="0" w:color="auto"/>
        <w:right w:val="none" w:sz="0" w:space="0" w:color="auto"/>
      </w:divBdr>
    </w:div>
    <w:div w:id="1254895903">
      <w:bodyDiv w:val="1"/>
      <w:marLeft w:val="0"/>
      <w:marRight w:val="0"/>
      <w:marTop w:val="0"/>
      <w:marBottom w:val="0"/>
      <w:divBdr>
        <w:top w:val="none" w:sz="0" w:space="0" w:color="auto"/>
        <w:left w:val="none" w:sz="0" w:space="0" w:color="auto"/>
        <w:bottom w:val="none" w:sz="0" w:space="0" w:color="auto"/>
        <w:right w:val="none" w:sz="0" w:space="0" w:color="auto"/>
      </w:divBdr>
    </w:div>
    <w:div w:id="1256598980">
      <w:bodyDiv w:val="1"/>
      <w:marLeft w:val="0"/>
      <w:marRight w:val="0"/>
      <w:marTop w:val="0"/>
      <w:marBottom w:val="0"/>
      <w:divBdr>
        <w:top w:val="none" w:sz="0" w:space="0" w:color="auto"/>
        <w:left w:val="none" w:sz="0" w:space="0" w:color="auto"/>
        <w:bottom w:val="none" w:sz="0" w:space="0" w:color="auto"/>
        <w:right w:val="none" w:sz="0" w:space="0" w:color="auto"/>
      </w:divBdr>
    </w:div>
    <w:div w:id="1257254777">
      <w:bodyDiv w:val="1"/>
      <w:marLeft w:val="0"/>
      <w:marRight w:val="0"/>
      <w:marTop w:val="0"/>
      <w:marBottom w:val="0"/>
      <w:divBdr>
        <w:top w:val="none" w:sz="0" w:space="0" w:color="auto"/>
        <w:left w:val="none" w:sz="0" w:space="0" w:color="auto"/>
        <w:bottom w:val="none" w:sz="0" w:space="0" w:color="auto"/>
        <w:right w:val="none" w:sz="0" w:space="0" w:color="auto"/>
      </w:divBdr>
    </w:div>
    <w:div w:id="1257325750">
      <w:bodyDiv w:val="1"/>
      <w:marLeft w:val="0"/>
      <w:marRight w:val="0"/>
      <w:marTop w:val="0"/>
      <w:marBottom w:val="0"/>
      <w:divBdr>
        <w:top w:val="none" w:sz="0" w:space="0" w:color="auto"/>
        <w:left w:val="none" w:sz="0" w:space="0" w:color="auto"/>
        <w:bottom w:val="none" w:sz="0" w:space="0" w:color="auto"/>
        <w:right w:val="none" w:sz="0" w:space="0" w:color="auto"/>
      </w:divBdr>
    </w:div>
    <w:div w:id="1267035502">
      <w:bodyDiv w:val="1"/>
      <w:marLeft w:val="0"/>
      <w:marRight w:val="0"/>
      <w:marTop w:val="0"/>
      <w:marBottom w:val="0"/>
      <w:divBdr>
        <w:top w:val="none" w:sz="0" w:space="0" w:color="auto"/>
        <w:left w:val="none" w:sz="0" w:space="0" w:color="auto"/>
        <w:bottom w:val="none" w:sz="0" w:space="0" w:color="auto"/>
        <w:right w:val="none" w:sz="0" w:space="0" w:color="auto"/>
      </w:divBdr>
    </w:div>
    <w:div w:id="1272127677">
      <w:bodyDiv w:val="1"/>
      <w:marLeft w:val="0"/>
      <w:marRight w:val="0"/>
      <w:marTop w:val="0"/>
      <w:marBottom w:val="0"/>
      <w:divBdr>
        <w:top w:val="none" w:sz="0" w:space="0" w:color="auto"/>
        <w:left w:val="none" w:sz="0" w:space="0" w:color="auto"/>
        <w:bottom w:val="none" w:sz="0" w:space="0" w:color="auto"/>
        <w:right w:val="none" w:sz="0" w:space="0" w:color="auto"/>
      </w:divBdr>
    </w:div>
    <w:div w:id="1273322082">
      <w:bodyDiv w:val="1"/>
      <w:marLeft w:val="0"/>
      <w:marRight w:val="0"/>
      <w:marTop w:val="0"/>
      <w:marBottom w:val="0"/>
      <w:divBdr>
        <w:top w:val="none" w:sz="0" w:space="0" w:color="auto"/>
        <w:left w:val="none" w:sz="0" w:space="0" w:color="auto"/>
        <w:bottom w:val="none" w:sz="0" w:space="0" w:color="auto"/>
        <w:right w:val="none" w:sz="0" w:space="0" w:color="auto"/>
      </w:divBdr>
    </w:div>
    <w:div w:id="1273635056">
      <w:bodyDiv w:val="1"/>
      <w:marLeft w:val="0"/>
      <w:marRight w:val="0"/>
      <w:marTop w:val="0"/>
      <w:marBottom w:val="0"/>
      <w:divBdr>
        <w:top w:val="none" w:sz="0" w:space="0" w:color="auto"/>
        <w:left w:val="none" w:sz="0" w:space="0" w:color="auto"/>
        <w:bottom w:val="none" w:sz="0" w:space="0" w:color="auto"/>
        <w:right w:val="none" w:sz="0" w:space="0" w:color="auto"/>
      </w:divBdr>
    </w:div>
    <w:div w:id="1276406374">
      <w:bodyDiv w:val="1"/>
      <w:marLeft w:val="0"/>
      <w:marRight w:val="0"/>
      <w:marTop w:val="0"/>
      <w:marBottom w:val="0"/>
      <w:divBdr>
        <w:top w:val="none" w:sz="0" w:space="0" w:color="auto"/>
        <w:left w:val="none" w:sz="0" w:space="0" w:color="auto"/>
        <w:bottom w:val="none" w:sz="0" w:space="0" w:color="auto"/>
        <w:right w:val="none" w:sz="0" w:space="0" w:color="auto"/>
      </w:divBdr>
    </w:div>
    <w:div w:id="1280146517">
      <w:bodyDiv w:val="1"/>
      <w:marLeft w:val="0"/>
      <w:marRight w:val="0"/>
      <w:marTop w:val="0"/>
      <w:marBottom w:val="0"/>
      <w:divBdr>
        <w:top w:val="none" w:sz="0" w:space="0" w:color="auto"/>
        <w:left w:val="none" w:sz="0" w:space="0" w:color="auto"/>
        <w:bottom w:val="none" w:sz="0" w:space="0" w:color="auto"/>
        <w:right w:val="none" w:sz="0" w:space="0" w:color="auto"/>
      </w:divBdr>
    </w:div>
    <w:div w:id="1286279733">
      <w:bodyDiv w:val="1"/>
      <w:marLeft w:val="0"/>
      <w:marRight w:val="0"/>
      <w:marTop w:val="0"/>
      <w:marBottom w:val="0"/>
      <w:divBdr>
        <w:top w:val="none" w:sz="0" w:space="0" w:color="auto"/>
        <w:left w:val="none" w:sz="0" w:space="0" w:color="auto"/>
        <w:bottom w:val="none" w:sz="0" w:space="0" w:color="auto"/>
        <w:right w:val="none" w:sz="0" w:space="0" w:color="auto"/>
      </w:divBdr>
    </w:div>
    <w:div w:id="1286889220">
      <w:bodyDiv w:val="1"/>
      <w:marLeft w:val="0"/>
      <w:marRight w:val="0"/>
      <w:marTop w:val="0"/>
      <w:marBottom w:val="0"/>
      <w:divBdr>
        <w:top w:val="none" w:sz="0" w:space="0" w:color="auto"/>
        <w:left w:val="none" w:sz="0" w:space="0" w:color="auto"/>
        <w:bottom w:val="none" w:sz="0" w:space="0" w:color="auto"/>
        <w:right w:val="none" w:sz="0" w:space="0" w:color="auto"/>
      </w:divBdr>
    </w:div>
    <w:div w:id="1288508450">
      <w:bodyDiv w:val="1"/>
      <w:marLeft w:val="0"/>
      <w:marRight w:val="0"/>
      <w:marTop w:val="0"/>
      <w:marBottom w:val="0"/>
      <w:divBdr>
        <w:top w:val="none" w:sz="0" w:space="0" w:color="auto"/>
        <w:left w:val="none" w:sz="0" w:space="0" w:color="auto"/>
        <w:bottom w:val="none" w:sz="0" w:space="0" w:color="auto"/>
        <w:right w:val="none" w:sz="0" w:space="0" w:color="auto"/>
      </w:divBdr>
    </w:div>
    <w:div w:id="1293095442">
      <w:bodyDiv w:val="1"/>
      <w:marLeft w:val="0"/>
      <w:marRight w:val="0"/>
      <w:marTop w:val="0"/>
      <w:marBottom w:val="0"/>
      <w:divBdr>
        <w:top w:val="none" w:sz="0" w:space="0" w:color="auto"/>
        <w:left w:val="none" w:sz="0" w:space="0" w:color="auto"/>
        <w:bottom w:val="none" w:sz="0" w:space="0" w:color="auto"/>
        <w:right w:val="none" w:sz="0" w:space="0" w:color="auto"/>
      </w:divBdr>
    </w:div>
    <w:div w:id="1297758939">
      <w:bodyDiv w:val="1"/>
      <w:marLeft w:val="0"/>
      <w:marRight w:val="0"/>
      <w:marTop w:val="0"/>
      <w:marBottom w:val="0"/>
      <w:divBdr>
        <w:top w:val="none" w:sz="0" w:space="0" w:color="auto"/>
        <w:left w:val="none" w:sz="0" w:space="0" w:color="auto"/>
        <w:bottom w:val="none" w:sz="0" w:space="0" w:color="auto"/>
        <w:right w:val="none" w:sz="0" w:space="0" w:color="auto"/>
      </w:divBdr>
    </w:div>
    <w:div w:id="1297875329">
      <w:bodyDiv w:val="1"/>
      <w:marLeft w:val="0"/>
      <w:marRight w:val="0"/>
      <w:marTop w:val="0"/>
      <w:marBottom w:val="0"/>
      <w:divBdr>
        <w:top w:val="none" w:sz="0" w:space="0" w:color="auto"/>
        <w:left w:val="none" w:sz="0" w:space="0" w:color="auto"/>
        <w:bottom w:val="none" w:sz="0" w:space="0" w:color="auto"/>
        <w:right w:val="none" w:sz="0" w:space="0" w:color="auto"/>
      </w:divBdr>
    </w:div>
    <w:div w:id="1301880931">
      <w:bodyDiv w:val="1"/>
      <w:marLeft w:val="0"/>
      <w:marRight w:val="0"/>
      <w:marTop w:val="0"/>
      <w:marBottom w:val="0"/>
      <w:divBdr>
        <w:top w:val="none" w:sz="0" w:space="0" w:color="auto"/>
        <w:left w:val="none" w:sz="0" w:space="0" w:color="auto"/>
        <w:bottom w:val="none" w:sz="0" w:space="0" w:color="auto"/>
        <w:right w:val="none" w:sz="0" w:space="0" w:color="auto"/>
      </w:divBdr>
    </w:div>
    <w:div w:id="1303539018">
      <w:bodyDiv w:val="1"/>
      <w:marLeft w:val="0"/>
      <w:marRight w:val="0"/>
      <w:marTop w:val="0"/>
      <w:marBottom w:val="0"/>
      <w:divBdr>
        <w:top w:val="none" w:sz="0" w:space="0" w:color="auto"/>
        <w:left w:val="none" w:sz="0" w:space="0" w:color="auto"/>
        <w:bottom w:val="none" w:sz="0" w:space="0" w:color="auto"/>
        <w:right w:val="none" w:sz="0" w:space="0" w:color="auto"/>
      </w:divBdr>
    </w:div>
    <w:div w:id="1309238676">
      <w:bodyDiv w:val="1"/>
      <w:marLeft w:val="0"/>
      <w:marRight w:val="0"/>
      <w:marTop w:val="0"/>
      <w:marBottom w:val="0"/>
      <w:divBdr>
        <w:top w:val="none" w:sz="0" w:space="0" w:color="auto"/>
        <w:left w:val="none" w:sz="0" w:space="0" w:color="auto"/>
        <w:bottom w:val="none" w:sz="0" w:space="0" w:color="auto"/>
        <w:right w:val="none" w:sz="0" w:space="0" w:color="auto"/>
      </w:divBdr>
    </w:div>
    <w:div w:id="1309701116">
      <w:bodyDiv w:val="1"/>
      <w:marLeft w:val="0"/>
      <w:marRight w:val="0"/>
      <w:marTop w:val="0"/>
      <w:marBottom w:val="0"/>
      <w:divBdr>
        <w:top w:val="none" w:sz="0" w:space="0" w:color="auto"/>
        <w:left w:val="none" w:sz="0" w:space="0" w:color="auto"/>
        <w:bottom w:val="none" w:sz="0" w:space="0" w:color="auto"/>
        <w:right w:val="none" w:sz="0" w:space="0" w:color="auto"/>
      </w:divBdr>
    </w:div>
    <w:div w:id="1321078729">
      <w:bodyDiv w:val="1"/>
      <w:marLeft w:val="0"/>
      <w:marRight w:val="0"/>
      <w:marTop w:val="0"/>
      <w:marBottom w:val="0"/>
      <w:divBdr>
        <w:top w:val="none" w:sz="0" w:space="0" w:color="auto"/>
        <w:left w:val="none" w:sz="0" w:space="0" w:color="auto"/>
        <w:bottom w:val="none" w:sz="0" w:space="0" w:color="auto"/>
        <w:right w:val="none" w:sz="0" w:space="0" w:color="auto"/>
      </w:divBdr>
    </w:div>
    <w:div w:id="1323434119">
      <w:bodyDiv w:val="1"/>
      <w:marLeft w:val="0"/>
      <w:marRight w:val="0"/>
      <w:marTop w:val="0"/>
      <w:marBottom w:val="0"/>
      <w:divBdr>
        <w:top w:val="none" w:sz="0" w:space="0" w:color="auto"/>
        <w:left w:val="none" w:sz="0" w:space="0" w:color="auto"/>
        <w:bottom w:val="none" w:sz="0" w:space="0" w:color="auto"/>
        <w:right w:val="none" w:sz="0" w:space="0" w:color="auto"/>
      </w:divBdr>
    </w:div>
    <w:div w:id="1325741287">
      <w:bodyDiv w:val="1"/>
      <w:marLeft w:val="0"/>
      <w:marRight w:val="0"/>
      <w:marTop w:val="0"/>
      <w:marBottom w:val="0"/>
      <w:divBdr>
        <w:top w:val="none" w:sz="0" w:space="0" w:color="auto"/>
        <w:left w:val="none" w:sz="0" w:space="0" w:color="auto"/>
        <w:bottom w:val="none" w:sz="0" w:space="0" w:color="auto"/>
        <w:right w:val="none" w:sz="0" w:space="0" w:color="auto"/>
      </w:divBdr>
    </w:div>
    <w:div w:id="1332221944">
      <w:bodyDiv w:val="1"/>
      <w:marLeft w:val="0"/>
      <w:marRight w:val="0"/>
      <w:marTop w:val="0"/>
      <w:marBottom w:val="0"/>
      <w:divBdr>
        <w:top w:val="none" w:sz="0" w:space="0" w:color="auto"/>
        <w:left w:val="none" w:sz="0" w:space="0" w:color="auto"/>
        <w:bottom w:val="none" w:sz="0" w:space="0" w:color="auto"/>
        <w:right w:val="none" w:sz="0" w:space="0" w:color="auto"/>
      </w:divBdr>
    </w:div>
    <w:div w:id="1333878642">
      <w:bodyDiv w:val="1"/>
      <w:marLeft w:val="0"/>
      <w:marRight w:val="0"/>
      <w:marTop w:val="0"/>
      <w:marBottom w:val="0"/>
      <w:divBdr>
        <w:top w:val="none" w:sz="0" w:space="0" w:color="auto"/>
        <w:left w:val="none" w:sz="0" w:space="0" w:color="auto"/>
        <w:bottom w:val="none" w:sz="0" w:space="0" w:color="auto"/>
        <w:right w:val="none" w:sz="0" w:space="0" w:color="auto"/>
      </w:divBdr>
    </w:div>
    <w:div w:id="1336228333">
      <w:bodyDiv w:val="1"/>
      <w:marLeft w:val="0"/>
      <w:marRight w:val="0"/>
      <w:marTop w:val="0"/>
      <w:marBottom w:val="0"/>
      <w:divBdr>
        <w:top w:val="none" w:sz="0" w:space="0" w:color="auto"/>
        <w:left w:val="none" w:sz="0" w:space="0" w:color="auto"/>
        <w:bottom w:val="none" w:sz="0" w:space="0" w:color="auto"/>
        <w:right w:val="none" w:sz="0" w:space="0" w:color="auto"/>
      </w:divBdr>
    </w:div>
    <w:div w:id="1339383567">
      <w:bodyDiv w:val="1"/>
      <w:marLeft w:val="0"/>
      <w:marRight w:val="0"/>
      <w:marTop w:val="0"/>
      <w:marBottom w:val="0"/>
      <w:divBdr>
        <w:top w:val="none" w:sz="0" w:space="0" w:color="auto"/>
        <w:left w:val="none" w:sz="0" w:space="0" w:color="auto"/>
        <w:bottom w:val="none" w:sz="0" w:space="0" w:color="auto"/>
        <w:right w:val="none" w:sz="0" w:space="0" w:color="auto"/>
      </w:divBdr>
    </w:div>
    <w:div w:id="1342778507">
      <w:bodyDiv w:val="1"/>
      <w:marLeft w:val="0"/>
      <w:marRight w:val="0"/>
      <w:marTop w:val="0"/>
      <w:marBottom w:val="0"/>
      <w:divBdr>
        <w:top w:val="none" w:sz="0" w:space="0" w:color="auto"/>
        <w:left w:val="none" w:sz="0" w:space="0" w:color="auto"/>
        <w:bottom w:val="none" w:sz="0" w:space="0" w:color="auto"/>
        <w:right w:val="none" w:sz="0" w:space="0" w:color="auto"/>
      </w:divBdr>
    </w:div>
    <w:div w:id="1342781482">
      <w:bodyDiv w:val="1"/>
      <w:marLeft w:val="0"/>
      <w:marRight w:val="0"/>
      <w:marTop w:val="0"/>
      <w:marBottom w:val="0"/>
      <w:divBdr>
        <w:top w:val="none" w:sz="0" w:space="0" w:color="auto"/>
        <w:left w:val="none" w:sz="0" w:space="0" w:color="auto"/>
        <w:bottom w:val="none" w:sz="0" w:space="0" w:color="auto"/>
        <w:right w:val="none" w:sz="0" w:space="0" w:color="auto"/>
      </w:divBdr>
    </w:div>
    <w:div w:id="1344085114">
      <w:bodyDiv w:val="1"/>
      <w:marLeft w:val="0"/>
      <w:marRight w:val="0"/>
      <w:marTop w:val="0"/>
      <w:marBottom w:val="0"/>
      <w:divBdr>
        <w:top w:val="none" w:sz="0" w:space="0" w:color="auto"/>
        <w:left w:val="none" w:sz="0" w:space="0" w:color="auto"/>
        <w:bottom w:val="none" w:sz="0" w:space="0" w:color="auto"/>
        <w:right w:val="none" w:sz="0" w:space="0" w:color="auto"/>
      </w:divBdr>
    </w:div>
    <w:div w:id="1346131135">
      <w:bodyDiv w:val="1"/>
      <w:marLeft w:val="0"/>
      <w:marRight w:val="0"/>
      <w:marTop w:val="0"/>
      <w:marBottom w:val="0"/>
      <w:divBdr>
        <w:top w:val="none" w:sz="0" w:space="0" w:color="auto"/>
        <w:left w:val="none" w:sz="0" w:space="0" w:color="auto"/>
        <w:bottom w:val="none" w:sz="0" w:space="0" w:color="auto"/>
        <w:right w:val="none" w:sz="0" w:space="0" w:color="auto"/>
      </w:divBdr>
    </w:div>
    <w:div w:id="1350991061">
      <w:bodyDiv w:val="1"/>
      <w:marLeft w:val="0"/>
      <w:marRight w:val="0"/>
      <w:marTop w:val="0"/>
      <w:marBottom w:val="0"/>
      <w:divBdr>
        <w:top w:val="none" w:sz="0" w:space="0" w:color="auto"/>
        <w:left w:val="none" w:sz="0" w:space="0" w:color="auto"/>
        <w:bottom w:val="none" w:sz="0" w:space="0" w:color="auto"/>
        <w:right w:val="none" w:sz="0" w:space="0" w:color="auto"/>
      </w:divBdr>
    </w:div>
    <w:div w:id="1352028710">
      <w:bodyDiv w:val="1"/>
      <w:marLeft w:val="0"/>
      <w:marRight w:val="0"/>
      <w:marTop w:val="0"/>
      <w:marBottom w:val="0"/>
      <w:divBdr>
        <w:top w:val="none" w:sz="0" w:space="0" w:color="auto"/>
        <w:left w:val="none" w:sz="0" w:space="0" w:color="auto"/>
        <w:bottom w:val="none" w:sz="0" w:space="0" w:color="auto"/>
        <w:right w:val="none" w:sz="0" w:space="0" w:color="auto"/>
      </w:divBdr>
    </w:div>
    <w:div w:id="1364209003">
      <w:bodyDiv w:val="1"/>
      <w:marLeft w:val="0"/>
      <w:marRight w:val="0"/>
      <w:marTop w:val="0"/>
      <w:marBottom w:val="0"/>
      <w:divBdr>
        <w:top w:val="none" w:sz="0" w:space="0" w:color="auto"/>
        <w:left w:val="none" w:sz="0" w:space="0" w:color="auto"/>
        <w:bottom w:val="none" w:sz="0" w:space="0" w:color="auto"/>
        <w:right w:val="none" w:sz="0" w:space="0" w:color="auto"/>
      </w:divBdr>
    </w:div>
    <w:div w:id="1380058515">
      <w:bodyDiv w:val="1"/>
      <w:marLeft w:val="0"/>
      <w:marRight w:val="0"/>
      <w:marTop w:val="0"/>
      <w:marBottom w:val="0"/>
      <w:divBdr>
        <w:top w:val="none" w:sz="0" w:space="0" w:color="auto"/>
        <w:left w:val="none" w:sz="0" w:space="0" w:color="auto"/>
        <w:bottom w:val="none" w:sz="0" w:space="0" w:color="auto"/>
        <w:right w:val="none" w:sz="0" w:space="0" w:color="auto"/>
      </w:divBdr>
    </w:div>
    <w:div w:id="1380321106">
      <w:bodyDiv w:val="1"/>
      <w:marLeft w:val="0"/>
      <w:marRight w:val="0"/>
      <w:marTop w:val="0"/>
      <w:marBottom w:val="0"/>
      <w:divBdr>
        <w:top w:val="none" w:sz="0" w:space="0" w:color="auto"/>
        <w:left w:val="none" w:sz="0" w:space="0" w:color="auto"/>
        <w:bottom w:val="none" w:sz="0" w:space="0" w:color="auto"/>
        <w:right w:val="none" w:sz="0" w:space="0" w:color="auto"/>
      </w:divBdr>
    </w:div>
    <w:div w:id="1383748116">
      <w:bodyDiv w:val="1"/>
      <w:marLeft w:val="0"/>
      <w:marRight w:val="0"/>
      <w:marTop w:val="0"/>
      <w:marBottom w:val="0"/>
      <w:divBdr>
        <w:top w:val="none" w:sz="0" w:space="0" w:color="auto"/>
        <w:left w:val="none" w:sz="0" w:space="0" w:color="auto"/>
        <w:bottom w:val="none" w:sz="0" w:space="0" w:color="auto"/>
        <w:right w:val="none" w:sz="0" w:space="0" w:color="auto"/>
      </w:divBdr>
    </w:div>
    <w:div w:id="1383940704">
      <w:bodyDiv w:val="1"/>
      <w:marLeft w:val="0"/>
      <w:marRight w:val="0"/>
      <w:marTop w:val="0"/>
      <w:marBottom w:val="0"/>
      <w:divBdr>
        <w:top w:val="none" w:sz="0" w:space="0" w:color="auto"/>
        <w:left w:val="none" w:sz="0" w:space="0" w:color="auto"/>
        <w:bottom w:val="none" w:sz="0" w:space="0" w:color="auto"/>
        <w:right w:val="none" w:sz="0" w:space="0" w:color="auto"/>
      </w:divBdr>
    </w:div>
    <w:div w:id="1387220828">
      <w:bodyDiv w:val="1"/>
      <w:marLeft w:val="0"/>
      <w:marRight w:val="0"/>
      <w:marTop w:val="0"/>
      <w:marBottom w:val="0"/>
      <w:divBdr>
        <w:top w:val="none" w:sz="0" w:space="0" w:color="auto"/>
        <w:left w:val="none" w:sz="0" w:space="0" w:color="auto"/>
        <w:bottom w:val="none" w:sz="0" w:space="0" w:color="auto"/>
        <w:right w:val="none" w:sz="0" w:space="0" w:color="auto"/>
      </w:divBdr>
    </w:div>
    <w:div w:id="1399933721">
      <w:bodyDiv w:val="1"/>
      <w:marLeft w:val="0"/>
      <w:marRight w:val="0"/>
      <w:marTop w:val="0"/>
      <w:marBottom w:val="0"/>
      <w:divBdr>
        <w:top w:val="none" w:sz="0" w:space="0" w:color="auto"/>
        <w:left w:val="none" w:sz="0" w:space="0" w:color="auto"/>
        <w:bottom w:val="none" w:sz="0" w:space="0" w:color="auto"/>
        <w:right w:val="none" w:sz="0" w:space="0" w:color="auto"/>
      </w:divBdr>
    </w:div>
    <w:div w:id="1402563801">
      <w:bodyDiv w:val="1"/>
      <w:marLeft w:val="0"/>
      <w:marRight w:val="0"/>
      <w:marTop w:val="0"/>
      <w:marBottom w:val="0"/>
      <w:divBdr>
        <w:top w:val="none" w:sz="0" w:space="0" w:color="auto"/>
        <w:left w:val="none" w:sz="0" w:space="0" w:color="auto"/>
        <w:bottom w:val="none" w:sz="0" w:space="0" w:color="auto"/>
        <w:right w:val="none" w:sz="0" w:space="0" w:color="auto"/>
      </w:divBdr>
    </w:div>
    <w:div w:id="1404831885">
      <w:bodyDiv w:val="1"/>
      <w:marLeft w:val="0"/>
      <w:marRight w:val="0"/>
      <w:marTop w:val="0"/>
      <w:marBottom w:val="0"/>
      <w:divBdr>
        <w:top w:val="none" w:sz="0" w:space="0" w:color="auto"/>
        <w:left w:val="none" w:sz="0" w:space="0" w:color="auto"/>
        <w:bottom w:val="none" w:sz="0" w:space="0" w:color="auto"/>
        <w:right w:val="none" w:sz="0" w:space="0" w:color="auto"/>
      </w:divBdr>
    </w:div>
    <w:div w:id="1417358815">
      <w:bodyDiv w:val="1"/>
      <w:marLeft w:val="0"/>
      <w:marRight w:val="0"/>
      <w:marTop w:val="0"/>
      <w:marBottom w:val="0"/>
      <w:divBdr>
        <w:top w:val="none" w:sz="0" w:space="0" w:color="auto"/>
        <w:left w:val="none" w:sz="0" w:space="0" w:color="auto"/>
        <w:bottom w:val="none" w:sz="0" w:space="0" w:color="auto"/>
        <w:right w:val="none" w:sz="0" w:space="0" w:color="auto"/>
      </w:divBdr>
    </w:div>
    <w:div w:id="1421677333">
      <w:bodyDiv w:val="1"/>
      <w:marLeft w:val="0"/>
      <w:marRight w:val="0"/>
      <w:marTop w:val="0"/>
      <w:marBottom w:val="0"/>
      <w:divBdr>
        <w:top w:val="none" w:sz="0" w:space="0" w:color="auto"/>
        <w:left w:val="none" w:sz="0" w:space="0" w:color="auto"/>
        <w:bottom w:val="none" w:sz="0" w:space="0" w:color="auto"/>
        <w:right w:val="none" w:sz="0" w:space="0" w:color="auto"/>
      </w:divBdr>
    </w:div>
    <w:div w:id="1422146747">
      <w:bodyDiv w:val="1"/>
      <w:marLeft w:val="0"/>
      <w:marRight w:val="0"/>
      <w:marTop w:val="0"/>
      <w:marBottom w:val="0"/>
      <w:divBdr>
        <w:top w:val="none" w:sz="0" w:space="0" w:color="auto"/>
        <w:left w:val="none" w:sz="0" w:space="0" w:color="auto"/>
        <w:bottom w:val="none" w:sz="0" w:space="0" w:color="auto"/>
        <w:right w:val="none" w:sz="0" w:space="0" w:color="auto"/>
      </w:divBdr>
    </w:div>
    <w:div w:id="1425613638">
      <w:bodyDiv w:val="1"/>
      <w:marLeft w:val="0"/>
      <w:marRight w:val="0"/>
      <w:marTop w:val="0"/>
      <w:marBottom w:val="0"/>
      <w:divBdr>
        <w:top w:val="none" w:sz="0" w:space="0" w:color="auto"/>
        <w:left w:val="none" w:sz="0" w:space="0" w:color="auto"/>
        <w:bottom w:val="none" w:sz="0" w:space="0" w:color="auto"/>
        <w:right w:val="none" w:sz="0" w:space="0" w:color="auto"/>
      </w:divBdr>
    </w:div>
    <w:div w:id="1426683774">
      <w:bodyDiv w:val="1"/>
      <w:marLeft w:val="0"/>
      <w:marRight w:val="0"/>
      <w:marTop w:val="0"/>
      <w:marBottom w:val="0"/>
      <w:divBdr>
        <w:top w:val="none" w:sz="0" w:space="0" w:color="auto"/>
        <w:left w:val="none" w:sz="0" w:space="0" w:color="auto"/>
        <w:bottom w:val="none" w:sz="0" w:space="0" w:color="auto"/>
        <w:right w:val="none" w:sz="0" w:space="0" w:color="auto"/>
      </w:divBdr>
    </w:div>
    <w:div w:id="1428235151">
      <w:bodyDiv w:val="1"/>
      <w:marLeft w:val="0"/>
      <w:marRight w:val="0"/>
      <w:marTop w:val="0"/>
      <w:marBottom w:val="0"/>
      <w:divBdr>
        <w:top w:val="none" w:sz="0" w:space="0" w:color="auto"/>
        <w:left w:val="none" w:sz="0" w:space="0" w:color="auto"/>
        <w:bottom w:val="none" w:sz="0" w:space="0" w:color="auto"/>
        <w:right w:val="none" w:sz="0" w:space="0" w:color="auto"/>
      </w:divBdr>
    </w:div>
    <w:div w:id="1433277795">
      <w:bodyDiv w:val="1"/>
      <w:marLeft w:val="0"/>
      <w:marRight w:val="0"/>
      <w:marTop w:val="0"/>
      <w:marBottom w:val="0"/>
      <w:divBdr>
        <w:top w:val="none" w:sz="0" w:space="0" w:color="auto"/>
        <w:left w:val="none" w:sz="0" w:space="0" w:color="auto"/>
        <w:bottom w:val="none" w:sz="0" w:space="0" w:color="auto"/>
        <w:right w:val="none" w:sz="0" w:space="0" w:color="auto"/>
      </w:divBdr>
    </w:div>
    <w:div w:id="1436172235">
      <w:bodyDiv w:val="1"/>
      <w:marLeft w:val="0"/>
      <w:marRight w:val="0"/>
      <w:marTop w:val="0"/>
      <w:marBottom w:val="0"/>
      <w:divBdr>
        <w:top w:val="none" w:sz="0" w:space="0" w:color="auto"/>
        <w:left w:val="none" w:sz="0" w:space="0" w:color="auto"/>
        <w:bottom w:val="none" w:sz="0" w:space="0" w:color="auto"/>
        <w:right w:val="none" w:sz="0" w:space="0" w:color="auto"/>
      </w:divBdr>
    </w:div>
    <w:div w:id="1437557469">
      <w:bodyDiv w:val="1"/>
      <w:marLeft w:val="0"/>
      <w:marRight w:val="0"/>
      <w:marTop w:val="0"/>
      <w:marBottom w:val="0"/>
      <w:divBdr>
        <w:top w:val="none" w:sz="0" w:space="0" w:color="auto"/>
        <w:left w:val="none" w:sz="0" w:space="0" w:color="auto"/>
        <w:bottom w:val="none" w:sz="0" w:space="0" w:color="auto"/>
        <w:right w:val="none" w:sz="0" w:space="0" w:color="auto"/>
      </w:divBdr>
    </w:div>
    <w:div w:id="1438476615">
      <w:bodyDiv w:val="1"/>
      <w:marLeft w:val="0"/>
      <w:marRight w:val="0"/>
      <w:marTop w:val="0"/>
      <w:marBottom w:val="0"/>
      <w:divBdr>
        <w:top w:val="none" w:sz="0" w:space="0" w:color="auto"/>
        <w:left w:val="none" w:sz="0" w:space="0" w:color="auto"/>
        <w:bottom w:val="none" w:sz="0" w:space="0" w:color="auto"/>
        <w:right w:val="none" w:sz="0" w:space="0" w:color="auto"/>
      </w:divBdr>
    </w:div>
    <w:div w:id="1439989614">
      <w:bodyDiv w:val="1"/>
      <w:marLeft w:val="0"/>
      <w:marRight w:val="0"/>
      <w:marTop w:val="0"/>
      <w:marBottom w:val="0"/>
      <w:divBdr>
        <w:top w:val="none" w:sz="0" w:space="0" w:color="auto"/>
        <w:left w:val="none" w:sz="0" w:space="0" w:color="auto"/>
        <w:bottom w:val="none" w:sz="0" w:space="0" w:color="auto"/>
        <w:right w:val="none" w:sz="0" w:space="0" w:color="auto"/>
      </w:divBdr>
    </w:div>
    <w:div w:id="1443646262">
      <w:bodyDiv w:val="1"/>
      <w:marLeft w:val="0"/>
      <w:marRight w:val="0"/>
      <w:marTop w:val="0"/>
      <w:marBottom w:val="0"/>
      <w:divBdr>
        <w:top w:val="none" w:sz="0" w:space="0" w:color="auto"/>
        <w:left w:val="none" w:sz="0" w:space="0" w:color="auto"/>
        <w:bottom w:val="none" w:sz="0" w:space="0" w:color="auto"/>
        <w:right w:val="none" w:sz="0" w:space="0" w:color="auto"/>
      </w:divBdr>
    </w:div>
    <w:div w:id="1446196050">
      <w:bodyDiv w:val="1"/>
      <w:marLeft w:val="0"/>
      <w:marRight w:val="0"/>
      <w:marTop w:val="0"/>
      <w:marBottom w:val="0"/>
      <w:divBdr>
        <w:top w:val="none" w:sz="0" w:space="0" w:color="auto"/>
        <w:left w:val="none" w:sz="0" w:space="0" w:color="auto"/>
        <w:bottom w:val="none" w:sz="0" w:space="0" w:color="auto"/>
        <w:right w:val="none" w:sz="0" w:space="0" w:color="auto"/>
      </w:divBdr>
    </w:div>
    <w:div w:id="1448507039">
      <w:bodyDiv w:val="1"/>
      <w:marLeft w:val="0"/>
      <w:marRight w:val="0"/>
      <w:marTop w:val="0"/>
      <w:marBottom w:val="0"/>
      <w:divBdr>
        <w:top w:val="none" w:sz="0" w:space="0" w:color="auto"/>
        <w:left w:val="none" w:sz="0" w:space="0" w:color="auto"/>
        <w:bottom w:val="none" w:sz="0" w:space="0" w:color="auto"/>
        <w:right w:val="none" w:sz="0" w:space="0" w:color="auto"/>
      </w:divBdr>
    </w:div>
    <w:div w:id="1451824856">
      <w:bodyDiv w:val="1"/>
      <w:marLeft w:val="0"/>
      <w:marRight w:val="0"/>
      <w:marTop w:val="0"/>
      <w:marBottom w:val="0"/>
      <w:divBdr>
        <w:top w:val="none" w:sz="0" w:space="0" w:color="auto"/>
        <w:left w:val="none" w:sz="0" w:space="0" w:color="auto"/>
        <w:bottom w:val="none" w:sz="0" w:space="0" w:color="auto"/>
        <w:right w:val="none" w:sz="0" w:space="0" w:color="auto"/>
      </w:divBdr>
    </w:div>
    <w:div w:id="1455709822">
      <w:bodyDiv w:val="1"/>
      <w:marLeft w:val="0"/>
      <w:marRight w:val="0"/>
      <w:marTop w:val="0"/>
      <w:marBottom w:val="0"/>
      <w:divBdr>
        <w:top w:val="none" w:sz="0" w:space="0" w:color="auto"/>
        <w:left w:val="none" w:sz="0" w:space="0" w:color="auto"/>
        <w:bottom w:val="none" w:sz="0" w:space="0" w:color="auto"/>
        <w:right w:val="none" w:sz="0" w:space="0" w:color="auto"/>
      </w:divBdr>
    </w:div>
    <w:div w:id="1457337817">
      <w:bodyDiv w:val="1"/>
      <w:marLeft w:val="0"/>
      <w:marRight w:val="0"/>
      <w:marTop w:val="0"/>
      <w:marBottom w:val="0"/>
      <w:divBdr>
        <w:top w:val="none" w:sz="0" w:space="0" w:color="auto"/>
        <w:left w:val="none" w:sz="0" w:space="0" w:color="auto"/>
        <w:bottom w:val="none" w:sz="0" w:space="0" w:color="auto"/>
        <w:right w:val="none" w:sz="0" w:space="0" w:color="auto"/>
      </w:divBdr>
    </w:div>
    <w:div w:id="1463764462">
      <w:bodyDiv w:val="1"/>
      <w:marLeft w:val="0"/>
      <w:marRight w:val="0"/>
      <w:marTop w:val="0"/>
      <w:marBottom w:val="0"/>
      <w:divBdr>
        <w:top w:val="none" w:sz="0" w:space="0" w:color="auto"/>
        <w:left w:val="none" w:sz="0" w:space="0" w:color="auto"/>
        <w:bottom w:val="none" w:sz="0" w:space="0" w:color="auto"/>
        <w:right w:val="none" w:sz="0" w:space="0" w:color="auto"/>
      </w:divBdr>
    </w:div>
    <w:div w:id="1465807509">
      <w:bodyDiv w:val="1"/>
      <w:marLeft w:val="0"/>
      <w:marRight w:val="0"/>
      <w:marTop w:val="0"/>
      <w:marBottom w:val="0"/>
      <w:divBdr>
        <w:top w:val="none" w:sz="0" w:space="0" w:color="auto"/>
        <w:left w:val="none" w:sz="0" w:space="0" w:color="auto"/>
        <w:bottom w:val="none" w:sz="0" w:space="0" w:color="auto"/>
        <w:right w:val="none" w:sz="0" w:space="0" w:color="auto"/>
      </w:divBdr>
    </w:div>
    <w:div w:id="1476023972">
      <w:bodyDiv w:val="1"/>
      <w:marLeft w:val="0"/>
      <w:marRight w:val="0"/>
      <w:marTop w:val="0"/>
      <w:marBottom w:val="0"/>
      <w:divBdr>
        <w:top w:val="none" w:sz="0" w:space="0" w:color="auto"/>
        <w:left w:val="none" w:sz="0" w:space="0" w:color="auto"/>
        <w:bottom w:val="none" w:sz="0" w:space="0" w:color="auto"/>
        <w:right w:val="none" w:sz="0" w:space="0" w:color="auto"/>
      </w:divBdr>
    </w:div>
    <w:div w:id="1478111931">
      <w:bodyDiv w:val="1"/>
      <w:marLeft w:val="0"/>
      <w:marRight w:val="0"/>
      <w:marTop w:val="0"/>
      <w:marBottom w:val="0"/>
      <w:divBdr>
        <w:top w:val="none" w:sz="0" w:space="0" w:color="auto"/>
        <w:left w:val="none" w:sz="0" w:space="0" w:color="auto"/>
        <w:bottom w:val="none" w:sz="0" w:space="0" w:color="auto"/>
        <w:right w:val="none" w:sz="0" w:space="0" w:color="auto"/>
      </w:divBdr>
    </w:div>
    <w:div w:id="1479612370">
      <w:bodyDiv w:val="1"/>
      <w:marLeft w:val="0"/>
      <w:marRight w:val="0"/>
      <w:marTop w:val="0"/>
      <w:marBottom w:val="0"/>
      <w:divBdr>
        <w:top w:val="none" w:sz="0" w:space="0" w:color="auto"/>
        <w:left w:val="none" w:sz="0" w:space="0" w:color="auto"/>
        <w:bottom w:val="none" w:sz="0" w:space="0" w:color="auto"/>
        <w:right w:val="none" w:sz="0" w:space="0" w:color="auto"/>
      </w:divBdr>
    </w:div>
    <w:div w:id="1481651028">
      <w:bodyDiv w:val="1"/>
      <w:marLeft w:val="0"/>
      <w:marRight w:val="0"/>
      <w:marTop w:val="0"/>
      <w:marBottom w:val="0"/>
      <w:divBdr>
        <w:top w:val="none" w:sz="0" w:space="0" w:color="auto"/>
        <w:left w:val="none" w:sz="0" w:space="0" w:color="auto"/>
        <w:bottom w:val="none" w:sz="0" w:space="0" w:color="auto"/>
        <w:right w:val="none" w:sz="0" w:space="0" w:color="auto"/>
      </w:divBdr>
    </w:div>
    <w:div w:id="1487239300">
      <w:bodyDiv w:val="1"/>
      <w:marLeft w:val="0"/>
      <w:marRight w:val="0"/>
      <w:marTop w:val="0"/>
      <w:marBottom w:val="0"/>
      <w:divBdr>
        <w:top w:val="none" w:sz="0" w:space="0" w:color="auto"/>
        <w:left w:val="none" w:sz="0" w:space="0" w:color="auto"/>
        <w:bottom w:val="none" w:sz="0" w:space="0" w:color="auto"/>
        <w:right w:val="none" w:sz="0" w:space="0" w:color="auto"/>
      </w:divBdr>
    </w:div>
    <w:div w:id="1487699671">
      <w:bodyDiv w:val="1"/>
      <w:marLeft w:val="0"/>
      <w:marRight w:val="0"/>
      <w:marTop w:val="0"/>
      <w:marBottom w:val="0"/>
      <w:divBdr>
        <w:top w:val="none" w:sz="0" w:space="0" w:color="auto"/>
        <w:left w:val="none" w:sz="0" w:space="0" w:color="auto"/>
        <w:bottom w:val="none" w:sz="0" w:space="0" w:color="auto"/>
        <w:right w:val="none" w:sz="0" w:space="0" w:color="auto"/>
      </w:divBdr>
    </w:div>
    <w:div w:id="1500921266">
      <w:bodyDiv w:val="1"/>
      <w:marLeft w:val="0"/>
      <w:marRight w:val="0"/>
      <w:marTop w:val="0"/>
      <w:marBottom w:val="0"/>
      <w:divBdr>
        <w:top w:val="none" w:sz="0" w:space="0" w:color="auto"/>
        <w:left w:val="none" w:sz="0" w:space="0" w:color="auto"/>
        <w:bottom w:val="none" w:sz="0" w:space="0" w:color="auto"/>
        <w:right w:val="none" w:sz="0" w:space="0" w:color="auto"/>
      </w:divBdr>
    </w:div>
    <w:div w:id="1501651462">
      <w:bodyDiv w:val="1"/>
      <w:marLeft w:val="0"/>
      <w:marRight w:val="0"/>
      <w:marTop w:val="0"/>
      <w:marBottom w:val="0"/>
      <w:divBdr>
        <w:top w:val="none" w:sz="0" w:space="0" w:color="auto"/>
        <w:left w:val="none" w:sz="0" w:space="0" w:color="auto"/>
        <w:bottom w:val="none" w:sz="0" w:space="0" w:color="auto"/>
        <w:right w:val="none" w:sz="0" w:space="0" w:color="auto"/>
      </w:divBdr>
    </w:div>
    <w:div w:id="1504277694">
      <w:bodyDiv w:val="1"/>
      <w:marLeft w:val="0"/>
      <w:marRight w:val="0"/>
      <w:marTop w:val="0"/>
      <w:marBottom w:val="0"/>
      <w:divBdr>
        <w:top w:val="none" w:sz="0" w:space="0" w:color="auto"/>
        <w:left w:val="none" w:sz="0" w:space="0" w:color="auto"/>
        <w:bottom w:val="none" w:sz="0" w:space="0" w:color="auto"/>
        <w:right w:val="none" w:sz="0" w:space="0" w:color="auto"/>
      </w:divBdr>
    </w:div>
    <w:div w:id="1507330520">
      <w:bodyDiv w:val="1"/>
      <w:marLeft w:val="0"/>
      <w:marRight w:val="0"/>
      <w:marTop w:val="0"/>
      <w:marBottom w:val="0"/>
      <w:divBdr>
        <w:top w:val="none" w:sz="0" w:space="0" w:color="auto"/>
        <w:left w:val="none" w:sz="0" w:space="0" w:color="auto"/>
        <w:bottom w:val="none" w:sz="0" w:space="0" w:color="auto"/>
        <w:right w:val="none" w:sz="0" w:space="0" w:color="auto"/>
      </w:divBdr>
    </w:div>
    <w:div w:id="1509171300">
      <w:bodyDiv w:val="1"/>
      <w:marLeft w:val="0"/>
      <w:marRight w:val="0"/>
      <w:marTop w:val="0"/>
      <w:marBottom w:val="0"/>
      <w:divBdr>
        <w:top w:val="none" w:sz="0" w:space="0" w:color="auto"/>
        <w:left w:val="none" w:sz="0" w:space="0" w:color="auto"/>
        <w:bottom w:val="none" w:sz="0" w:space="0" w:color="auto"/>
        <w:right w:val="none" w:sz="0" w:space="0" w:color="auto"/>
      </w:divBdr>
    </w:div>
    <w:div w:id="1514301598">
      <w:bodyDiv w:val="1"/>
      <w:marLeft w:val="0"/>
      <w:marRight w:val="0"/>
      <w:marTop w:val="0"/>
      <w:marBottom w:val="0"/>
      <w:divBdr>
        <w:top w:val="none" w:sz="0" w:space="0" w:color="auto"/>
        <w:left w:val="none" w:sz="0" w:space="0" w:color="auto"/>
        <w:bottom w:val="none" w:sz="0" w:space="0" w:color="auto"/>
        <w:right w:val="none" w:sz="0" w:space="0" w:color="auto"/>
      </w:divBdr>
    </w:div>
    <w:div w:id="1514564137">
      <w:bodyDiv w:val="1"/>
      <w:marLeft w:val="0"/>
      <w:marRight w:val="0"/>
      <w:marTop w:val="0"/>
      <w:marBottom w:val="0"/>
      <w:divBdr>
        <w:top w:val="none" w:sz="0" w:space="0" w:color="auto"/>
        <w:left w:val="none" w:sz="0" w:space="0" w:color="auto"/>
        <w:bottom w:val="none" w:sz="0" w:space="0" w:color="auto"/>
        <w:right w:val="none" w:sz="0" w:space="0" w:color="auto"/>
      </w:divBdr>
    </w:div>
    <w:div w:id="1514566859">
      <w:bodyDiv w:val="1"/>
      <w:marLeft w:val="0"/>
      <w:marRight w:val="0"/>
      <w:marTop w:val="0"/>
      <w:marBottom w:val="0"/>
      <w:divBdr>
        <w:top w:val="none" w:sz="0" w:space="0" w:color="auto"/>
        <w:left w:val="none" w:sz="0" w:space="0" w:color="auto"/>
        <w:bottom w:val="none" w:sz="0" w:space="0" w:color="auto"/>
        <w:right w:val="none" w:sz="0" w:space="0" w:color="auto"/>
      </w:divBdr>
    </w:div>
    <w:div w:id="1521356586">
      <w:bodyDiv w:val="1"/>
      <w:marLeft w:val="0"/>
      <w:marRight w:val="0"/>
      <w:marTop w:val="0"/>
      <w:marBottom w:val="0"/>
      <w:divBdr>
        <w:top w:val="none" w:sz="0" w:space="0" w:color="auto"/>
        <w:left w:val="none" w:sz="0" w:space="0" w:color="auto"/>
        <w:bottom w:val="none" w:sz="0" w:space="0" w:color="auto"/>
        <w:right w:val="none" w:sz="0" w:space="0" w:color="auto"/>
      </w:divBdr>
    </w:div>
    <w:div w:id="1525434294">
      <w:bodyDiv w:val="1"/>
      <w:marLeft w:val="0"/>
      <w:marRight w:val="0"/>
      <w:marTop w:val="0"/>
      <w:marBottom w:val="0"/>
      <w:divBdr>
        <w:top w:val="none" w:sz="0" w:space="0" w:color="auto"/>
        <w:left w:val="none" w:sz="0" w:space="0" w:color="auto"/>
        <w:bottom w:val="none" w:sz="0" w:space="0" w:color="auto"/>
        <w:right w:val="none" w:sz="0" w:space="0" w:color="auto"/>
      </w:divBdr>
    </w:div>
    <w:div w:id="1526164984">
      <w:bodyDiv w:val="1"/>
      <w:marLeft w:val="0"/>
      <w:marRight w:val="0"/>
      <w:marTop w:val="0"/>
      <w:marBottom w:val="0"/>
      <w:divBdr>
        <w:top w:val="none" w:sz="0" w:space="0" w:color="auto"/>
        <w:left w:val="none" w:sz="0" w:space="0" w:color="auto"/>
        <w:bottom w:val="none" w:sz="0" w:space="0" w:color="auto"/>
        <w:right w:val="none" w:sz="0" w:space="0" w:color="auto"/>
      </w:divBdr>
    </w:div>
    <w:div w:id="1536577593">
      <w:bodyDiv w:val="1"/>
      <w:marLeft w:val="0"/>
      <w:marRight w:val="0"/>
      <w:marTop w:val="0"/>
      <w:marBottom w:val="0"/>
      <w:divBdr>
        <w:top w:val="none" w:sz="0" w:space="0" w:color="auto"/>
        <w:left w:val="none" w:sz="0" w:space="0" w:color="auto"/>
        <w:bottom w:val="none" w:sz="0" w:space="0" w:color="auto"/>
        <w:right w:val="none" w:sz="0" w:space="0" w:color="auto"/>
      </w:divBdr>
    </w:div>
    <w:div w:id="1537280950">
      <w:bodyDiv w:val="1"/>
      <w:marLeft w:val="0"/>
      <w:marRight w:val="0"/>
      <w:marTop w:val="0"/>
      <w:marBottom w:val="0"/>
      <w:divBdr>
        <w:top w:val="none" w:sz="0" w:space="0" w:color="auto"/>
        <w:left w:val="none" w:sz="0" w:space="0" w:color="auto"/>
        <w:bottom w:val="none" w:sz="0" w:space="0" w:color="auto"/>
        <w:right w:val="none" w:sz="0" w:space="0" w:color="auto"/>
      </w:divBdr>
    </w:div>
    <w:div w:id="1539775400">
      <w:bodyDiv w:val="1"/>
      <w:marLeft w:val="0"/>
      <w:marRight w:val="0"/>
      <w:marTop w:val="0"/>
      <w:marBottom w:val="0"/>
      <w:divBdr>
        <w:top w:val="none" w:sz="0" w:space="0" w:color="auto"/>
        <w:left w:val="none" w:sz="0" w:space="0" w:color="auto"/>
        <w:bottom w:val="none" w:sz="0" w:space="0" w:color="auto"/>
        <w:right w:val="none" w:sz="0" w:space="0" w:color="auto"/>
      </w:divBdr>
    </w:div>
    <w:div w:id="1541160387">
      <w:bodyDiv w:val="1"/>
      <w:marLeft w:val="0"/>
      <w:marRight w:val="0"/>
      <w:marTop w:val="0"/>
      <w:marBottom w:val="0"/>
      <w:divBdr>
        <w:top w:val="none" w:sz="0" w:space="0" w:color="auto"/>
        <w:left w:val="none" w:sz="0" w:space="0" w:color="auto"/>
        <w:bottom w:val="none" w:sz="0" w:space="0" w:color="auto"/>
        <w:right w:val="none" w:sz="0" w:space="0" w:color="auto"/>
      </w:divBdr>
    </w:div>
    <w:div w:id="1543400281">
      <w:bodyDiv w:val="1"/>
      <w:marLeft w:val="0"/>
      <w:marRight w:val="0"/>
      <w:marTop w:val="0"/>
      <w:marBottom w:val="0"/>
      <w:divBdr>
        <w:top w:val="none" w:sz="0" w:space="0" w:color="auto"/>
        <w:left w:val="none" w:sz="0" w:space="0" w:color="auto"/>
        <w:bottom w:val="none" w:sz="0" w:space="0" w:color="auto"/>
        <w:right w:val="none" w:sz="0" w:space="0" w:color="auto"/>
      </w:divBdr>
    </w:div>
    <w:div w:id="1547133916">
      <w:bodyDiv w:val="1"/>
      <w:marLeft w:val="0"/>
      <w:marRight w:val="0"/>
      <w:marTop w:val="0"/>
      <w:marBottom w:val="0"/>
      <w:divBdr>
        <w:top w:val="none" w:sz="0" w:space="0" w:color="auto"/>
        <w:left w:val="none" w:sz="0" w:space="0" w:color="auto"/>
        <w:bottom w:val="none" w:sz="0" w:space="0" w:color="auto"/>
        <w:right w:val="none" w:sz="0" w:space="0" w:color="auto"/>
      </w:divBdr>
    </w:div>
    <w:div w:id="1548764251">
      <w:bodyDiv w:val="1"/>
      <w:marLeft w:val="0"/>
      <w:marRight w:val="0"/>
      <w:marTop w:val="0"/>
      <w:marBottom w:val="0"/>
      <w:divBdr>
        <w:top w:val="none" w:sz="0" w:space="0" w:color="auto"/>
        <w:left w:val="none" w:sz="0" w:space="0" w:color="auto"/>
        <w:bottom w:val="none" w:sz="0" w:space="0" w:color="auto"/>
        <w:right w:val="none" w:sz="0" w:space="0" w:color="auto"/>
      </w:divBdr>
    </w:div>
    <w:div w:id="1552233151">
      <w:bodyDiv w:val="1"/>
      <w:marLeft w:val="0"/>
      <w:marRight w:val="0"/>
      <w:marTop w:val="0"/>
      <w:marBottom w:val="0"/>
      <w:divBdr>
        <w:top w:val="none" w:sz="0" w:space="0" w:color="auto"/>
        <w:left w:val="none" w:sz="0" w:space="0" w:color="auto"/>
        <w:bottom w:val="none" w:sz="0" w:space="0" w:color="auto"/>
        <w:right w:val="none" w:sz="0" w:space="0" w:color="auto"/>
      </w:divBdr>
    </w:div>
    <w:div w:id="1556164972">
      <w:bodyDiv w:val="1"/>
      <w:marLeft w:val="0"/>
      <w:marRight w:val="0"/>
      <w:marTop w:val="0"/>
      <w:marBottom w:val="0"/>
      <w:divBdr>
        <w:top w:val="none" w:sz="0" w:space="0" w:color="auto"/>
        <w:left w:val="none" w:sz="0" w:space="0" w:color="auto"/>
        <w:bottom w:val="none" w:sz="0" w:space="0" w:color="auto"/>
        <w:right w:val="none" w:sz="0" w:space="0" w:color="auto"/>
      </w:divBdr>
    </w:div>
    <w:div w:id="1557358342">
      <w:bodyDiv w:val="1"/>
      <w:marLeft w:val="0"/>
      <w:marRight w:val="0"/>
      <w:marTop w:val="0"/>
      <w:marBottom w:val="0"/>
      <w:divBdr>
        <w:top w:val="none" w:sz="0" w:space="0" w:color="auto"/>
        <w:left w:val="none" w:sz="0" w:space="0" w:color="auto"/>
        <w:bottom w:val="none" w:sz="0" w:space="0" w:color="auto"/>
        <w:right w:val="none" w:sz="0" w:space="0" w:color="auto"/>
      </w:divBdr>
    </w:div>
    <w:div w:id="1559828354">
      <w:bodyDiv w:val="1"/>
      <w:marLeft w:val="0"/>
      <w:marRight w:val="0"/>
      <w:marTop w:val="0"/>
      <w:marBottom w:val="0"/>
      <w:divBdr>
        <w:top w:val="none" w:sz="0" w:space="0" w:color="auto"/>
        <w:left w:val="none" w:sz="0" w:space="0" w:color="auto"/>
        <w:bottom w:val="none" w:sz="0" w:space="0" w:color="auto"/>
        <w:right w:val="none" w:sz="0" w:space="0" w:color="auto"/>
      </w:divBdr>
    </w:div>
    <w:div w:id="1572040678">
      <w:bodyDiv w:val="1"/>
      <w:marLeft w:val="0"/>
      <w:marRight w:val="0"/>
      <w:marTop w:val="0"/>
      <w:marBottom w:val="0"/>
      <w:divBdr>
        <w:top w:val="none" w:sz="0" w:space="0" w:color="auto"/>
        <w:left w:val="none" w:sz="0" w:space="0" w:color="auto"/>
        <w:bottom w:val="none" w:sz="0" w:space="0" w:color="auto"/>
        <w:right w:val="none" w:sz="0" w:space="0" w:color="auto"/>
      </w:divBdr>
    </w:div>
    <w:div w:id="1573006408">
      <w:bodyDiv w:val="1"/>
      <w:marLeft w:val="0"/>
      <w:marRight w:val="0"/>
      <w:marTop w:val="0"/>
      <w:marBottom w:val="0"/>
      <w:divBdr>
        <w:top w:val="none" w:sz="0" w:space="0" w:color="auto"/>
        <w:left w:val="none" w:sz="0" w:space="0" w:color="auto"/>
        <w:bottom w:val="none" w:sz="0" w:space="0" w:color="auto"/>
        <w:right w:val="none" w:sz="0" w:space="0" w:color="auto"/>
      </w:divBdr>
    </w:div>
    <w:div w:id="1574656293">
      <w:bodyDiv w:val="1"/>
      <w:marLeft w:val="0"/>
      <w:marRight w:val="0"/>
      <w:marTop w:val="0"/>
      <w:marBottom w:val="0"/>
      <w:divBdr>
        <w:top w:val="none" w:sz="0" w:space="0" w:color="auto"/>
        <w:left w:val="none" w:sz="0" w:space="0" w:color="auto"/>
        <w:bottom w:val="none" w:sz="0" w:space="0" w:color="auto"/>
        <w:right w:val="none" w:sz="0" w:space="0" w:color="auto"/>
      </w:divBdr>
    </w:div>
    <w:div w:id="1579243560">
      <w:bodyDiv w:val="1"/>
      <w:marLeft w:val="0"/>
      <w:marRight w:val="0"/>
      <w:marTop w:val="0"/>
      <w:marBottom w:val="0"/>
      <w:divBdr>
        <w:top w:val="none" w:sz="0" w:space="0" w:color="auto"/>
        <w:left w:val="none" w:sz="0" w:space="0" w:color="auto"/>
        <w:bottom w:val="none" w:sz="0" w:space="0" w:color="auto"/>
        <w:right w:val="none" w:sz="0" w:space="0" w:color="auto"/>
      </w:divBdr>
    </w:div>
    <w:div w:id="1579290381">
      <w:bodyDiv w:val="1"/>
      <w:marLeft w:val="0"/>
      <w:marRight w:val="0"/>
      <w:marTop w:val="0"/>
      <w:marBottom w:val="0"/>
      <w:divBdr>
        <w:top w:val="none" w:sz="0" w:space="0" w:color="auto"/>
        <w:left w:val="none" w:sz="0" w:space="0" w:color="auto"/>
        <w:bottom w:val="none" w:sz="0" w:space="0" w:color="auto"/>
        <w:right w:val="none" w:sz="0" w:space="0" w:color="auto"/>
      </w:divBdr>
    </w:div>
    <w:div w:id="1585794117">
      <w:bodyDiv w:val="1"/>
      <w:marLeft w:val="0"/>
      <w:marRight w:val="0"/>
      <w:marTop w:val="0"/>
      <w:marBottom w:val="0"/>
      <w:divBdr>
        <w:top w:val="none" w:sz="0" w:space="0" w:color="auto"/>
        <w:left w:val="none" w:sz="0" w:space="0" w:color="auto"/>
        <w:bottom w:val="none" w:sz="0" w:space="0" w:color="auto"/>
        <w:right w:val="none" w:sz="0" w:space="0" w:color="auto"/>
      </w:divBdr>
    </w:div>
    <w:div w:id="1589923869">
      <w:bodyDiv w:val="1"/>
      <w:marLeft w:val="0"/>
      <w:marRight w:val="0"/>
      <w:marTop w:val="0"/>
      <w:marBottom w:val="0"/>
      <w:divBdr>
        <w:top w:val="none" w:sz="0" w:space="0" w:color="auto"/>
        <w:left w:val="none" w:sz="0" w:space="0" w:color="auto"/>
        <w:bottom w:val="none" w:sz="0" w:space="0" w:color="auto"/>
        <w:right w:val="none" w:sz="0" w:space="0" w:color="auto"/>
      </w:divBdr>
    </w:div>
    <w:div w:id="1602755652">
      <w:bodyDiv w:val="1"/>
      <w:marLeft w:val="0"/>
      <w:marRight w:val="0"/>
      <w:marTop w:val="0"/>
      <w:marBottom w:val="0"/>
      <w:divBdr>
        <w:top w:val="none" w:sz="0" w:space="0" w:color="auto"/>
        <w:left w:val="none" w:sz="0" w:space="0" w:color="auto"/>
        <w:bottom w:val="none" w:sz="0" w:space="0" w:color="auto"/>
        <w:right w:val="none" w:sz="0" w:space="0" w:color="auto"/>
      </w:divBdr>
    </w:div>
    <w:div w:id="1603301374">
      <w:bodyDiv w:val="1"/>
      <w:marLeft w:val="0"/>
      <w:marRight w:val="0"/>
      <w:marTop w:val="0"/>
      <w:marBottom w:val="0"/>
      <w:divBdr>
        <w:top w:val="none" w:sz="0" w:space="0" w:color="auto"/>
        <w:left w:val="none" w:sz="0" w:space="0" w:color="auto"/>
        <w:bottom w:val="none" w:sz="0" w:space="0" w:color="auto"/>
        <w:right w:val="none" w:sz="0" w:space="0" w:color="auto"/>
      </w:divBdr>
    </w:div>
    <w:div w:id="1603490192">
      <w:bodyDiv w:val="1"/>
      <w:marLeft w:val="0"/>
      <w:marRight w:val="0"/>
      <w:marTop w:val="0"/>
      <w:marBottom w:val="0"/>
      <w:divBdr>
        <w:top w:val="none" w:sz="0" w:space="0" w:color="auto"/>
        <w:left w:val="none" w:sz="0" w:space="0" w:color="auto"/>
        <w:bottom w:val="none" w:sz="0" w:space="0" w:color="auto"/>
        <w:right w:val="none" w:sz="0" w:space="0" w:color="auto"/>
      </w:divBdr>
    </w:div>
    <w:div w:id="1606384998">
      <w:bodyDiv w:val="1"/>
      <w:marLeft w:val="0"/>
      <w:marRight w:val="0"/>
      <w:marTop w:val="0"/>
      <w:marBottom w:val="0"/>
      <w:divBdr>
        <w:top w:val="none" w:sz="0" w:space="0" w:color="auto"/>
        <w:left w:val="none" w:sz="0" w:space="0" w:color="auto"/>
        <w:bottom w:val="none" w:sz="0" w:space="0" w:color="auto"/>
        <w:right w:val="none" w:sz="0" w:space="0" w:color="auto"/>
      </w:divBdr>
    </w:div>
    <w:div w:id="1611860021">
      <w:bodyDiv w:val="1"/>
      <w:marLeft w:val="0"/>
      <w:marRight w:val="0"/>
      <w:marTop w:val="0"/>
      <w:marBottom w:val="0"/>
      <w:divBdr>
        <w:top w:val="none" w:sz="0" w:space="0" w:color="auto"/>
        <w:left w:val="none" w:sz="0" w:space="0" w:color="auto"/>
        <w:bottom w:val="none" w:sz="0" w:space="0" w:color="auto"/>
        <w:right w:val="none" w:sz="0" w:space="0" w:color="auto"/>
      </w:divBdr>
    </w:div>
    <w:div w:id="1613782946">
      <w:bodyDiv w:val="1"/>
      <w:marLeft w:val="0"/>
      <w:marRight w:val="0"/>
      <w:marTop w:val="0"/>
      <w:marBottom w:val="0"/>
      <w:divBdr>
        <w:top w:val="none" w:sz="0" w:space="0" w:color="auto"/>
        <w:left w:val="none" w:sz="0" w:space="0" w:color="auto"/>
        <w:bottom w:val="none" w:sz="0" w:space="0" w:color="auto"/>
        <w:right w:val="none" w:sz="0" w:space="0" w:color="auto"/>
      </w:divBdr>
    </w:div>
    <w:div w:id="1615361041">
      <w:bodyDiv w:val="1"/>
      <w:marLeft w:val="0"/>
      <w:marRight w:val="0"/>
      <w:marTop w:val="0"/>
      <w:marBottom w:val="0"/>
      <w:divBdr>
        <w:top w:val="none" w:sz="0" w:space="0" w:color="auto"/>
        <w:left w:val="none" w:sz="0" w:space="0" w:color="auto"/>
        <w:bottom w:val="none" w:sz="0" w:space="0" w:color="auto"/>
        <w:right w:val="none" w:sz="0" w:space="0" w:color="auto"/>
      </w:divBdr>
    </w:div>
    <w:div w:id="1618829911">
      <w:bodyDiv w:val="1"/>
      <w:marLeft w:val="0"/>
      <w:marRight w:val="0"/>
      <w:marTop w:val="0"/>
      <w:marBottom w:val="0"/>
      <w:divBdr>
        <w:top w:val="none" w:sz="0" w:space="0" w:color="auto"/>
        <w:left w:val="none" w:sz="0" w:space="0" w:color="auto"/>
        <w:bottom w:val="none" w:sz="0" w:space="0" w:color="auto"/>
        <w:right w:val="none" w:sz="0" w:space="0" w:color="auto"/>
      </w:divBdr>
    </w:div>
    <w:div w:id="1623996253">
      <w:bodyDiv w:val="1"/>
      <w:marLeft w:val="0"/>
      <w:marRight w:val="0"/>
      <w:marTop w:val="0"/>
      <w:marBottom w:val="0"/>
      <w:divBdr>
        <w:top w:val="none" w:sz="0" w:space="0" w:color="auto"/>
        <w:left w:val="none" w:sz="0" w:space="0" w:color="auto"/>
        <w:bottom w:val="none" w:sz="0" w:space="0" w:color="auto"/>
        <w:right w:val="none" w:sz="0" w:space="0" w:color="auto"/>
      </w:divBdr>
    </w:div>
    <w:div w:id="1625188289">
      <w:bodyDiv w:val="1"/>
      <w:marLeft w:val="0"/>
      <w:marRight w:val="0"/>
      <w:marTop w:val="0"/>
      <w:marBottom w:val="0"/>
      <w:divBdr>
        <w:top w:val="none" w:sz="0" w:space="0" w:color="auto"/>
        <w:left w:val="none" w:sz="0" w:space="0" w:color="auto"/>
        <w:bottom w:val="none" w:sz="0" w:space="0" w:color="auto"/>
        <w:right w:val="none" w:sz="0" w:space="0" w:color="auto"/>
      </w:divBdr>
    </w:div>
    <w:div w:id="1625305981">
      <w:bodyDiv w:val="1"/>
      <w:marLeft w:val="0"/>
      <w:marRight w:val="0"/>
      <w:marTop w:val="0"/>
      <w:marBottom w:val="0"/>
      <w:divBdr>
        <w:top w:val="none" w:sz="0" w:space="0" w:color="auto"/>
        <w:left w:val="none" w:sz="0" w:space="0" w:color="auto"/>
        <w:bottom w:val="none" w:sz="0" w:space="0" w:color="auto"/>
        <w:right w:val="none" w:sz="0" w:space="0" w:color="auto"/>
      </w:divBdr>
    </w:div>
    <w:div w:id="1626934927">
      <w:bodyDiv w:val="1"/>
      <w:marLeft w:val="0"/>
      <w:marRight w:val="0"/>
      <w:marTop w:val="0"/>
      <w:marBottom w:val="0"/>
      <w:divBdr>
        <w:top w:val="none" w:sz="0" w:space="0" w:color="auto"/>
        <w:left w:val="none" w:sz="0" w:space="0" w:color="auto"/>
        <w:bottom w:val="none" w:sz="0" w:space="0" w:color="auto"/>
        <w:right w:val="none" w:sz="0" w:space="0" w:color="auto"/>
      </w:divBdr>
    </w:div>
    <w:div w:id="1631086612">
      <w:bodyDiv w:val="1"/>
      <w:marLeft w:val="0"/>
      <w:marRight w:val="0"/>
      <w:marTop w:val="0"/>
      <w:marBottom w:val="0"/>
      <w:divBdr>
        <w:top w:val="none" w:sz="0" w:space="0" w:color="auto"/>
        <w:left w:val="none" w:sz="0" w:space="0" w:color="auto"/>
        <w:bottom w:val="none" w:sz="0" w:space="0" w:color="auto"/>
        <w:right w:val="none" w:sz="0" w:space="0" w:color="auto"/>
      </w:divBdr>
    </w:div>
    <w:div w:id="1631595264">
      <w:bodyDiv w:val="1"/>
      <w:marLeft w:val="0"/>
      <w:marRight w:val="0"/>
      <w:marTop w:val="0"/>
      <w:marBottom w:val="0"/>
      <w:divBdr>
        <w:top w:val="none" w:sz="0" w:space="0" w:color="auto"/>
        <w:left w:val="none" w:sz="0" w:space="0" w:color="auto"/>
        <w:bottom w:val="none" w:sz="0" w:space="0" w:color="auto"/>
        <w:right w:val="none" w:sz="0" w:space="0" w:color="auto"/>
      </w:divBdr>
    </w:div>
    <w:div w:id="1644238676">
      <w:bodyDiv w:val="1"/>
      <w:marLeft w:val="0"/>
      <w:marRight w:val="0"/>
      <w:marTop w:val="0"/>
      <w:marBottom w:val="0"/>
      <w:divBdr>
        <w:top w:val="none" w:sz="0" w:space="0" w:color="auto"/>
        <w:left w:val="none" w:sz="0" w:space="0" w:color="auto"/>
        <w:bottom w:val="none" w:sz="0" w:space="0" w:color="auto"/>
        <w:right w:val="none" w:sz="0" w:space="0" w:color="auto"/>
      </w:divBdr>
    </w:div>
    <w:div w:id="1644845649">
      <w:bodyDiv w:val="1"/>
      <w:marLeft w:val="0"/>
      <w:marRight w:val="0"/>
      <w:marTop w:val="0"/>
      <w:marBottom w:val="0"/>
      <w:divBdr>
        <w:top w:val="none" w:sz="0" w:space="0" w:color="auto"/>
        <w:left w:val="none" w:sz="0" w:space="0" w:color="auto"/>
        <w:bottom w:val="none" w:sz="0" w:space="0" w:color="auto"/>
        <w:right w:val="none" w:sz="0" w:space="0" w:color="auto"/>
      </w:divBdr>
    </w:div>
    <w:div w:id="1649743488">
      <w:bodyDiv w:val="1"/>
      <w:marLeft w:val="0"/>
      <w:marRight w:val="0"/>
      <w:marTop w:val="0"/>
      <w:marBottom w:val="0"/>
      <w:divBdr>
        <w:top w:val="none" w:sz="0" w:space="0" w:color="auto"/>
        <w:left w:val="none" w:sz="0" w:space="0" w:color="auto"/>
        <w:bottom w:val="none" w:sz="0" w:space="0" w:color="auto"/>
        <w:right w:val="none" w:sz="0" w:space="0" w:color="auto"/>
      </w:divBdr>
    </w:div>
    <w:div w:id="1651131188">
      <w:bodyDiv w:val="1"/>
      <w:marLeft w:val="0"/>
      <w:marRight w:val="0"/>
      <w:marTop w:val="0"/>
      <w:marBottom w:val="0"/>
      <w:divBdr>
        <w:top w:val="none" w:sz="0" w:space="0" w:color="auto"/>
        <w:left w:val="none" w:sz="0" w:space="0" w:color="auto"/>
        <w:bottom w:val="none" w:sz="0" w:space="0" w:color="auto"/>
        <w:right w:val="none" w:sz="0" w:space="0" w:color="auto"/>
      </w:divBdr>
    </w:div>
    <w:div w:id="1651444919">
      <w:bodyDiv w:val="1"/>
      <w:marLeft w:val="0"/>
      <w:marRight w:val="0"/>
      <w:marTop w:val="0"/>
      <w:marBottom w:val="0"/>
      <w:divBdr>
        <w:top w:val="none" w:sz="0" w:space="0" w:color="auto"/>
        <w:left w:val="none" w:sz="0" w:space="0" w:color="auto"/>
        <w:bottom w:val="none" w:sz="0" w:space="0" w:color="auto"/>
        <w:right w:val="none" w:sz="0" w:space="0" w:color="auto"/>
      </w:divBdr>
    </w:div>
    <w:div w:id="1657027634">
      <w:bodyDiv w:val="1"/>
      <w:marLeft w:val="0"/>
      <w:marRight w:val="0"/>
      <w:marTop w:val="0"/>
      <w:marBottom w:val="0"/>
      <w:divBdr>
        <w:top w:val="none" w:sz="0" w:space="0" w:color="auto"/>
        <w:left w:val="none" w:sz="0" w:space="0" w:color="auto"/>
        <w:bottom w:val="none" w:sz="0" w:space="0" w:color="auto"/>
        <w:right w:val="none" w:sz="0" w:space="0" w:color="auto"/>
      </w:divBdr>
    </w:div>
    <w:div w:id="1657107257">
      <w:bodyDiv w:val="1"/>
      <w:marLeft w:val="0"/>
      <w:marRight w:val="0"/>
      <w:marTop w:val="0"/>
      <w:marBottom w:val="0"/>
      <w:divBdr>
        <w:top w:val="none" w:sz="0" w:space="0" w:color="auto"/>
        <w:left w:val="none" w:sz="0" w:space="0" w:color="auto"/>
        <w:bottom w:val="none" w:sz="0" w:space="0" w:color="auto"/>
        <w:right w:val="none" w:sz="0" w:space="0" w:color="auto"/>
      </w:divBdr>
    </w:div>
    <w:div w:id="1657760182">
      <w:bodyDiv w:val="1"/>
      <w:marLeft w:val="0"/>
      <w:marRight w:val="0"/>
      <w:marTop w:val="0"/>
      <w:marBottom w:val="0"/>
      <w:divBdr>
        <w:top w:val="none" w:sz="0" w:space="0" w:color="auto"/>
        <w:left w:val="none" w:sz="0" w:space="0" w:color="auto"/>
        <w:bottom w:val="none" w:sz="0" w:space="0" w:color="auto"/>
        <w:right w:val="none" w:sz="0" w:space="0" w:color="auto"/>
      </w:divBdr>
    </w:div>
    <w:div w:id="1658486422">
      <w:bodyDiv w:val="1"/>
      <w:marLeft w:val="0"/>
      <w:marRight w:val="0"/>
      <w:marTop w:val="0"/>
      <w:marBottom w:val="0"/>
      <w:divBdr>
        <w:top w:val="none" w:sz="0" w:space="0" w:color="auto"/>
        <w:left w:val="none" w:sz="0" w:space="0" w:color="auto"/>
        <w:bottom w:val="none" w:sz="0" w:space="0" w:color="auto"/>
        <w:right w:val="none" w:sz="0" w:space="0" w:color="auto"/>
      </w:divBdr>
    </w:div>
    <w:div w:id="1660693701">
      <w:bodyDiv w:val="1"/>
      <w:marLeft w:val="0"/>
      <w:marRight w:val="0"/>
      <w:marTop w:val="0"/>
      <w:marBottom w:val="0"/>
      <w:divBdr>
        <w:top w:val="none" w:sz="0" w:space="0" w:color="auto"/>
        <w:left w:val="none" w:sz="0" w:space="0" w:color="auto"/>
        <w:bottom w:val="none" w:sz="0" w:space="0" w:color="auto"/>
        <w:right w:val="none" w:sz="0" w:space="0" w:color="auto"/>
      </w:divBdr>
    </w:div>
    <w:div w:id="1663587177">
      <w:bodyDiv w:val="1"/>
      <w:marLeft w:val="0"/>
      <w:marRight w:val="0"/>
      <w:marTop w:val="0"/>
      <w:marBottom w:val="0"/>
      <w:divBdr>
        <w:top w:val="none" w:sz="0" w:space="0" w:color="auto"/>
        <w:left w:val="none" w:sz="0" w:space="0" w:color="auto"/>
        <w:bottom w:val="none" w:sz="0" w:space="0" w:color="auto"/>
        <w:right w:val="none" w:sz="0" w:space="0" w:color="auto"/>
      </w:divBdr>
    </w:div>
    <w:div w:id="1667247790">
      <w:bodyDiv w:val="1"/>
      <w:marLeft w:val="0"/>
      <w:marRight w:val="0"/>
      <w:marTop w:val="0"/>
      <w:marBottom w:val="0"/>
      <w:divBdr>
        <w:top w:val="none" w:sz="0" w:space="0" w:color="auto"/>
        <w:left w:val="none" w:sz="0" w:space="0" w:color="auto"/>
        <w:bottom w:val="none" w:sz="0" w:space="0" w:color="auto"/>
        <w:right w:val="none" w:sz="0" w:space="0" w:color="auto"/>
      </w:divBdr>
    </w:div>
    <w:div w:id="1667248742">
      <w:bodyDiv w:val="1"/>
      <w:marLeft w:val="0"/>
      <w:marRight w:val="0"/>
      <w:marTop w:val="0"/>
      <w:marBottom w:val="0"/>
      <w:divBdr>
        <w:top w:val="none" w:sz="0" w:space="0" w:color="auto"/>
        <w:left w:val="none" w:sz="0" w:space="0" w:color="auto"/>
        <w:bottom w:val="none" w:sz="0" w:space="0" w:color="auto"/>
        <w:right w:val="none" w:sz="0" w:space="0" w:color="auto"/>
      </w:divBdr>
    </w:div>
    <w:div w:id="1679110862">
      <w:bodyDiv w:val="1"/>
      <w:marLeft w:val="0"/>
      <w:marRight w:val="0"/>
      <w:marTop w:val="0"/>
      <w:marBottom w:val="0"/>
      <w:divBdr>
        <w:top w:val="none" w:sz="0" w:space="0" w:color="auto"/>
        <w:left w:val="none" w:sz="0" w:space="0" w:color="auto"/>
        <w:bottom w:val="none" w:sz="0" w:space="0" w:color="auto"/>
        <w:right w:val="none" w:sz="0" w:space="0" w:color="auto"/>
      </w:divBdr>
    </w:div>
    <w:div w:id="1680621555">
      <w:bodyDiv w:val="1"/>
      <w:marLeft w:val="0"/>
      <w:marRight w:val="0"/>
      <w:marTop w:val="0"/>
      <w:marBottom w:val="0"/>
      <w:divBdr>
        <w:top w:val="none" w:sz="0" w:space="0" w:color="auto"/>
        <w:left w:val="none" w:sz="0" w:space="0" w:color="auto"/>
        <w:bottom w:val="none" w:sz="0" w:space="0" w:color="auto"/>
        <w:right w:val="none" w:sz="0" w:space="0" w:color="auto"/>
      </w:divBdr>
      <w:divsChild>
        <w:div w:id="758335132">
          <w:marLeft w:val="0"/>
          <w:marRight w:val="0"/>
          <w:marTop w:val="0"/>
          <w:marBottom w:val="0"/>
          <w:divBdr>
            <w:top w:val="single" w:sz="2" w:space="0" w:color="auto"/>
            <w:left w:val="single" w:sz="2" w:space="0" w:color="auto"/>
            <w:bottom w:val="single" w:sz="6" w:space="0" w:color="auto"/>
            <w:right w:val="single" w:sz="2" w:space="0" w:color="auto"/>
          </w:divBdr>
          <w:divsChild>
            <w:div w:id="125378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765660379">
                  <w:marLeft w:val="0"/>
                  <w:marRight w:val="0"/>
                  <w:marTop w:val="0"/>
                  <w:marBottom w:val="0"/>
                  <w:divBdr>
                    <w:top w:val="single" w:sz="2" w:space="0" w:color="D9D9E3"/>
                    <w:left w:val="single" w:sz="2" w:space="0" w:color="D9D9E3"/>
                    <w:bottom w:val="single" w:sz="2" w:space="0" w:color="D9D9E3"/>
                    <w:right w:val="single" w:sz="2" w:space="0" w:color="D9D9E3"/>
                  </w:divBdr>
                  <w:divsChild>
                    <w:div w:id="712000301">
                      <w:marLeft w:val="0"/>
                      <w:marRight w:val="0"/>
                      <w:marTop w:val="0"/>
                      <w:marBottom w:val="0"/>
                      <w:divBdr>
                        <w:top w:val="single" w:sz="2" w:space="0" w:color="D9D9E3"/>
                        <w:left w:val="single" w:sz="2" w:space="0" w:color="D9D9E3"/>
                        <w:bottom w:val="single" w:sz="2" w:space="0" w:color="D9D9E3"/>
                        <w:right w:val="single" w:sz="2" w:space="0" w:color="D9D9E3"/>
                      </w:divBdr>
                      <w:divsChild>
                        <w:div w:id="425225158">
                          <w:marLeft w:val="0"/>
                          <w:marRight w:val="0"/>
                          <w:marTop w:val="0"/>
                          <w:marBottom w:val="0"/>
                          <w:divBdr>
                            <w:top w:val="single" w:sz="2" w:space="0" w:color="D9D9E3"/>
                            <w:left w:val="single" w:sz="2" w:space="0" w:color="D9D9E3"/>
                            <w:bottom w:val="single" w:sz="2" w:space="0" w:color="D9D9E3"/>
                            <w:right w:val="single" w:sz="2" w:space="0" w:color="D9D9E3"/>
                          </w:divBdr>
                          <w:divsChild>
                            <w:div w:id="36721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051579">
      <w:bodyDiv w:val="1"/>
      <w:marLeft w:val="0"/>
      <w:marRight w:val="0"/>
      <w:marTop w:val="0"/>
      <w:marBottom w:val="0"/>
      <w:divBdr>
        <w:top w:val="none" w:sz="0" w:space="0" w:color="auto"/>
        <w:left w:val="none" w:sz="0" w:space="0" w:color="auto"/>
        <w:bottom w:val="none" w:sz="0" w:space="0" w:color="auto"/>
        <w:right w:val="none" w:sz="0" w:space="0" w:color="auto"/>
      </w:divBdr>
    </w:div>
    <w:div w:id="1684824353">
      <w:bodyDiv w:val="1"/>
      <w:marLeft w:val="0"/>
      <w:marRight w:val="0"/>
      <w:marTop w:val="0"/>
      <w:marBottom w:val="0"/>
      <w:divBdr>
        <w:top w:val="none" w:sz="0" w:space="0" w:color="auto"/>
        <w:left w:val="none" w:sz="0" w:space="0" w:color="auto"/>
        <w:bottom w:val="none" w:sz="0" w:space="0" w:color="auto"/>
        <w:right w:val="none" w:sz="0" w:space="0" w:color="auto"/>
      </w:divBdr>
    </w:div>
    <w:div w:id="1685549965">
      <w:bodyDiv w:val="1"/>
      <w:marLeft w:val="0"/>
      <w:marRight w:val="0"/>
      <w:marTop w:val="0"/>
      <w:marBottom w:val="0"/>
      <w:divBdr>
        <w:top w:val="none" w:sz="0" w:space="0" w:color="auto"/>
        <w:left w:val="none" w:sz="0" w:space="0" w:color="auto"/>
        <w:bottom w:val="none" w:sz="0" w:space="0" w:color="auto"/>
        <w:right w:val="none" w:sz="0" w:space="0" w:color="auto"/>
      </w:divBdr>
    </w:div>
    <w:div w:id="1691033102">
      <w:bodyDiv w:val="1"/>
      <w:marLeft w:val="0"/>
      <w:marRight w:val="0"/>
      <w:marTop w:val="0"/>
      <w:marBottom w:val="0"/>
      <w:divBdr>
        <w:top w:val="none" w:sz="0" w:space="0" w:color="auto"/>
        <w:left w:val="none" w:sz="0" w:space="0" w:color="auto"/>
        <w:bottom w:val="none" w:sz="0" w:space="0" w:color="auto"/>
        <w:right w:val="none" w:sz="0" w:space="0" w:color="auto"/>
      </w:divBdr>
    </w:div>
    <w:div w:id="1692954521">
      <w:bodyDiv w:val="1"/>
      <w:marLeft w:val="0"/>
      <w:marRight w:val="0"/>
      <w:marTop w:val="0"/>
      <w:marBottom w:val="0"/>
      <w:divBdr>
        <w:top w:val="none" w:sz="0" w:space="0" w:color="auto"/>
        <w:left w:val="none" w:sz="0" w:space="0" w:color="auto"/>
        <w:bottom w:val="none" w:sz="0" w:space="0" w:color="auto"/>
        <w:right w:val="none" w:sz="0" w:space="0" w:color="auto"/>
      </w:divBdr>
    </w:div>
    <w:div w:id="1701200302">
      <w:bodyDiv w:val="1"/>
      <w:marLeft w:val="0"/>
      <w:marRight w:val="0"/>
      <w:marTop w:val="0"/>
      <w:marBottom w:val="0"/>
      <w:divBdr>
        <w:top w:val="none" w:sz="0" w:space="0" w:color="auto"/>
        <w:left w:val="none" w:sz="0" w:space="0" w:color="auto"/>
        <w:bottom w:val="none" w:sz="0" w:space="0" w:color="auto"/>
        <w:right w:val="none" w:sz="0" w:space="0" w:color="auto"/>
      </w:divBdr>
    </w:div>
    <w:div w:id="1707944660">
      <w:bodyDiv w:val="1"/>
      <w:marLeft w:val="0"/>
      <w:marRight w:val="0"/>
      <w:marTop w:val="0"/>
      <w:marBottom w:val="0"/>
      <w:divBdr>
        <w:top w:val="none" w:sz="0" w:space="0" w:color="auto"/>
        <w:left w:val="none" w:sz="0" w:space="0" w:color="auto"/>
        <w:bottom w:val="none" w:sz="0" w:space="0" w:color="auto"/>
        <w:right w:val="none" w:sz="0" w:space="0" w:color="auto"/>
      </w:divBdr>
    </w:div>
    <w:div w:id="1712341976">
      <w:bodyDiv w:val="1"/>
      <w:marLeft w:val="0"/>
      <w:marRight w:val="0"/>
      <w:marTop w:val="0"/>
      <w:marBottom w:val="0"/>
      <w:divBdr>
        <w:top w:val="none" w:sz="0" w:space="0" w:color="auto"/>
        <w:left w:val="none" w:sz="0" w:space="0" w:color="auto"/>
        <w:bottom w:val="none" w:sz="0" w:space="0" w:color="auto"/>
        <w:right w:val="none" w:sz="0" w:space="0" w:color="auto"/>
      </w:divBdr>
    </w:div>
    <w:div w:id="1719011237">
      <w:bodyDiv w:val="1"/>
      <w:marLeft w:val="0"/>
      <w:marRight w:val="0"/>
      <w:marTop w:val="0"/>
      <w:marBottom w:val="0"/>
      <w:divBdr>
        <w:top w:val="none" w:sz="0" w:space="0" w:color="auto"/>
        <w:left w:val="none" w:sz="0" w:space="0" w:color="auto"/>
        <w:bottom w:val="none" w:sz="0" w:space="0" w:color="auto"/>
        <w:right w:val="none" w:sz="0" w:space="0" w:color="auto"/>
      </w:divBdr>
    </w:div>
    <w:div w:id="1721320151">
      <w:bodyDiv w:val="1"/>
      <w:marLeft w:val="0"/>
      <w:marRight w:val="0"/>
      <w:marTop w:val="0"/>
      <w:marBottom w:val="0"/>
      <w:divBdr>
        <w:top w:val="none" w:sz="0" w:space="0" w:color="auto"/>
        <w:left w:val="none" w:sz="0" w:space="0" w:color="auto"/>
        <w:bottom w:val="none" w:sz="0" w:space="0" w:color="auto"/>
        <w:right w:val="none" w:sz="0" w:space="0" w:color="auto"/>
      </w:divBdr>
    </w:div>
    <w:div w:id="1728412488">
      <w:bodyDiv w:val="1"/>
      <w:marLeft w:val="0"/>
      <w:marRight w:val="0"/>
      <w:marTop w:val="0"/>
      <w:marBottom w:val="0"/>
      <w:divBdr>
        <w:top w:val="none" w:sz="0" w:space="0" w:color="auto"/>
        <w:left w:val="none" w:sz="0" w:space="0" w:color="auto"/>
        <w:bottom w:val="none" w:sz="0" w:space="0" w:color="auto"/>
        <w:right w:val="none" w:sz="0" w:space="0" w:color="auto"/>
      </w:divBdr>
    </w:div>
    <w:div w:id="1732844332">
      <w:bodyDiv w:val="1"/>
      <w:marLeft w:val="0"/>
      <w:marRight w:val="0"/>
      <w:marTop w:val="0"/>
      <w:marBottom w:val="0"/>
      <w:divBdr>
        <w:top w:val="none" w:sz="0" w:space="0" w:color="auto"/>
        <w:left w:val="none" w:sz="0" w:space="0" w:color="auto"/>
        <w:bottom w:val="none" w:sz="0" w:space="0" w:color="auto"/>
        <w:right w:val="none" w:sz="0" w:space="0" w:color="auto"/>
      </w:divBdr>
    </w:div>
    <w:div w:id="1733306201">
      <w:bodyDiv w:val="1"/>
      <w:marLeft w:val="0"/>
      <w:marRight w:val="0"/>
      <w:marTop w:val="0"/>
      <w:marBottom w:val="0"/>
      <w:divBdr>
        <w:top w:val="none" w:sz="0" w:space="0" w:color="auto"/>
        <w:left w:val="none" w:sz="0" w:space="0" w:color="auto"/>
        <w:bottom w:val="none" w:sz="0" w:space="0" w:color="auto"/>
        <w:right w:val="none" w:sz="0" w:space="0" w:color="auto"/>
      </w:divBdr>
    </w:div>
    <w:div w:id="1733498533">
      <w:bodyDiv w:val="1"/>
      <w:marLeft w:val="0"/>
      <w:marRight w:val="0"/>
      <w:marTop w:val="0"/>
      <w:marBottom w:val="0"/>
      <w:divBdr>
        <w:top w:val="none" w:sz="0" w:space="0" w:color="auto"/>
        <w:left w:val="none" w:sz="0" w:space="0" w:color="auto"/>
        <w:bottom w:val="none" w:sz="0" w:space="0" w:color="auto"/>
        <w:right w:val="none" w:sz="0" w:space="0" w:color="auto"/>
      </w:divBdr>
    </w:div>
    <w:div w:id="1734035857">
      <w:bodyDiv w:val="1"/>
      <w:marLeft w:val="0"/>
      <w:marRight w:val="0"/>
      <w:marTop w:val="0"/>
      <w:marBottom w:val="0"/>
      <w:divBdr>
        <w:top w:val="none" w:sz="0" w:space="0" w:color="auto"/>
        <w:left w:val="none" w:sz="0" w:space="0" w:color="auto"/>
        <w:bottom w:val="none" w:sz="0" w:space="0" w:color="auto"/>
        <w:right w:val="none" w:sz="0" w:space="0" w:color="auto"/>
      </w:divBdr>
    </w:div>
    <w:div w:id="1740051889">
      <w:bodyDiv w:val="1"/>
      <w:marLeft w:val="0"/>
      <w:marRight w:val="0"/>
      <w:marTop w:val="0"/>
      <w:marBottom w:val="0"/>
      <w:divBdr>
        <w:top w:val="none" w:sz="0" w:space="0" w:color="auto"/>
        <w:left w:val="none" w:sz="0" w:space="0" w:color="auto"/>
        <w:bottom w:val="none" w:sz="0" w:space="0" w:color="auto"/>
        <w:right w:val="none" w:sz="0" w:space="0" w:color="auto"/>
      </w:divBdr>
    </w:div>
    <w:div w:id="1747530414">
      <w:bodyDiv w:val="1"/>
      <w:marLeft w:val="0"/>
      <w:marRight w:val="0"/>
      <w:marTop w:val="0"/>
      <w:marBottom w:val="0"/>
      <w:divBdr>
        <w:top w:val="none" w:sz="0" w:space="0" w:color="auto"/>
        <w:left w:val="none" w:sz="0" w:space="0" w:color="auto"/>
        <w:bottom w:val="none" w:sz="0" w:space="0" w:color="auto"/>
        <w:right w:val="none" w:sz="0" w:space="0" w:color="auto"/>
      </w:divBdr>
    </w:div>
    <w:div w:id="1751540712">
      <w:bodyDiv w:val="1"/>
      <w:marLeft w:val="0"/>
      <w:marRight w:val="0"/>
      <w:marTop w:val="0"/>
      <w:marBottom w:val="0"/>
      <w:divBdr>
        <w:top w:val="none" w:sz="0" w:space="0" w:color="auto"/>
        <w:left w:val="none" w:sz="0" w:space="0" w:color="auto"/>
        <w:bottom w:val="none" w:sz="0" w:space="0" w:color="auto"/>
        <w:right w:val="none" w:sz="0" w:space="0" w:color="auto"/>
      </w:divBdr>
    </w:div>
    <w:div w:id="1755543332">
      <w:bodyDiv w:val="1"/>
      <w:marLeft w:val="0"/>
      <w:marRight w:val="0"/>
      <w:marTop w:val="0"/>
      <w:marBottom w:val="0"/>
      <w:divBdr>
        <w:top w:val="none" w:sz="0" w:space="0" w:color="auto"/>
        <w:left w:val="none" w:sz="0" w:space="0" w:color="auto"/>
        <w:bottom w:val="none" w:sz="0" w:space="0" w:color="auto"/>
        <w:right w:val="none" w:sz="0" w:space="0" w:color="auto"/>
      </w:divBdr>
    </w:div>
    <w:div w:id="1759518320">
      <w:bodyDiv w:val="1"/>
      <w:marLeft w:val="0"/>
      <w:marRight w:val="0"/>
      <w:marTop w:val="0"/>
      <w:marBottom w:val="0"/>
      <w:divBdr>
        <w:top w:val="none" w:sz="0" w:space="0" w:color="auto"/>
        <w:left w:val="none" w:sz="0" w:space="0" w:color="auto"/>
        <w:bottom w:val="none" w:sz="0" w:space="0" w:color="auto"/>
        <w:right w:val="none" w:sz="0" w:space="0" w:color="auto"/>
      </w:divBdr>
    </w:div>
    <w:div w:id="1764759245">
      <w:bodyDiv w:val="1"/>
      <w:marLeft w:val="0"/>
      <w:marRight w:val="0"/>
      <w:marTop w:val="0"/>
      <w:marBottom w:val="0"/>
      <w:divBdr>
        <w:top w:val="none" w:sz="0" w:space="0" w:color="auto"/>
        <w:left w:val="none" w:sz="0" w:space="0" w:color="auto"/>
        <w:bottom w:val="none" w:sz="0" w:space="0" w:color="auto"/>
        <w:right w:val="none" w:sz="0" w:space="0" w:color="auto"/>
      </w:divBdr>
    </w:div>
    <w:div w:id="1767965144">
      <w:bodyDiv w:val="1"/>
      <w:marLeft w:val="0"/>
      <w:marRight w:val="0"/>
      <w:marTop w:val="0"/>
      <w:marBottom w:val="0"/>
      <w:divBdr>
        <w:top w:val="none" w:sz="0" w:space="0" w:color="auto"/>
        <w:left w:val="none" w:sz="0" w:space="0" w:color="auto"/>
        <w:bottom w:val="none" w:sz="0" w:space="0" w:color="auto"/>
        <w:right w:val="none" w:sz="0" w:space="0" w:color="auto"/>
      </w:divBdr>
    </w:div>
    <w:div w:id="1778017880">
      <w:bodyDiv w:val="1"/>
      <w:marLeft w:val="0"/>
      <w:marRight w:val="0"/>
      <w:marTop w:val="0"/>
      <w:marBottom w:val="0"/>
      <w:divBdr>
        <w:top w:val="none" w:sz="0" w:space="0" w:color="auto"/>
        <w:left w:val="none" w:sz="0" w:space="0" w:color="auto"/>
        <w:bottom w:val="none" w:sz="0" w:space="0" w:color="auto"/>
        <w:right w:val="none" w:sz="0" w:space="0" w:color="auto"/>
      </w:divBdr>
    </w:div>
    <w:div w:id="1783525175">
      <w:bodyDiv w:val="1"/>
      <w:marLeft w:val="0"/>
      <w:marRight w:val="0"/>
      <w:marTop w:val="0"/>
      <w:marBottom w:val="0"/>
      <w:divBdr>
        <w:top w:val="none" w:sz="0" w:space="0" w:color="auto"/>
        <w:left w:val="none" w:sz="0" w:space="0" w:color="auto"/>
        <w:bottom w:val="none" w:sz="0" w:space="0" w:color="auto"/>
        <w:right w:val="none" w:sz="0" w:space="0" w:color="auto"/>
      </w:divBdr>
    </w:div>
    <w:div w:id="1783920232">
      <w:bodyDiv w:val="1"/>
      <w:marLeft w:val="0"/>
      <w:marRight w:val="0"/>
      <w:marTop w:val="0"/>
      <w:marBottom w:val="0"/>
      <w:divBdr>
        <w:top w:val="none" w:sz="0" w:space="0" w:color="auto"/>
        <w:left w:val="none" w:sz="0" w:space="0" w:color="auto"/>
        <w:bottom w:val="none" w:sz="0" w:space="0" w:color="auto"/>
        <w:right w:val="none" w:sz="0" w:space="0" w:color="auto"/>
      </w:divBdr>
    </w:div>
    <w:div w:id="1789274037">
      <w:bodyDiv w:val="1"/>
      <w:marLeft w:val="0"/>
      <w:marRight w:val="0"/>
      <w:marTop w:val="0"/>
      <w:marBottom w:val="0"/>
      <w:divBdr>
        <w:top w:val="none" w:sz="0" w:space="0" w:color="auto"/>
        <w:left w:val="none" w:sz="0" w:space="0" w:color="auto"/>
        <w:bottom w:val="none" w:sz="0" w:space="0" w:color="auto"/>
        <w:right w:val="none" w:sz="0" w:space="0" w:color="auto"/>
      </w:divBdr>
    </w:div>
    <w:div w:id="1798140647">
      <w:bodyDiv w:val="1"/>
      <w:marLeft w:val="0"/>
      <w:marRight w:val="0"/>
      <w:marTop w:val="0"/>
      <w:marBottom w:val="0"/>
      <w:divBdr>
        <w:top w:val="none" w:sz="0" w:space="0" w:color="auto"/>
        <w:left w:val="none" w:sz="0" w:space="0" w:color="auto"/>
        <w:bottom w:val="none" w:sz="0" w:space="0" w:color="auto"/>
        <w:right w:val="none" w:sz="0" w:space="0" w:color="auto"/>
      </w:divBdr>
    </w:div>
    <w:div w:id="1800561724">
      <w:bodyDiv w:val="1"/>
      <w:marLeft w:val="0"/>
      <w:marRight w:val="0"/>
      <w:marTop w:val="0"/>
      <w:marBottom w:val="0"/>
      <w:divBdr>
        <w:top w:val="none" w:sz="0" w:space="0" w:color="auto"/>
        <w:left w:val="none" w:sz="0" w:space="0" w:color="auto"/>
        <w:bottom w:val="none" w:sz="0" w:space="0" w:color="auto"/>
        <w:right w:val="none" w:sz="0" w:space="0" w:color="auto"/>
      </w:divBdr>
    </w:div>
    <w:div w:id="1800760708">
      <w:bodyDiv w:val="1"/>
      <w:marLeft w:val="0"/>
      <w:marRight w:val="0"/>
      <w:marTop w:val="0"/>
      <w:marBottom w:val="0"/>
      <w:divBdr>
        <w:top w:val="none" w:sz="0" w:space="0" w:color="auto"/>
        <w:left w:val="none" w:sz="0" w:space="0" w:color="auto"/>
        <w:bottom w:val="none" w:sz="0" w:space="0" w:color="auto"/>
        <w:right w:val="none" w:sz="0" w:space="0" w:color="auto"/>
      </w:divBdr>
    </w:div>
    <w:div w:id="1803116925">
      <w:bodyDiv w:val="1"/>
      <w:marLeft w:val="0"/>
      <w:marRight w:val="0"/>
      <w:marTop w:val="0"/>
      <w:marBottom w:val="0"/>
      <w:divBdr>
        <w:top w:val="none" w:sz="0" w:space="0" w:color="auto"/>
        <w:left w:val="none" w:sz="0" w:space="0" w:color="auto"/>
        <w:bottom w:val="none" w:sz="0" w:space="0" w:color="auto"/>
        <w:right w:val="none" w:sz="0" w:space="0" w:color="auto"/>
      </w:divBdr>
    </w:div>
    <w:div w:id="1808474615">
      <w:bodyDiv w:val="1"/>
      <w:marLeft w:val="0"/>
      <w:marRight w:val="0"/>
      <w:marTop w:val="0"/>
      <w:marBottom w:val="0"/>
      <w:divBdr>
        <w:top w:val="none" w:sz="0" w:space="0" w:color="auto"/>
        <w:left w:val="none" w:sz="0" w:space="0" w:color="auto"/>
        <w:bottom w:val="none" w:sz="0" w:space="0" w:color="auto"/>
        <w:right w:val="none" w:sz="0" w:space="0" w:color="auto"/>
      </w:divBdr>
    </w:div>
    <w:div w:id="1813716791">
      <w:bodyDiv w:val="1"/>
      <w:marLeft w:val="0"/>
      <w:marRight w:val="0"/>
      <w:marTop w:val="0"/>
      <w:marBottom w:val="0"/>
      <w:divBdr>
        <w:top w:val="none" w:sz="0" w:space="0" w:color="auto"/>
        <w:left w:val="none" w:sz="0" w:space="0" w:color="auto"/>
        <w:bottom w:val="none" w:sz="0" w:space="0" w:color="auto"/>
        <w:right w:val="none" w:sz="0" w:space="0" w:color="auto"/>
      </w:divBdr>
    </w:div>
    <w:div w:id="1816794170">
      <w:bodyDiv w:val="1"/>
      <w:marLeft w:val="0"/>
      <w:marRight w:val="0"/>
      <w:marTop w:val="0"/>
      <w:marBottom w:val="0"/>
      <w:divBdr>
        <w:top w:val="none" w:sz="0" w:space="0" w:color="auto"/>
        <w:left w:val="none" w:sz="0" w:space="0" w:color="auto"/>
        <w:bottom w:val="none" w:sz="0" w:space="0" w:color="auto"/>
        <w:right w:val="none" w:sz="0" w:space="0" w:color="auto"/>
      </w:divBdr>
    </w:div>
    <w:div w:id="1817841451">
      <w:bodyDiv w:val="1"/>
      <w:marLeft w:val="0"/>
      <w:marRight w:val="0"/>
      <w:marTop w:val="0"/>
      <w:marBottom w:val="0"/>
      <w:divBdr>
        <w:top w:val="none" w:sz="0" w:space="0" w:color="auto"/>
        <w:left w:val="none" w:sz="0" w:space="0" w:color="auto"/>
        <w:bottom w:val="none" w:sz="0" w:space="0" w:color="auto"/>
        <w:right w:val="none" w:sz="0" w:space="0" w:color="auto"/>
      </w:divBdr>
    </w:div>
    <w:div w:id="1817914546">
      <w:bodyDiv w:val="1"/>
      <w:marLeft w:val="0"/>
      <w:marRight w:val="0"/>
      <w:marTop w:val="0"/>
      <w:marBottom w:val="0"/>
      <w:divBdr>
        <w:top w:val="none" w:sz="0" w:space="0" w:color="auto"/>
        <w:left w:val="none" w:sz="0" w:space="0" w:color="auto"/>
        <w:bottom w:val="none" w:sz="0" w:space="0" w:color="auto"/>
        <w:right w:val="none" w:sz="0" w:space="0" w:color="auto"/>
      </w:divBdr>
    </w:div>
    <w:div w:id="1822581261">
      <w:bodyDiv w:val="1"/>
      <w:marLeft w:val="0"/>
      <w:marRight w:val="0"/>
      <w:marTop w:val="0"/>
      <w:marBottom w:val="0"/>
      <w:divBdr>
        <w:top w:val="none" w:sz="0" w:space="0" w:color="auto"/>
        <w:left w:val="none" w:sz="0" w:space="0" w:color="auto"/>
        <w:bottom w:val="none" w:sz="0" w:space="0" w:color="auto"/>
        <w:right w:val="none" w:sz="0" w:space="0" w:color="auto"/>
      </w:divBdr>
    </w:div>
    <w:div w:id="1823152132">
      <w:bodyDiv w:val="1"/>
      <w:marLeft w:val="0"/>
      <w:marRight w:val="0"/>
      <w:marTop w:val="0"/>
      <w:marBottom w:val="0"/>
      <w:divBdr>
        <w:top w:val="none" w:sz="0" w:space="0" w:color="auto"/>
        <w:left w:val="none" w:sz="0" w:space="0" w:color="auto"/>
        <w:bottom w:val="none" w:sz="0" w:space="0" w:color="auto"/>
        <w:right w:val="none" w:sz="0" w:space="0" w:color="auto"/>
      </w:divBdr>
    </w:div>
    <w:div w:id="1828326960">
      <w:bodyDiv w:val="1"/>
      <w:marLeft w:val="0"/>
      <w:marRight w:val="0"/>
      <w:marTop w:val="0"/>
      <w:marBottom w:val="0"/>
      <w:divBdr>
        <w:top w:val="none" w:sz="0" w:space="0" w:color="auto"/>
        <w:left w:val="none" w:sz="0" w:space="0" w:color="auto"/>
        <w:bottom w:val="none" w:sz="0" w:space="0" w:color="auto"/>
        <w:right w:val="none" w:sz="0" w:space="0" w:color="auto"/>
      </w:divBdr>
    </w:div>
    <w:div w:id="1835417977">
      <w:bodyDiv w:val="1"/>
      <w:marLeft w:val="0"/>
      <w:marRight w:val="0"/>
      <w:marTop w:val="0"/>
      <w:marBottom w:val="0"/>
      <w:divBdr>
        <w:top w:val="none" w:sz="0" w:space="0" w:color="auto"/>
        <w:left w:val="none" w:sz="0" w:space="0" w:color="auto"/>
        <w:bottom w:val="none" w:sz="0" w:space="0" w:color="auto"/>
        <w:right w:val="none" w:sz="0" w:space="0" w:color="auto"/>
      </w:divBdr>
    </w:div>
    <w:div w:id="1836804478">
      <w:bodyDiv w:val="1"/>
      <w:marLeft w:val="0"/>
      <w:marRight w:val="0"/>
      <w:marTop w:val="0"/>
      <w:marBottom w:val="0"/>
      <w:divBdr>
        <w:top w:val="none" w:sz="0" w:space="0" w:color="auto"/>
        <w:left w:val="none" w:sz="0" w:space="0" w:color="auto"/>
        <w:bottom w:val="none" w:sz="0" w:space="0" w:color="auto"/>
        <w:right w:val="none" w:sz="0" w:space="0" w:color="auto"/>
      </w:divBdr>
    </w:div>
    <w:div w:id="1837768151">
      <w:bodyDiv w:val="1"/>
      <w:marLeft w:val="0"/>
      <w:marRight w:val="0"/>
      <w:marTop w:val="0"/>
      <w:marBottom w:val="0"/>
      <w:divBdr>
        <w:top w:val="none" w:sz="0" w:space="0" w:color="auto"/>
        <w:left w:val="none" w:sz="0" w:space="0" w:color="auto"/>
        <w:bottom w:val="none" w:sz="0" w:space="0" w:color="auto"/>
        <w:right w:val="none" w:sz="0" w:space="0" w:color="auto"/>
      </w:divBdr>
    </w:div>
    <w:div w:id="1840778571">
      <w:bodyDiv w:val="1"/>
      <w:marLeft w:val="0"/>
      <w:marRight w:val="0"/>
      <w:marTop w:val="0"/>
      <w:marBottom w:val="0"/>
      <w:divBdr>
        <w:top w:val="none" w:sz="0" w:space="0" w:color="auto"/>
        <w:left w:val="none" w:sz="0" w:space="0" w:color="auto"/>
        <w:bottom w:val="none" w:sz="0" w:space="0" w:color="auto"/>
        <w:right w:val="none" w:sz="0" w:space="0" w:color="auto"/>
      </w:divBdr>
    </w:div>
    <w:div w:id="1848641431">
      <w:bodyDiv w:val="1"/>
      <w:marLeft w:val="0"/>
      <w:marRight w:val="0"/>
      <w:marTop w:val="0"/>
      <w:marBottom w:val="0"/>
      <w:divBdr>
        <w:top w:val="none" w:sz="0" w:space="0" w:color="auto"/>
        <w:left w:val="none" w:sz="0" w:space="0" w:color="auto"/>
        <w:bottom w:val="none" w:sz="0" w:space="0" w:color="auto"/>
        <w:right w:val="none" w:sz="0" w:space="0" w:color="auto"/>
      </w:divBdr>
    </w:div>
    <w:div w:id="1855999647">
      <w:bodyDiv w:val="1"/>
      <w:marLeft w:val="0"/>
      <w:marRight w:val="0"/>
      <w:marTop w:val="0"/>
      <w:marBottom w:val="0"/>
      <w:divBdr>
        <w:top w:val="none" w:sz="0" w:space="0" w:color="auto"/>
        <w:left w:val="none" w:sz="0" w:space="0" w:color="auto"/>
        <w:bottom w:val="none" w:sz="0" w:space="0" w:color="auto"/>
        <w:right w:val="none" w:sz="0" w:space="0" w:color="auto"/>
      </w:divBdr>
    </w:div>
    <w:div w:id="1857036227">
      <w:bodyDiv w:val="1"/>
      <w:marLeft w:val="0"/>
      <w:marRight w:val="0"/>
      <w:marTop w:val="0"/>
      <w:marBottom w:val="0"/>
      <w:divBdr>
        <w:top w:val="none" w:sz="0" w:space="0" w:color="auto"/>
        <w:left w:val="none" w:sz="0" w:space="0" w:color="auto"/>
        <w:bottom w:val="none" w:sz="0" w:space="0" w:color="auto"/>
        <w:right w:val="none" w:sz="0" w:space="0" w:color="auto"/>
      </w:divBdr>
    </w:div>
    <w:div w:id="1857579315">
      <w:bodyDiv w:val="1"/>
      <w:marLeft w:val="0"/>
      <w:marRight w:val="0"/>
      <w:marTop w:val="0"/>
      <w:marBottom w:val="0"/>
      <w:divBdr>
        <w:top w:val="none" w:sz="0" w:space="0" w:color="auto"/>
        <w:left w:val="none" w:sz="0" w:space="0" w:color="auto"/>
        <w:bottom w:val="none" w:sz="0" w:space="0" w:color="auto"/>
        <w:right w:val="none" w:sz="0" w:space="0" w:color="auto"/>
      </w:divBdr>
    </w:div>
    <w:div w:id="1861509680">
      <w:bodyDiv w:val="1"/>
      <w:marLeft w:val="0"/>
      <w:marRight w:val="0"/>
      <w:marTop w:val="0"/>
      <w:marBottom w:val="0"/>
      <w:divBdr>
        <w:top w:val="none" w:sz="0" w:space="0" w:color="auto"/>
        <w:left w:val="none" w:sz="0" w:space="0" w:color="auto"/>
        <w:bottom w:val="none" w:sz="0" w:space="0" w:color="auto"/>
        <w:right w:val="none" w:sz="0" w:space="0" w:color="auto"/>
      </w:divBdr>
    </w:div>
    <w:div w:id="1867912108">
      <w:bodyDiv w:val="1"/>
      <w:marLeft w:val="0"/>
      <w:marRight w:val="0"/>
      <w:marTop w:val="0"/>
      <w:marBottom w:val="0"/>
      <w:divBdr>
        <w:top w:val="none" w:sz="0" w:space="0" w:color="auto"/>
        <w:left w:val="none" w:sz="0" w:space="0" w:color="auto"/>
        <w:bottom w:val="none" w:sz="0" w:space="0" w:color="auto"/>
        <w:right w:val="none" w:sz="0" w:space="0" w:color="auto"/>
      </w:divBdr>
    </w:div>
    <w:div w:id="1874927979">
      <w:bodyDiv w:val="1"/>
      <w:marLeft w:val="0"/>
      <w:marRight w:val="0"/>
      <w:marTop w:val="0"/>
      <w:marBottom w:val="0"/>
      <w:divBdr>
        <w:top w:val="none" w:sz="0" w:space="0" w:color="auto"/>
        <w:left w:val="none" w:sz="0" w:space="0" w:color="auto"/>
        <w:bottom w:val="none" w:sz="0" w:space="0" w:color="auto"/>
        <w:right w:val="none" w:sz="0" w:space="0" w:color="auto"/>
      </w:divBdr>
    </w:div>
    <w:div w:id="1875001139">
      <w:bodyDiv w:val="1"/>
      <w:marLeft w:val="0"/>
      <w:marRight w:val="0"/>
      <w:marTop w:val="0"/>
      <w:marBottom w:val="0"/>
      <w:divBdr>
        <w:top w:val="none" w:sz="0" w:space="0" w:color="auto"/>
        <w:left w:val="none" w:sz="0" w:space="0" w:color="auto"/>
        <w:bottom w:val="none" w:sz="0" w:space="0" w:color="auto"/>
        <w:right w:val="none" w:sz="0" w:space="0" w:color="auto"/>
      </w:divBdr>
    </w:div>
    <w:div w:id="1875730485">
      <w:bodyDiv w:val="1"/>
      <w:marLeft w:val="0"/>
      <w:marRight w:val="0"/>
      <w:marTop w:val="0"/>
      <w:marBottom w:val="0"/>
      <w:divBdr>
        <w:top w:val="none" w:sz="0" w:space="0" w:color="auto"/>
        <w:left w:val="none" w:sz="0" w:space="0" w:color="auto"/>
        <w:bottom w:val="none" w:sz="0" w:space="0" w:color="auto"/>
        <w:right w:val="none" w:sz="0" w:space="0" w:color="auto"/>
      </w:divBdr>
    </w:div>
    <w:div w:id="1881281508">
      <w:bodyDiv w:val="1"/>
      <w:marLeft w:val="0"/>
      <w:marRight w:val="0"/>
      <w:marTop w:val="0"/>
      <w:marBottom w:val="0"/>
      <w:divBdr>
        <w:top w:val="none" w:sz="0" w:space="0" w:color="auto"/>
        <w:left w:val="none" w:sz="0" w:space="0" w:color="auto"/>
        <w:bottom w:val="none" w:sz="0" w:space="0" w:color="auto"/>
        <w:right w:val="none" w:sz="0" w:space="0" w:color="auto"/>
      </w:divBdr>
    </w:div>
    <w:div w:id="1882934041">
      <w:bodyDiv w:val="1"/>
      <w:marLeft w:val="0"/>
      <w:marRight w:val="0"/>
      <w:marTop w:val="0"/>
      <w:marBottom w:val="0"/>
      <w:divBdr>
        <w:top w:val="none" w:sz="0" w:space="0" w:color="auto"/>
        <w:left w:val="none" w:sz="0" w:space="0" w:color="auto"/>
        <w:bottom w:val="none" w:sz="0" w:space="0" w:color="auto"/>
        <w:right w:val="none" w:sz="0" w:space="0" w:color="auto"/>
      </w:divBdr>
    </w:div>
    <w:div w:id="1901478545">
      <w:bodyDiv w:val="1"/>
      <w:marLeft w:val="0"/>
      <w:marRight w:val="0"/>
      <w:marTop w:val="0"/>
      <w:marBottom w:val="0"/>
      <w:divBdr>
        <w:top w:val="none" w:sz="0" w:space="0" w:color="auto"/>
        <w:left w:val="none" w:sz="0" w:space="0" w:color="auto"/>
        <w:bottom w:val="none" w:sz="0" w:space="0" w:color="auto"/>
        <w:right w:val="none" w:sz="0" w:space="0" w:color="auto"/>
      </w:divBdr>
    </w:div>
    <w:div w:id="1906380420">
      <w:bodyDiv w:val="1"/>
      <w:marLeft w:val="0"/>
      <w:marRight w:val="0"/>
      <w:marTop w:val="0"/>
      <w:marBottom w:val="0"/>
      <w:divBdr>
        <w:top w:val="none" w:sz="0" w:space="0" w:color="auto"/>
        <w:left w:val="none" w:sz="0" w:space="0" w:color="auto"/>
        <w:bottom w:val="none" w:sz="0" w:space="0" w:color="auto"/>
        <w:right w:val="none" w:sz="0" w:space="0" w:color="auto"/>
      </w:divBdr>
    </w:div>
    <w:div w:id="1910310071">
      <w:bodyDiv w:val="1"/>
      <w:marLeft w:val="0"/>
      <w:marRight w:val="0"/>
      <w:marTop w:val="0"/>
      <w:marBottom w:val="0"/>
      <w:divBdr>
        <w:top w:val="none" w:sz="0" w:space="0" w:color="auto"/>
        <w:left w:val="none" w:sz="0" w:space="0" w:color="auto"/>
        <w:bottom w:val="none" w:sz="0" w:space="0" w:color="auto"/>
        <w:right w:val="none" w:sz="0" w:space="0" w:color="auto"/>
      </w:divBdr>
    </w:div>
    <w:div w:id="1912962830">
      <w:bodyDiv w:val="1"/>
      <w:marLeft w:val="0"/>
      <w:marRight w:val="0"/>
      <w:marTop w:val="0"/>
      <w:marBottom w:val="0"/>
      <w:divBdr>
        <w:top w:val="none" w:sz="0" w:space="0" w:color="auto"/>
        <w:left w:val="none" w:sz="0" w:space="0" w:color="auto"/>
        <w:bottom w:val="none" w:sz="0" w:space="0" w:color="auto"/>
        <w:right w:val="none" w:sz="0" w:space="0" w:color="auto"/>
      </w:divBdr>
    </w:div>
    <w:div w:id="1914242644">
      <w:bodyDiv w:val="1"/>
      <w:marLeft w:val="0"/>
      <w:marRight w:val="0"/>
      <w:marTop w:val="0"/>
      <w:marBottom w:val="0"/>
      <w:divBdr>
        <w:top w:val="none" w:sz="0" w:space="0" w:color="auto"/>
        <w:left w:val="none" w:sz="0" w:space="0" w:color="auto"/>
        <w:bottom w:val="none" w:sz="0" w:space="0" w:color="auto"/>
        <w:right w:val="none" w:sz="0" w:space="0" w:color="auto"/>
      </w:divBdr>
    </w:div>
    <w:div w:id="1915430886">
      <w:bodyDiv w:val="1"/>
      <w:marLeft w:val="0"/>
      <w:marRight w:val="0"/>
      <w:marTop w:val="0"/>
      <w:marBottom w:val="0"/>
      <w:divBdr>
        <w:top w:val="none" w:sz="0" w:space="0" w:color="auto"/>
        <w:left w:val="none" w:sz="0" w:space="0" w:color="auto"/>
        <w:bottom w:val="none" w:sz="0" w:space="0" w:color="auto"/>
        <w:right w:val="none" w:sz="0" w:space="0" w:color="auto"/>
      </w:divBdr>
    </w:div>
    <w:div w:id="1921135410">
      <w:bodyDiv w:val="1"/>
      <w:marLeft w:val="0"/>
      <w:marRight w:val="0"/>
      <w:marTop w:val="0"/>
      <w:marBottom w:val="0"/>
      <w:divBdr>
        <w:top w:val="none" w:sz="0" w:space="0" w:color="auto"/>
        <w:left w:val="none" w:sz="0" w:space="0" w:color="auto"/>
        <w:bottom w:val="none" w:sz="0" w:space="0" w:color="auto"/>
        <w:right w:val="none" w:sz="0" w:space="0" w:color="auto"/>
      </w:divBdr>
    </w:div>
    <w:div w:id="1922833207">
      <w:bodyDiv w:val="1"/>
      <w:marLeft w:val="0"/>
      <w:marRight w:val="0"/>
      <w:marTop w:val="0"/>
      <w:marBottom w:val="0"/>
      <w:divBdr>
        <w:top w:val="none" w:sz="0" w:space="0" w:color="auto"/>
        <w:left w:val="none" w:sz="0" w:space="0" w:color="auto"/>
        <w:bottom w:val="none" w:sz="0" w:space="0" w:color="auto"/>
        <w:right w:val="none" w:sz="0" w:space="0" w:color="auto"/>
      </w:divBdr>
    </w:div>
    <w:div w:id="1938827341">
      <w:bodyDiv w:val="1"/>
      <w:marLeft w:val="0"/>
      <w:marRight w:val="0"/>
      <w:marTop w:val="0"/>
      <w:marBottom w:val="0"/>
      <w:divBdr>
        <w:top w:val="none" w:sz="0" w:space="0" w:color="auto"/>
        <w:left w:val="none" w:sz="0" w:space="0" w:color="auto"/>
        <w:bottom w:val="none" w:sz="0" w:space="0" w:color="auto"/>
        <w:right w:val="none" w:sz="0" w:space="0" w:color="auto"/>
      </w:divBdr>
    </w:div>
    <w:div w:id="1940553679">
      <w:bodyDiv w:val="1"/>
      <w:marLeft w:val="0"/>
      <w:marRight w:val="0"/>
      <w:marTop w:val="0"/>
      <w:marBottom w:val="0"/>
      <w:divBdr>
        <w:top w:val="none" w:sz="0" w:space="0" w:color="auto"/>
        <w:left w:val="none" w:sz="0" w:space="0" w:color="auto"/>
        <w:bottom w:val="none" w:sz="0" w:space="0" w:color="auto"/>
        <w:right w:val="none" w:sz="0" w:space="0" w:color="auto"/>
      </w:divBdr>
    </w:div>
    <w:div w:id="1947038166">
      <w:bodyDiv w:val="1"/>
      <w:marLeft w:val="0"/>
      <w:marRight w:val="0"/>
      <w:marTop w:val="0"/>
      <w:marBottom w:val="0"/>
      <w:divBdr>
        <w:top w:val="none" w:sz="0" w:space="0" w:color="auto"/>
        <w:left w:val="none" w:sz="0" w:space="0" w:color="auto"/>
        <w:bottom w:val="none" w:sz="0" w:space="0" w:color="auto"/>
        <w:right w:val="none" w:sz="0" w:space="0" w:color="auto"/>
      </w:divBdr>
    </w:div>
    <w:div w:id="1953701576">
      <w:bodyDiv w:val="1"/>
      <w:marLeft w:val="0"/>
      <w:marRight w:val="0"/>
      <w:marTop w:val="0"/>
      <w:marBottom w:val="0"/>
      <w:divBdr>
        <w:top w:val="none" w:sz="0" w:space="0" w:color="auto"/>
        <w:left w:val="none" w:sz="0" w:space="0" w:color="auto"/>
        <w:bottom w:val="none" w:sz="0" w:space="0" w:color="auto"/>
        <w:right w:val="none" w:sz="0" w:space="0" w:color="auto"/>
      </w:divBdr>
    </w:div>
    <w:div w:id="1954091266">
      <w:bodyDiv w:val="1"/>
      <w:marLeft w:val="0"/>
      <w:marRight w:val="0"/>
      <w:marTop w:val="0"/>
      <w:marBottom w:val="0"/>
      <w:divBdr>
        <w:top w:val="none" w:sz="0" w:space="0" w:color="auto"/>
        <w:left w:val="none" w:sz="0" w:space="0" w:color="auto"/>
        <w:bottom w:val="none" w:sz="0" w:space="0" w:color="auto"/>
        <w:right w:val="none" w:sz="0" w:space="0" w:color="auto"/>
      </w:divBdr>
    </w:div>
    <w:div w:id="1968269747">
      <w:bodyDiv w:val="1"/>
      <w:marLeft w:val="0"/>
      <w:marRight w:val="0"/>
      <w:marTop w:val="0"/>
      <w:marBottom w:val="0"/>
      <w:divBdr>
        <w:top w:val="none" w:sz="0" w:space="0" w:color="auto"/>
        <w:left w:val="none" w:sz="0" w:space="0" w:color="auto"/>
        <w:bottom w:val="none" w:sz="0" w:space="0" w:color="auto"/>
        <w:right w:val="none" w:sz="0" w:space="0" w:color="auto"/>
      </w:divBdr>
    </w:div>
    <w:div w:id="1970356718">
      <w:bodyDiv w:val="1"/>
      <w:marLeft w:val="0"/>
      <w:marRight w:val="0"/>
      <w:marTop w:val="0"/>
      <w:marBottom w:val="0"/>
      <w:divBdr>
        <w:top w:val="none" w:sz="0" w:space="0" w:color="auto"/>
        <w:left w:val="none" w:sz="0" w:space="0" w:color="auto"/>
        <w:bottom w:val="none" w:sz="0" w:space="0" w:color="auto"/>
        <w:right w:val="none" w:sz="0" w:space="0" w:color="auto"/>
      </w:divBdr>
    </w:div>
    <w:div w:id="1970936261">
      <w:bodyDiv w:val="1"/>
      <w:marLeft w:val="0"/>
      <w:marRight w:val="0"/>
      <w:marTop w:val="0"/>
      <w:marBottom w:val="0"/>
      <w:divBdr>
        <w:top w:val="none" w:sz="0" w:space="0" w:color="auto"/>
        <w:left w:val="none" w:sz="0" w:space="0" w:color="auto"/>
        <w:bottom w:val="none" w:sz="0" w:space="0" w:color="auto"/>
        <w:right w:val="none" w:sz="0" w:space="0" w:color="auto"/>
      </w:divBdr>
    </w:div>
    <w:div w:id="1984772414">
      <w:bodyDiv w:val="1"/>
      <w:marLeft w:val="0"/>
      <w:marRight w:val="0"/>
      <w:marTop w:val="0"/>
      <w:marBottom w:val="0"/>
      <w:divBdr>
        <w:top w:val="none" w:sz="0" w:space="0" w:color="auto"/>
        <w:left w:val="none" w:sz="0" w:space="0" w:color="auto"/>
        <w:bottom w:val="none" w:sz="0" w:space="0" w:color="auto"/>
        <w:right w:val="none" w:sz="0" w:space="0" w:color="auto"/>
      </w:divBdr>
    </w:div>
    <w:div w:id="1992784609">
      <w:bodyDiv w:val="1"/>
      <w:marLeft w:val="0"/>
      <w:marRight w:val="0"/>
      <w:marTop w:val="0"/>
      <w:marBottom w:val="0"/>
      <w:divBdr>
        <w:top w:val="none" w:sz="0" w:space="0" w:color="auto"/>
        <w:left w:val="none" w:sz="0" w:space="0" w:color="auto"/>
        <w:bottom w:val="none" w:sz="0" w:space="0" w:color="auto"/>
        <w:right w:val="none" w:sz="0" w:space="0" w:color="auto"/>
      </w:divBdr>
    </w:div>
    <w:div w:id="1993825258">
      <w:bodyDiv w:val="1"/>
      <w:marLeft w:val="0"/>
      <w:marRight w:val="0"/>
      <w:marTop w:val="0"/>
      <w:marBottom w:val="0"/>
      <w:divBdr>
        <w:top w:val="none" w:sz="0" w:space="0" w:color="auto"/>
        <w:left w:val="none" w:sz="0" w:space="0" w:color="auto"/>
        <w:bottom w:val="none" w:sz="0" w:space="0" w:color="auto"/>
        <w:right w:val="none" w:sz="0" w:space="0" w:color="auto"/>
      </w:divBdr>
    </w:div>
    <w:div w:id="1996295869">
      <w:bodyDiv w:val="1"/>
      <w:marLeft w:val="0"/>
      <w:marRight w:val="0"/>
      <w:marTop w:val="0"/>
      <w:marBottom w:val="0"/>
      <w:divBdr>
        <w:top w:val="none" w:sz="0" w:space="0" w:color="auto"/>
        <w:left w:val="none" w:sz="0" w:space="0" w:color="auto"/>
        <w:bottom w:val="none" w:sz="0" w:space="0" w:color="auto"/>
        <w:right w:val="none" w:sz="0" w:space="0" w:color="auto"/>
      </w:divBdr>
    </w:div>
    <w:div w:id="1998875127">
      <w:bodyDiv w:val="1"/>
      <w:marLeft w:val="0"/>
      <w:marRight w:val="0"/>
      <w:marTop w:val="0"/>
      <w:marBottom w:val="0"/>
      <w:divBdr>
        <w:top w:val="none" w:sz="0" w:space="0" w:color="auto"/>
        <w:left w:val="none" w:sz="0" w:space="0" w:color="auto"/>
        <w:bottom w:val="none" w:sz="0" w:space="0" w:color="auto"/>
        <w:right w:val="none" w:sz="0" w:space="0" w:color="auto"/>
      </w:divBdr>
    </w:div>
    <w:div w:id="2001036655">
      <w:bodyDiv w:val="1"/>
      <w:marLeft w:val="0"/>
      <w:marRight w:val="0"/>
      <w:marTop w:val="0"/>
      <w:marBottom w:val="0"/>
      <w:divBdr>
        <w:top w:val="none" w:sz="0" w:space="0" w:color="auto"/>
        <w:left w:val="none" w:sz="0" w:space="0" w:color="auto"/>
        <w:bottom w:val="none" w:sz="0" w:space="0" w:color="auto"/>
        <w:right w:val="none" w:sz="0" w:space="0" w:color="auto"/>
      </w:divBdr>
    </w:div>
    <w:div w:id="2003314819">
      <w:bodyDiv w:val="1"/>
      <w:marLeft w:val="0"/>
      <w:marRight w:val="0"/>
      <w:marTop w:val="0"/>
      <w:marBottom w:val="0"/>
      <w:divBdr>
        <w:top w:val="none" w:sz="0" w:space="0" w:color="auto"/>
        <w:left w:val="none" w:sz="0" w:space="0" w:color="auto"/>
        <w:bottom w:val="none" w:sz="0" w:space="0" w:color="auto"/>
        <w:right w:val="none" w:sz="0" w:space="0" w:color="auto"/>
      </w:divBdr>
    </w:div>
    <w:div w:id="2006660735">
      <w:bodyDiv w:val="1"/>
      <w:marLeft w:val="0"/>
      <w:marRight w:val="0"/>
      <w:marTop w:val="0"/>
      <w:marBottom w:val="0"/>
      <w:divBdr>
        <w:top w:val="none" w:sz="0" w:space="0" w:color="auto"/>
        <w:left w:val="none" w:sz="0" w:space="0" w:color="auto"/>
        <w:bottom w:val="none" w:sz="0" w:space="0" w:color="auto"/>
        <w:right w:val="none" w:sz="0" w:space="0" w:color="auto"/>
      </w:divBdr>
    </w:div>
    <w:div w:id="2007900500">
      <w:bodyDiv w:val="1"/>
      <w:marLeft w:val="0"/>
      <w:marRight w:val="0"/>
      <w:marTop w:val="0"/>
      <w:marBottom w:val="0"/>
      <w:divBdr>
        <w:top w:val="none" w:sz="0" w:space="0" w:color="auto"/>
        <w:left w:val="none" w:sz="0" w:space="0" w:color="auto"/>
        <w:bottom w:val="none" w:sz="0" w:space="0" w:color="auto"/>
        <w:right w:val="none" w:sz="0" w:space="0" w:color="auto"/>
      </w:divBdr>
    </w:div>
    <w:div w:id="2013026923">
      <w:bodyDiv w:val="1"/>
      <w:marLeft w:val="0"/>
      <w:marRight w:val="0"/>
      <w:marTop w:val="0"/>
      <w:marBottom w:val="0"/>
      <w:divBdr>
        <w:top w:val="none" w:sz="0" w:space="0" w:color="auto"/>
        <w:left w:val="none" w:sz="0" w:space="0" w:color="auto"/>
        <w:bottom w:val="none" w:sz="0" w:space="0" w:color="auto"/>
        <w:right w:val="none" w:sz="0" w:space="0" w:color="auto"/>
      </w:divBdr>
    </w:div>
    <w:div w:id="2016223924">
      <w:bodyDiv w:val="1"/>
      <w:marLeft w:val="0"/>
      <w:marRight w:val="0"/>
      <w:marTop w:val="0"/>
      <w:marBottom w:val="0"/>
      <w:divBdr>
        <w:top w:val="none" w:sz="0" w:space="0" w:color="auto"/>
        <w:left w:val="none" w:sz="0" w:space="0" w:color="auto"/>
        <w:bottom w:val="none" w:sz="0" w:space="0" w:color="auto"/>
        <w:right w:val="none" w:sz="0" w:space="0" w:color="auto"/>
      </w:divBdr>
    </w:div>
    <w:div w:id="2021808419">
      <w:bodyDiv w:val="1"/>
      <w:marLeft w:val="0"/>
      <w:marRight w:val="0"/>
      <w:marTop w:val="0"/>
      <w:marBottom w:val="0"/>
      <w:divBdr>
        <w:top w:val="none" w:sz="0" w:space="0" w:color="auto"/>
        <w:left w:val="none" w:sz="0" w:space="0" w:color="auto"/>
        <w:bottom w:val="none" w:sz="0" w:space="0" w:color="auto"/>
        <w:right w:val="none" w:sz="0" w:space="0" w:color="auto"/>
      </w:divBdr>
    </w:div>
    <w:div w:id="2024823272">
      <w:bodyDiv w:val="1"/>
      <w:marLeft w:val="0"/>
      <w:marRight w:val="0"/>
      <w:marTop w:val="0"/>
      <w:marBottom w:val="0"/>
      <w:divBdr>
        <w:top w:val="none" w:sz="0" w:space="0" w:color="auto"/>
        <w:left w:val="none" w:sz="0" w:space="0" w:color="auto"/>
        <w:bottom w:val="none" w:sz="0" w:space="0" w:color="auto"/>
        <w:right w:val="none" w:sz="0" w:space="0" w:color="auto"/>
      </w:divBdr>
    </w:div>
    <w:div w:id="2028946863">
      <w:bodyDiv w:val="1"/>
      <w:marLeft w:val="0"/>
      <w:marRight w:val="0"/>
      <w:marTop w:val="0"/>
      <w:marBottom w:val="0"/>
      <w:divBdr>
        <w:top w:val="none" w:sz="0" w:space="0" w:color="auto"/>
        <w:left w:val="none" w:sz="0" w:space="0" w:color="auto"/>
        <w:bottom w:val="none" w:sz="0" w:space="0" w:color="auto"/>
        <w:right w:val="none" w:sz="0" w:space="0" w:color="auto"/>
      </w:divBdr>
    </w:div>
    <w:div w:id="2030638894">
      <w:bodyDiv w:val="1"/>
      <w:marLeft w:val="0"/>
      <w:marRight w:val="0"/>
      <w:marTop w:val="0"/>
      <w:marBottom w:val="0"/>
      <w:divBdr>
        <w:top w:val="none" w:sz="0" w:space="0" w:color="auto"/>
        <w:left w:val="none" w:sz="0" w:space="0" w:color="auto"/>
        <w:bottom w:val="none" w:sz="0" w:space="0" w:color="auto"/>
        <w:right w:val="none" w:sz="0" w:space="0" w:color="auto"/>
      </w:divBdr>
    </w:div>
    <w:div w:id="2042898390">
      <w:bodyDiv w:val="1"/>
      <w:marLeft w:val="0"/>
      <w:marRight w:val="0"/>
      <w:marTop w:val="0"/>
      <w:marBottom w:val="0"/>
      <w:divBdr>
        <w:top w:val="none" w:sz="0" w:space="0" w:color="auto"/>
        <w:left w:val="none" w:sz="0" w:space="0" w:color="auto"/>
        <w:bottom w:val="none" w:sz="0" w:space="0" w:color="auto"/>
        <w:right w:val="none" w:sz="0" w:space="0" w:color="auto"/>
      </w:divBdr>
    </w:div>
    <w:div w:id="2047411106">
      <w:bodyDiv w:val="1"/>
      <w:marLeft w:val="0"/>
      <w:marRight w:val="0"/>
      <w:marTop w:val="0"/>
      <w:marBottom w:val="0"/>
      <w:divBdr>
        <w:top w:val="none" w:sz="0" w:space="0" w:color="auto"/>
        <w:left w:val="none" w:sz="0" w:space="0" w:color="auto"/>
        <w:bottom w:val="none" w:sz="0" w:space="0" w:color="auto"/>
        <w:right w:val="none" w:sz="0" w:space="0" w:color="auto"/>
      </w:divBdr>
    </w:div>
    <w:div w:id="2053915131">
      <w:bodyDiv w:val="1"/>
      <w:marLeft w:val="0"/>
      <w:marRight w:val="0"/>
      <w:marTop w:val="0"/>
      <w:marBottom w:val="0"/>
      <w:divBdr>
        <w:top w:val="none" w:sz="0" w:space="0" w:color="auto"/>
        <w:left w:val="none" w:sz="0" w:space="0" w:color="auto"/>
        <w:bottom w:val="none" w:sz="0" w:space="0" w:color="auto"/>
        <w:right w:val="none" w:sz="0" w:space="0" w:color="auto"/>
      </w:divBdr>
    </w:div>
    <w:div w:id="2058360337">
      <w:bodyDiv w:val="1"/>
      <w:marLeft w:val="0"/>
      <w:marRight w:val="0"/>
      <w:marTop w:val="0"/>
      <w:marBottom w:val="0"/>
      <w:divBdr>
        <w:top w:val="none" w:sz="0" w:space="0" w:color="auto"/>
        <w:left w:val="none" w:sz="0" w:space="0" w:color="auto"/>
        <w:bottom w:val="none" w:sz="0" w:space="0" w:color="auto"/>
        <w:right w:val="none" w:sz="0" w:space="0" w:color="auto"/>
      </w:divBdr>
    </w:div>
    <w:div w:id="2060976915">
      <w:bodyDiv w:val="1"/>
      <w:marLeft w:val="0"/>
      <w:marRight w:val="0"/>
      <w:marTop w:val="0"/>
      <w:marBottom w:val="0"/>
      <w:divBdr>
        <w:top w:val="none" w:sz="0" w:space="0" w:color="auto"/>
        <w:left w:val="none" w:sz="0" w:space="0" w:color="auto"/>
        <w:bottom w:val="none" w:sz="0" w:space="0" w:color="auto"/>
        <w:right w:val="none" w:sz="0" w:space="0" w:color="auto"/>
      </w:divBdr>
    </w:div>
    <w:div w:id="2063599645">
      <w:bodyDiv w:val="1"/>
      <w:marLeft w:val="0"/>
      <w:marRight w:val="0"/>
      <w:marTop w:val="0"/>
      <w:marBottom w:val="0"/>
      <w:divBdr>
        <w:top w:val="none" w:sz="0" w:space="0" w:color="auto"/>
        <w:left w:val="none" w:sz="0" w:space="0" w:color="auto"/>
        <w:bottom w:val="none" w:sz="0" w:space="0" w:color="auto"/>
        <w:right w:val="none" w:sz="0" w:space="0" w:color="auto"/>
      </w:divBdr>
    </w:div>
    <w:div w:id="2081172770">
      <w:bodyDiv w:val="1"/>
      <w:marLeft w:val="0"/>
      <w:marRight w:val="0"/>
      <w:marTop w:val="0"/>
      <w:marBottom w:val="0"/>
      <w:divBdr>
        <w:top w:val="none" w:sz="0" w:space="0" w:color="auto"/>
        <w:left w:val="none" w:sz="0" w:space="0" w:color="auto"/>
        <w:bottom w:val="none" w:sz="0" w:space="0" w:color="auto"/>
        <w:right w:val="none" w:sz="0" w:space="0" w:color="auto"/>
      </w:divBdr>
    </w:div>
    <w:div w:id="2082947588">
      <w:bodyDiv w:val="1"/>
      <w:marLeft w:val="0"/>
      <w:marRight w:val="0"/>
      <w:marTop w:val="0"/>
      <w:marBottom w:val="0"/>
      <w:divBdr>
        <w:top w:val="none" w:sz="0" w:space="0" w:color="auto"/>
        <w:left w:val="none" w:sz="0" w:space="0" w:color="auto"/>
        <w:bottom w:val="none" w:sz="0" w:space="0" w:color="auto"/>
        <w:right w:val="none" w:sz="0" w:space="0" w:color="auto"/>
      </w:divBdr>
    </w:div>
    <w:div w:id="2088918969">
      <w:bodyDiv w:val="1"/>
      <w:marLeft w:val="0"/>
      <w:marRight w:val="0"/>
      <w:marTop w:val="0"/>
      <w:marBottom w:val="0"/>
      <w:divBdr>
        <w:top w:val="none" w:sz="0" w:space="0" w:color="auto"/>
        <w:left w:val="none" w:sz="0" w:space="0" w:color="auto"/>
        <w:bottom w:val="none" w:sz="0" w:space="0" w:color="auto"/>
        <w:right w:val="none" w:sz="0" w:space="0" w:color="auto"/>
      </w:divBdr>
    </w:div>
    <w:div w:id="2090806052">
      <w:bodyDiv w:val="1"/>
      <w:marLeft w:val="0"/>
      <w:marRight w:val="0"/>
      <w:marTop w:val="0"/>
      <w:marBottom w:val="0"/>
      <w:divBdr>
        <w:top w:val="none" w:sz="0" w:space="0" w:color="auto"/>
        <w:left w:val="none" w:sz="0" w:space="0" w:color="auto"/>
        <w:bottom w:val="none" w:sz="0" w:space="0" w:color="auto"/>
        <w:right w:val="none" w:sz="0" w:space="0" w:color="auto"/>
      </w:divBdr>
    </w:div>
    <w:div w:id="2092921958">
      <w:bodyDiv w:val="1"/>
      <w:marLeft w:val="0"/>
      <w:marRight w:val="0"/>
      <w:marTop w:val="0"/>
      <w:marBottom w:val="0"/>
      <w:divBdr>
        <w:top w:val="none" w:sz="0" w:space="0" w:color="auto"/>
        <w:left w:val="none" w:sz="0" w:space="0" w:color="auto"/>
        <w:bottom w:val="none" w:sz="0" w:space="0" w:color="auto"/>
        <w:right w:val="none" w:sz="0" w:space="0" w:color="auto"/>
      </w:divBdr>
    </w:div>
    <w:div w:id="2097045757">
      <w:bodyDiv w:val="1"/>
      <w:marLeft w:val="0"/>
      <w:marRight w:val="0"/>
      <w:marTop w:val="0"/>
      <w:marBottom w:val="0"/>
      <w:divBdr>
        <w:top w:val="none" w:sz="0" w:space="0" w:color="auto"/>
        <w:left w:val="none" w:sz="0" w:space="0" w:color="auto"/>
        <w:bottom w:val="none" w:sz="0" w:space="0" w:color="auto"/>
        <w:right w:val="none" w:sz="0" w:space="0" w:color="auto"/>
      </w:divBdr>
    </w:div>
    <w:div w:id="2101634529">
      <w:bodyDiv w:val="1"/>
      <w:marLeft w:val="0"/>
      <w:marRight w:val="0"/>
      <w:marTop w:val="0"/>
      <w:marBottom w:val="0"/>
      <w:divBdr>
        <w:top w:val="none" w:sz="0" w:space="0" w:color="auto"/>
        <w:left w:val="none" w:sz="0" w:space="0" w:color="auto"/>
        <w:bottom w:val="none" w:sz="0" w:space="0" w:color="auto"/>
        <w:right w:val="none" w:sz="0" w:space="0" w:color="auto"/>
      </w:divBdr>
    </w:div>
    <w:div w:id="2108427296">
      <w:bodyDiv w:val="1"/>
      <w:marLeft w:val="0"/>
      <w:marRight w:val="0"/>
      <w:marTop w:val="0"/>
      <w:marBottom w:val="0"/>
      <w:divBdr>
        <w:top w:val="none" w:sz="0" w:space="0" w:color="auto"/>
        <w:left w:val="none" w:sz="0" w:space="0" w:color="auto"/>
        <w:bottom w:val="none" w:sz="0" w:space="0" w:color="auto"/>
        <w:right w:val="none" w:sz="0" w:space="0" w:color="auto"/>
      </w:divBdr>
    </w:div>
    <w:div w:id="2111269782">
      <w:bodyDiv w:val="1"/>
      <w:marLeft w:val="0"/>
      <w:marRight w:val="0"/>
      <w:marTop w:val="0"/>
      <w:marBottom w:val="0"/>
      <w:divBdr>
        <w:top w:val="none" w:sz="0" w:space="0" w:color="auto"/>
        <w:left w:val="none" w:sz="0" w:space="0" w:color="auto"/>
        <w:bottom w:val="none" w:sz="0" w:space="0" w:color="auto"/>
        <w:right w:val="none" w:sz="0" w:space="0" w:color="auto"/>
      </w:divBdr>
    </w:div>
    <w:div w:id="2131239735">
      <w:bodyDiv w:val="1"/>
      <w:marLeft w:val="0"/>
      <w:marRight w:val="0"/>
      <w:marTop w:val="0"/>
      <w:marBottom w:val="0"/>
      <w:divBdr>
        <w:top w:val="none" w:sz="0" w:space="0" w:color="auto"/>
        <w:left w:val="none" w:sz="0" w:space="0" w:color="auto"/>
        <w:bottom w:val="none" w:sz="0" w:space="0" w:color="auto"/>
        <w:right w:val="none" w:sz="0" w:space="0" w:color="auto"/>
      </w:divBdr>
    </w:div>
    <w:div w:id="2132044548">
      <w:bodyDiv w:val="1"/>
      <w:marLeft w:val="0"/>
      <w:marRight w:val="0"/>
      <w:marTop w:val="0"/>
      <w:marBottom w:val="0"/>
      <w:divBdr>
        <w:top w:val="none" w:sz="0" w:space="0" w:color="auto"/>
        <w:left w:val="none" w:sz="0" w:space="0" w:color="auto"/>
        <w:bottom w:val="none" w:sz="0" w:space="0" w:color="auto"/>
        <w:right w:val="none" w:sz="0" w:space="0" w:color="auto"/>
      </w:divBdr>
    </w:div>
    <w:div w:id="2137484801">
      <w:bodyDiv w:val="1"/>
      <w:marLeft w:val="0"/>
      <w:marRight w:val="0"/>
      <w:marTop w:val="0"/>
      <w:marBottom w:val="0"/>
      <w:divBdr>
        <w:top w:val="none" w:sz="0" w:space="0" w:color="auto"/>
        <w:left w:val="none" w:sz="0" w:space="0" w:color="auto"/>
        <w:bottom w:val="none" w:sz="0" w:space="0" w:color="auto"/>
        <w:right w:val="none" w:sz="0" w:space="0" w:color="auto"/>
      </w:divBdr>
    </w:div>
    <w:div w:id="2140688004">
      <w:bodyDiv w:val="1"/>
      <w:marLeft w:val="0"/>
      <w:marRight w:val="0"/>
      <w:marTop w:val="0"/>
      <w:marBottom w:val="0"/>
      <w:divBdr>
        <w:top w:val="none" w:sz="0" w:space="0" w:color="auto"/>
        <w:left w:val="none" w:sz="0" w:space="0" w:color="auto"/>
        <w:bottom w:val="none" w:sz="0" w:space="0" w:color="auto"/>
        <w:right w:val="none" w:sz="0" w:space="0" w:color="auto"/>
      </w:divBdr>
    </w:div>
    <w:div w:id="214257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_rels/footnotes.xml.rels><?xml version="1.0" encoding="UTF-8" standalone="yes"?>
<Relationships xmlns="http://schemas.openxmlformats.org/package/2006/relationships"><Relationship Id="rId2" Type="http://schemas.openxmlformats.org/officeDocument/2006/relationships/hyperlink" Target="mailto:S.Tauseef@cgiar.org" TargetMode="External"/><Relationship Id="rId1" Type="http://schemas.openxmlformats.org/officeDocument/2006/relationships/hyperlink" Target="mailto:saiful_bau_eco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Ahm22</b:Tag>
    <b:SourceType>JournalArticle</b:SourceType>
    <b:Guid>{9C178EFD-C1AC-400B-B372-507D12D7924F}</b:Guid>
    <b:Title>Climbing up the Ladder and Watching Out for the Fall: Poverty Dynamics in Rural Bangladesh</b:Title>
    <b:JournalName>Social Indicators Research</b:JournalName>
    <b:Year>2022</b:Year>
    <b:Pages>160, 309–340</b:Pages>
    <b:Author>
      <b:Author>
        <b:NameList>
          <b:Person>
            <b:Last>Ahmed</b:Last>
            <b:First>Akhter U</b:First>
          </b:Person>
          <b:Person>
            <b:Last>Tauseef</b:Last>
            <b:First>Salauddin</b:First>
          </b:Person>
        </b:NameList>
      </b:Author>
    </b:Author>
    <b:LCID>en-US</b:LCID>
    <b:RefOrder>10</b:RefOrder>
  </b:Source>
  <b:Source>
    <b:Tag>Isl18</b:Tag>
    <b:SourceType>JournalArticle</b:SourceType>
    <b:Guid>{DEE557CF-4D0E-411C-AC18-D4FE0E8AE121}</b:Guid>
    <b:LCID>en-US</b:LCID>
    <b:Title>Farm diversification and food and nutrition security in Bangladesh: empirical evidence from nationally representative household panel data</b:Title>
    <b:JournalName>Food Security</b:JournalName>
    <b:Year>2018</b:Year>
    <b:Pages>10:701–720</b:Pages>
    <b:Author>
      <b:Author>
        <b:NameList>
          <b:Person>
            <b:Last>Islam</b:Last>
            <b:First>Abu Hayat Md. Saiful</b:First>
          </b:Person>
          <b:Person>
            <b:Last>Braun</b:Last>
            <b:First>Joachim von</b:First>
          </b:Person>
          <b:Person>
            <b:Last>Thorne-Lyman</b:Last>
            <b:First>Andrew L.</b:First>
          </b:Person>
          <b:Person>
            <b:Last>Ahmed</b:Last>
            <b:First>Akhter U.</b:First>
          </b:Person>
        </b:NameList>
      </b:Author>
    </b:Author>
    <b:RefOrder>11</b:RefOrder>
  </b:Source>
  <b:Source>
    <b:Tag>Mun16</b:Tag>
    <b:SourceType>JournalArticle</b:SourceType>
    <b:Guid>{086ED184-D915-4377-99F8-CF562593C59B}</b:Guid>
    <b:LCID>en-US</b:LCID>
    <b:Title>Mobile Money, Remittances, and Household Welfare: Panel Evidence from Rural Uganda</b:Title>
    <b:JournalName>World Development</b:JournalName>
    <b:Year>2016</b:Year>
    <b:Pages>127-137</b:Pages>
    <b:Author>
      <b:Author>
        <b:NameList>
          <b:Person>
            <b:Last>Munyegera</b:Last>
            <b:First>Ggombe Kasim</b:First>
          </b:Person>
          <b:Person>
            <b:Last>Matsumoto </b:Last>
            <b:First>Tomoya</b:First>
          </b:Person>
        </b:NameList>
      </b:Author>
    </b:Author>
    <b:RefOrder>6</b:RefOrder>
  </b:Source>
  <b:Source>
    <b:Tag>Raj22</b:Tag>
    <b:SourceType>JournalArticle</b:SourceType>
    <b:Guid>{65805087-416B-4200-90F0-50A4526CCB22}</b:Guid>
    <b:LCID>en-US</b:LCID>
    <b:Title>Mobile phones, off-farm employment and household income in rural India</b:Title>
    <b:JournalName>Journal of Agricultural Economics</b:JournalName>
    <b:Year>2022</b:Year>
    <b:Pages>1-17</b:Pages>
    <b:Author>
      <b:Author>
        <b:NameList>
          <b:Person>
            <b:Last>Rajkhowa</b:Last>
            <b:First>Pallavi</b:First>
          </b:Person>
          <b:Person>
            <b:Last>Qaim</b:Last>
            <b:First>Matin</b:First>
          </b:Person>
        </b:NameList>
      </b:Author>
    </b:Author>
    <b:RefOrder>1</b:RefOrder>
  </b:Source>
  <b:Source>
    <b:Tag>Aso15</b:Tag>
    <b:SourceType>JournalArticle</b:SourceType>
    <b:Guid>{DED439E3-B3FA-4CF3-9241-531F943D6689}</b:Guid>
    <b:LCID>en-US</b:LCID>
    <b:Title>The impact of mobile phone penetration on African inequality</b:Title>
    <b:JournalName>International Journal of Social Economics</b:JournalName>
    <b:Year>2015</b:Year>
    <b:Pages>706-716</b:Pages>
    <b:Author>
      <b:Author>
        <b:NameList>
          <b:Person>
            <b:Last>Asongu</b:Last>
            <b:First>Simplice A.</b:First>
          </b:Person>
        </b:NameList>
      </b:Author>
    </b:Author>
    <b:RefOrder>12</b:RefOrder>
  </b:Source>
  <b:Source>
    <b:Tag>Miy22</b:Tag>
    <b:SourceType>JournalArticle</b:SourceType>
    <b:Guid>{33980864-59D2-4E87-A057-E11B7D812957}</b:Guid>
    <b:LCID>en-US</b:LCID>
    <b:Title>Mobile phone ownership and household welfare: Evidence from South Africa’s household survey</b:Title>
    <b:JournalName>World Development</b:JournalName>
    <b:Year>2022</b:Year>
    <b:Pages>105863</b:Pages>
    <b:Author>
      <b:Author>
        <b:NameList>
          <b:Person>
            <b:Last>Miyajima</b:Last>
            <b:First>Ken</b:First>
          </b:Person>
        </b:NameList>
      </b:Author>
    </b:Author>
    <b:RefOrder>13</b:RefOrder>
  </b:Source>
  <b:Source>
    <b:Tag>MaW18</b:Tag>
    <b:SourceType>JournalArticle</b:SourceType>
    <b:Guid>{41BBEC47-E032-44C1-910C-800B0EBBEF2E}</b:Guid>
    <b:LCID>en-US</b:LCID>
    <b:Title>Off-farm work, smartphone use and household income: Evidence from rural China</b:Title>
    <b:JournalName>China Economic Review</b:JournalName>
    <b:Year>2018</b:Year>
    <b:Pages>80-94</b:Pages>
    <b:Author>
      <b:Author>
        <b:NameList>
          <b:Person>
            <b:Last>Ma</b:Last>
            <b:First>Wanglin</b:First>
          </b:Person>
          <b:Person>
            <b:Last>Renwick</b:Last>
            <b:First>Alan</b:First>
          </b:Person>
          <b:Person>
            <b:Last>Nie</b:Last>
            <b:First>Peng</b:First>
          </b:Person>
          <b:Person>
            <b:Last>Tang</b:Last>
            <b:First>Jianjun</b:First>
          </b:Person>
          <b:Person>
            <b:Last>Cai</b:Last>
            <b:First>Rong</b:First>
          </b:Person>
        </b:NameList>
      </b:Author>
    </b:Author>
    <b:RefOrder>14</b:RefOrder>
  </b:Source>
  <b:Source>
    <b:Tag>Sek17</b:Tag>
    <b:SourceType>JournalArticle</b:SourceType>
    <b:Guid>{F99DCBCB-7598-461C-9539-070DEEACFFCE}</b:Guid>
    <b:LCID>en-US</b:LCID>
    <b:Title>Can mobile phones improve gender equality and nutrition? Panel data evidence from farm households in Uganda</b:Title>
    <b:JournalName>Food Policy</b:JournalName>
    <b:Year>2017</b:Year>
    <b:Pages>95-103</b:Pages>
    <b:Author>
      <b:Author>
        <b:NameList>
          <b:Person>
            <b:Last>Sekabira</b:Last>
            <b:First>Haruna</b:First>
          </b:Person>
          <b:Person>
            <b:Last>Qaim</b:Last>
            <b:First>Matin</b:First>
          </b:Person>
        </b:NameList>
      </b:Author>
    </b:Author>
    <b:RefOrder>15</b:RefOrder>
  </b:Source>
  <b:Source>
    <b:Tag>Ler</b:Tag>
    <b:SourceType>JournalArticle</b:SourceType>
    <b:Guid>{089CD628-05D5-4F46-8A76-66550D87DE48}</b:Guid>
    <b:LCID>en-US</b:LCID>
    <b:Title>Income inequality effects by income source: A new approach and applications to the United States</b:Title>
    <b:Author>
      <b:Author>
        <b:NameList>
          <b:Person>
            <b:Last>Lerman</b:Last>
            <b:First>Robert I.</b:First>
          </b:Person>
          <b:Person>
            <b:Last>Yitzhaki</b:Last>
            <b:First>Shlomo</b:First>
          </b:Person>
        </b:NameList>
      </b:Author>
    </b:Author>
    <b:JournalName>Review of Economics and Statistics</b:JournalName>
    <b:Year>1985</b:Year>
    <b:Pages>151-156</b:Pages>
    <b:RefOrder>5</b:RefOrder>
  </b:Source>
  <b:Source>
    <b:Tag>Mut09</b:Tag>
    <b:SourceType>JournalArticle</b:SourceType>
    <b:Guid>{AF47F750-F2B1-4FBB-9397-A589D956EF79}</b:Guid>
    <b:LCID>en-US</b:LCID>
    <b:Title>The Impact of Mobile Phone Coverage Expansion on Market Participation: Panel Data Evidence</b:Title>
    <b:JournalName>World Development</b:JournalName>
    <b:Year>2009</b:Year>
    <b:Pages>1887-1896</b:Pages>
    <b:Author>
      <b:Author>
        <b:NameList>
          <b:Person>
            <b:Last>Muto</b:Last>
            <b:First>Megumi</b:First>
          </b:Person>
          <b:Person>
            <b:Last>Yamano</b:Last>
            <b:First>Takashi</b:First>
          </b:Person>
        </b:NameList>
      </b:Author>
    </b:Author>
    <b:RefOrder>16</b:RefOrder>
  </b:Source>
  <b:Source>
    <b:Tag>Rea00</b:Tag>
    <b:SourceType>JournalArticle</b:SourceType>
    <b:Guid>{0BF50208-F83A-4879-988E-9061CA9E6D8D}</b:Guid>
    <b:LCID>en-US</b:LCID>
    <b:Title>Effects of Non-Farm Employment on Rural Income Inequality in Developing Countries: An Investment Perspective</b:Title>
    <b:JournalName>Journal of Agricultural Economics</b:JournalName>
    <b:Year>2000</b:Year>
    <b:Pages>266-288</b:Pages>
    <b:Author>
      <b:Author>
        <b:NameList>
          <b:Person>
            <b:Last>Reardon</b:Last>
            <b:First>Thomas</b:First>
          </b:Person>
          <b:Person>
            <b:Last>Taylor</b:Last>
            <b:First>J.Edward</b:First>
          </b:Person>
          <b:Person>
            <b:Last>Stamoulis</b:Last>
            <b:First>Kostas</b:First>
          </b:Person>
          <b:Person>
            <b:Last>Lanjouw</b:Last>
            <b:First>Peter</b:First>
          </b:Person>
          <b:Person>
            <b:Last>Balisacan</b:Last>
            <b:First>Arsenio</b:First>
          </b:Person>
        </b:NameList>
      </b:Author>
    </b:Author>
    <b:RefOrder>17</b:RefOrder>
  </b:Source>
  <b:Source>
    <b:Tag>Ada94</b:Tag>
    <b:SourceType>JournalArticle</b:SourceType>
    <b:Guid>{C6C989FC-353B-4917-A806-050D286BF96B}</b:Guid>
    <b:LCID>en-US</b:LCID>
    <b:Title>Non‐farm income and inequality in rural Pakistan:</b:Title>
    <b:JournalName>The Journal of Development Studies</b:JournalName>
    <b:Year>1994</b:Year>
    <b:Pages>110-133</b:Pages>
    <b:Author>
      <b:Author>
        <b:NameList>
          <b:Person>
            <b:Last>Adams Jr.</b:Last>
            <b:First>Richard H.</b:First>
          </b:Person>
        </b:NameList>
      </b:Author>
    </b:Author>
    <b:RefOrder>18</b:RefOrder>
  </b:Source>
  <b:Source>
    <b:Tag>Ada02</b:Tag>
    <b:SourceType>JournalArticle</b:SourceType>
    <b:Guid>{9E83EA2E-369C-47FA-AE06-4EAF7DADD32D}</b:Guid>
    <b:LCID>en-US</b:LCID>
    <b:Title>Nonfarm Income, Inequality, and Land in Rural Egypt</b:Title>
    <b:JournalName>Economic Development and Cultural Change</b:JournalName>
    <b:Year>2002</b:Year>
    <b:Pages>339-363</b:Pages>
    <b:Author>
      <b:Author>
        <b:NameList>
          <b:Person>
            <b:Last>Adams Jr.</b:Last>
            <b:First>Richard H.</b:First>
          </b:Person>
        </b:NameList>
      </b:Author>
    </b:Author>
    <b:RefOrder>19</b:RefOrder>
  </b:Source>
  <b:Source>
    <b:Tag>Mur18</b:Tag>
    <b:SourceType>JournalArticle</b:SourceType>
    <b:Guid>{5D890ADD-83BA-4CED-817B-859E91ADB712}</b:Guid>
    <b:LCID>en-US</b:LCID>
    <b:Title>Social Network Effects on Mobile Money Adoption in Uganda</b:Title>
    <b:JournalName>The Journal of Development Studies</b:JournalName>
    <b:Year>2018</b:Year>
    <b:Pages>327-342</b:Pages>
    <b:Author>
      <b:Author>
        <b:NameList>
          <b:Person>
            <b:Last>Murendo</b:Last>
            <b:First>Conrad</b:First>
          </b:Person>
          <b:Person>
            <b:Last>Wollni</b:Last>
            <b:First>Meike</b:First>
          </b:Person>
          <b:Person>
            <b:Last>Brauw</b:Last>
            <b:First>Alan De</b:First>
          </b:Person>
          <b:Person>
            <b:Last>Mugabi</b:Last>
            <b:First>Nicholas</b:First>
          </b:Person>
        </b:NameList>
      </b:Author>
    </b:Author>
    <b:RefOrder>20</b:RefOrder>
  </b:Source>
  <b:Source>
    <b:Tag>Mun78</b:Tag>
    <b:SourceType>JournalArticle</b:SourceType>
    <b:Guid>{C95934D7-B94E-4AD9-B4ED-4A5EE4191B3E}</b:Guid>
    <b:LCID>en-US</b:LCID>
    <b:Title>On the Pooling of Time Series and Cross Section Data</b:Title>
    <b:JournalName>Econometrica</b:JournalName>
    <b:Year>1978</b:Year>
    <b:Pages>69-85</b:Pages>
    <b:Author>
      <b:Author>
        <b:NameList>
          <b:Person>
            <b:Last>Mundlak</b:Last>
            <b:First>Yair</b:First>
          </b:Person>
        </b:NameList>
      </b:Author>
    </b:Author>
    <b:RefOrder>21</b:RefOrder>
  </b:Source>
  <b:Source>
    <b:Tag>Cam05</b:Tag>
    <b:SourceType>Book</b:SourceType>
    <b:Guid>{54BA1D4D-6548-4B9A-84A0-0BFCFC96DEFB}</b:Guid>
    <b:LCID>en-US</b:LCID>
    <b:Title>Microeconometrics: Methods and Applications</b:Title>
    <b:Year>2005</b:Year>
    <b:Author>
      <b:Author>
        <b:NameList>
          <b:Person>
            <b:Last>Cameron</b:Last>
            <b:First>A.C.</b:First>
          </b:Person>
          <b:Person>
            <b:Last>Trivedi</b:Last>
            <b:First>P.K.</b:First>
          </b:Person>
        </b:NameList>
      </b:Author>
    </b:Author>
    <b:City>Cambridge</b:City>
    <b:Publisher>Cambridge University Press</b:Publisher>
    <b:RefOrder>4</b:RefOrder>
  </b:Source>
  <b:Source>
    <b:Tag>GSM21</b:Tag>
    <b:SourceType>Report</b:SourceType>
    <b:Guid>{9B6F9D45-FD31-4207-9877-CA6360F7A5C8}</b:Guid>
    <b:Title>Achieving mobile-enabled digital inclusion in Bangladesh</b:Title>
    <b:Year>2021</b:Year>
    <b:LCID>en-US</b:LCID>
    <b:Publisher>GSMA Association</b:Publisher>
    <b:City>London, United Kingdom</b:City>
    <b:Author>
      <b:Author>
        <b:Corporate>GSM Association</b:Corporate>
      </b:Author>
    </b:Author>
    <b:RefOrder>22</b:RefOrder>
  </b:Source>
  <b:Source>
    <b:Tag>Aso16</b:Tag>
    <b:SourceType>JournalArticle</b:SourceType>
    <b:Guid>{13644253-DBE8-4769-A8EF-76C418DDB21F}</b:Guid>
    <b:LCID>en-US</b:LCID>
    <b:Title>The Mobile Phone in the Diffusion of Knowledge for Institutional Quality in Sub-Saharan Africa</b:Title>
    <b:JournalName>World Development</b:JournalName>
    <b:Year>2016</b:Year>
    <b:Pages>133-147</b:Pages>
    <b:Author>
      <b:Author>
        <b:NameList>
          <b:Person>
            <b:Last>Asongu</b:Last>
            <b:First>Simlice A.</b:First>
          </b:Person>
          <b:Person>
            <b:Last>Nwachukwu</b:Last>
            <b:First>Jacinta C.</b:First>
          </b:Person>
        </b:NameList>
      </b:Author>
    </b:Author>
    <b:RefOrder>23</b:RefOrder>
  </b:Source>
  <b:Source>
    <b:Tag>Ake10</b:Tag>
    <b:SourceType>JournalArticle</b:SourceType>
    <b:Guid>{ED618681-293D-4A9B-B1E8-CCD9ECC4D760}</b:Guid>
    <b:LCID>en-US</b:LCID>
    <b:Title>Mobile Phones and Economic Development in Africa</b:Title>
    <b:JournalName>Journal of Economic Perspectives</b:JournalName>
    <b:Year>2010</b:Year>
    <b:Pages>207-232</b:Pages>
    <b:Author>
      <b:Author>
        <b:NameList>
          <b:Person>
            <b:Last>Aker</b:Last>
            <b:First>Jenny C.</b:First>
          </b:Person>
          <b:Person>
            <b:Last>Mbiti</b:Last>
            <b:First>Isaac M.</b:First>
          </b:Person>
        </b:NameList>
      </b:Author>
    </b:Author>
    <b:RefOrder>24</b:RefOrder>
  </b:Source>
  <b:Source>
    <b:Tag>Deb20</b:Tag>
    <b:SourceType>JournalArticle</b:SourceType>
    <b:Guid>{FB9F4769-BF99-43E1-91DB-C3BC3F4D272D}</b:Guid>
    <b:LCID>en-US</b:LCID>
    <b:Title>LINKS BETWEEN MATERNAL EMPLOYMENT AND CHILD NUTRITION IN RURAL TANZANIA</b:Title>
    <b:JournalName>American Journal of Agricultural Economics</b:JournalName>
    <b:Year>2020</b:Year>
    <b:Pages>812-830</b:Pages>
    <b:Author>
      <b:Author>
        <b:NameList>
          <b:Person>
            <b:Last>Debela</b:Last>
            <b:First>Bethelhem Legesse</b:First>
          </b:Person>
          <b:Person>
            <b:Last>Gehrke</b:Last>
            <b:First>Esther</b:First>
          </b:Person>
          <b:Person>
            <b:Last>Qaim</b:Last>
            <b:First>Matin</b:First>
          </b:Person>
        </b:NameList>
      </b:Author>
    </b:Author>
    <b:RefOrder>25</b:RefOrder>
  </b:Source>
  <b:Source>
    <b:Tag>Mis15</b:Tag>
    <b:SourceType>JournalArticle</b:SourceType>
    <b:Guid>{5155DED6-B35D-49A5-876E-03E4DC7B08C1}</b:Guid>
    <b:LCID>en-US</b:LCID>
    <b:Title>Impact of off-farm income on food expenditures in rural Bangladesh: an unconditional quantile regression approach</b:Title>
    <b:JournalName>Agricultural Economics</b:JournalName>
    <b:Year>2015</b:Year>
    <b:Pages>139-148</b:Pages>
    <b:Author>
      <b:Author>
        <b:NameList>
          <b:Person>
            <b:Last>Mishra</b:Last>
            <b:First>Ashok K.</b:First>
          </b:Person>
          <b:Person>
            <b:Last>Mottaleb</b:Last>
            <b:First>Kh. A.</b:First>
          </b:Person>
          <b:Person>
            <b:Last>Mohanty</b:Last>
            <b:First>Samarendu</b:First>
          </b:Person>
        </b:NameList>
      </b:Author>
    </b:Author>
    <b:RefOrder>26</b:RefOrder>
  </b:Source>
  <b:Source>
    <b:Tag>Fos84</b:Tag>
    <b:SourceType>JournalArticle</b:SourceType>
    <b:Guid>{EEF4C619-2A8C-496E-A288-36BDEAAB07AB}</b:Guid>
    <b:LCID>en-US</b:LCID>
    <b:Title>A class of decomposable poverty measures</b:Title>
    <b:JournalName>Econometrica</b:JournalName>
    <b:Year>1984</b:Year>
    <b:Pages>761-766</b:Pages>
    <b:Author>
      <b:Author>
        <b:NameList>
          <b:Person>
            <b:Last>Foster</b:Last>
            <b:First>James</b:First>
          </b:Person>
          <b:Person>
            <b:Last>Greer</b:Last>
            <b:First>Joel</b:First>
          </b:Person>
          <b:Person>
            <b:Last>Thorbecke</b:Last>
            <b:First>Erik</b:First>
          </b:Person>
        </b:NameList>
      </b:Author>
    </b:Author>
    <b:RefOrder>27</b:RefOrder>
  </b:Source>
  <b:Source>
    <b:Tag>Tau21</b:Tag>
    <b:SourceType>JournalArticle</b:SourceType>
    <b:Guid>{E69C76F8-835C-4DEC-9A7B-45760C3FA7B1}</b:Guid>
    <b:Title>Can Money Buy Happiness? Subjective Wellbeing and Its Relationship with Income, Relative Income, Monetary and Non‑monetary Poverty in Bangladesh</b:Title>
    <b:JournalName>Journal of Happiness Studies</b:JournalName>
    <b:Year>2021</b:Year>
    <b:Pages>1073-1098</b:Pages>
    <b:Author>
      <b:Author>
        <b:NameList>
          <b:Person>
            <b:Last>Tauseef</b:Last>
            <b:First>Salauddin</b:First>
          </b:Person>
        </b:NameList>
      </b:Author>
    </b:Author>
    <b:LCID>en-US</b:LCID>
    <b:RefOrder>28</b:RefOrder>
  </b:Source>
  <b:Source>
    <b:Tag>Alk18</b:Tag>
    <b:SourceType>Book</b:SourceType>
    <b:Guid>{075500EE-AA9A-44F8-BC6D-2DA6E41E19AC}</b:Guid>
    <b:Title>The global mutidimensional poverty index (MPI): 2018 revision OPHI MPI Methodological Notes 46</b:Title>
    <b:Year>2018</b:Year>
    <b:LCID>en-US</b:LCID>
    <b:City>Oxford, UK</b:City>
    <b:Publisher>Oxford Poverty and Human Development Initiative</b:Publisher>
    <b:Author>
      <b:Author>
        <b:NameList>
          <b:Person>
            <b:Last>Alkire</b:Last>
            <b:First>S</b:First>
          </b:Person>
          <b:Person>
            <b:Last>Kanagaratnam</b:Last>
            <b:First>U</b:First>
          </b:Person>
          <b:Person>
            <b:Last>Suppa</b:Last>
            <b:First>N</b:First>
          </b:Person>
        </b:NameList>
      </b:Author>
    </b:Author>
    <b:RefOrder>29</b:RefOrder>
  </b:Source>
  <b:Source>
    <b:Tag>Vys06</b:Tag>
    <b:SourceType>JournalArticle</b:SourceType>
    <b:Guid>{B3CD38F7-89CD-4FFD-97A8-9EF15C6F1417}</b:Guid>
    <b:Title>Constructing socio-economic status indices: how to use principal components analysis </b:Title>
    <b:Year>2006</b:Year>
    <b:LCID>en-US</b:LCID>
    <b:JournalName>Health Policy and Planning</b:JournalName>
    <b:Pages>459-468</b:Pages>
    <b:Author>
      <b:Author>
        <b:NameList>
          <b:Person>
            <b:Last>Vysas</b:Last>
            <b:First>Seema</b:First>
          </b:Person>
          <b:Person>
            <b:Last>Kumaranayake</b:Last>
            <b:First>Lilani</b:First>
          </b:Person>
        </b:NameList>
      </b:Author>
    </b:Author>
    <b:RefOrder>30</b:RefOrder>
  </b:Source>
  <b:Source>
    <b:Tag>Sta97</b:Tag>
    <b:SourceType>JournalArticle</b:SourceType>
    <b:Guid>{8C05E59C-024E-4092-B813-92592104EEFE}</b:Guid>
    <b:LCID>en-US</b:LCID>
    <b:Title>Instrumental Variables Regression with Weak Instruments</b:Title>
    <b:JournalName>Econometrica</b:JournalName>
    <b:Year>1997</b:Year>
    <b:Pages>557-586</b:Pages>
    <b:Author>
      <b:Author>
        <b:NameList>
          <b:Person>
            <b:Last>Staiger</b:Last>
            <b:First>Douglas</b:First>
          </b:Person>
          <b:Person>
            <b:Last>Stock</b:Last>
            <b:First>James</b:First>
          </b:Person>
        </b:NameList>
      </b:Author>
    </b:Author>
    <b:RefOrder>31</b:RefOrder>
  </b:Source>
  <b:Source>
    <b:Tag>Cli08</b:Tag>
    <b:SourceType>JournalArticle</b:SourceType>
    <b:Guid>{79ADD7DE-46C1-4236-89FC-E65A24828697}</b:Guid>
    <b:Title>SOME PRACTICAL GUIDANCE FOR THE IMPLEMENTATION OF PROPENSITY SCORE MATCHING</b:Title>
    <b:JournalName>Journal of Economic Surveys</b:JournalName>
    <b:Year>2008</b:Year>
    <b:Pages>31-72</b:Pages>
    <b:Author>
      <b:Author>
        <b:NameList>
          <b:Person>
            <b:Last>Cliendo</b:Last>
            <b:First>Marco</b:First>
          </b:Person>
          <b:Person>
            <b:Last>Kopeinig</b:Last>
            <b:First>Sabine</b:First>
          </b:Person>
        </b:NameList>
      </b:Author>
    </b:Author>
    <b:LCID>en-US</b:LCID>
    <b:RefOrder>8</b:RefOrder>
  </b:Source>
  <b:Source>
    <b:Tag>Kha12</b:Tag>
    <b:SourceType>JournalArticle</b:SourceType>
    <b:Guid>{0015CFA1-6E15-4294-8089-297502886E75}</b:Guid>
    <b:LCID>en-US</b:LCID>
    <b:Title>Seasonality of income and poverty in Bangladesh</b:Title>
    <b:JournalName>Journal of Development Economics</b:JournalName>
    <b:Year>2012</b:Year>
    <b:Pages>244-256</b:Pages>
    <b:Author>
      <b:Author>
        <b:NameList>
          <b:Person>
            <b:Last>Khandker</b:Last>
            <b:First>Shahidur R.</b:First>
          </b:Person>
        </b:NameList>
      </b:Author>
    </b:Author>
    <b:RefOrder>32</b:RefOrder>
  </b:Source>
  <b:Source>
    <b:Tag>Sek171</b:Tag>
    <b:SourceType>JournalArticle</b:SourceType>
    <b:Guid>{954CE60A-F98D-4E91-9D5F-3D2F076765C5}</b:Guid>
    <b:Title>Mobile money, agricultural marketing, and off-farm income in Uganda</b:Title>
    <b:Year>2017</b:Year>
    <b:LCID>en-US</b:LCID>
    <b:JournalName>Agricultural Economics</b:JournalName>
    <b:Pages>597-611</b:Pages>
    <b:Author>
      <b:Author>
        <b:NameList>
          <b:Person>
            <b:Last>Sekabira</b:Last>
            <b:First>Haruna</b:First>
          </b:Person>
          <b:Person>
            <b:Last>Qaim</b:Last>
            <b:First>Matin</b:First>
          </b:Person>
        </b:NameList>
      </b:Author>
    </b:Author>
    <b:RefOrder>33</b:RefOrder>
  </b:Source>
  <b:Source>
    <b:Tag>Tad15</b:Tag>
    <b:SourceType>JournalArticle</b:SourceType>
    <b:Guid>{B6238515-C2DB-4D3D-B5FF-FD8F395EBEEC}</b:Guid>
    <b:LCID>en-US</b:LCID>
    <b:Title>Mobile Phones and Farmers’ Marketing Decisions in Ethiopia</b:Title>
    <b:JournalName>World Development</b:JournalName>
    <b:Year>2015</b:Year>
    <b:Pages>296-307</b:Pages>
    <b:Author>
      <b:Author>
        <b:NameList>
          <b:Person>
            <b:Last>Tadesse</b:Last>
            <b:First>Getaw</b:First>
          </b:Person>
          <b:Person>
            <b:Last>Bahigwa</b:Last>
            <b:First>Godfrey</b:First>
          </b:Person>
        </b:NameList>
      </b:Author>
    </b:Author>
    <b:RefOrder>34</b:RefOrder>
  </b:Source>
  <b:Source>
    <b:Tag>Lee21</b:Tag>
    <b:SourceType>JournalArticle</b:SourceType>
    <b:Guid>{55E18974-4320-4984-B6BF-3F1E4F2B8590}</b:Guid>
    <b:LCID>en-US</b:LCID>
    <b:Title>Poverty and Migration in the Digital Age: Experimental Evidence on Mobile Banking in Bangladesh</b:Title>
    <b:JournalName>American Economic Journal: Applied Economics</b:JournalName>
    <b:Year>2021</b:Year>
    <b:Pages>38-71</b:Pages>
    <b:Author>
      <b:Author>
        <b:NameList>
          <b:Person>
            <b:Last>Lee</b:Last>
            <b:First>Jean N</b:First>
          </b:Person>
          <b:Person>
            <b:Last>Morduch</b:Last>
            <b:First>Jonathan</b:First>
          </b:Person>
          <b:Person>
            <b:Last>Ravindran</b:Last>
            <b:First>Saravana</b:First>
          </b:Person>
          <b:Person>
            <b:Last>Shonchoy</b:Last>
            <b:First>Abu</b:First>
          </b:Person>
          <b:Person>
            <b:Last>Zaman</b:Last>
            <b:First>Hassan</b:First>
          </b:Person>
        </b:NameList>
      </b:Author>
    </b:Author>
    <b:RefOrder>35</b:RefOrder>
  </b:Source>
  <b:Source>
    <b:Tag>Asl17</b:Tag>
    <b:SourceType>JournalArticle</b:SourceType>
    <b:Guid>{6A950E12-892F-4C68-81C4-DF8A7443E8C3}</b:Guid>
    <b:LCID>en-US</b:LCID>
    <b:Title>Financial Inclusion and Inclusive Growth: A Review of Recent Empirical Evidence</b:Title>
    <b:JournalName>World Bank Policy Research Working Paper</b:JournalName>
    <b:Year>2017</b:Year>
    <b:Pages>No. 8040</b:Pages>
    <b:Author>
      <b:Author>
        <b:NameList>
          <b:Person>
            <b:Last>Asli</b:Last>
            <b:First>Demirgüç-Kunt</b:First>
          </b:Person>
          <b:Person>
            <b:Last>Drothe</b:Last>
            <b:First>Singer</b:First>
          </b:Person>
        </b:NameList>
      </b:Author>
    </b:Author>
    <b:RefOrder>9</b:RefOrder>
  </b:Source>
  <b:Source>
    <b:Tag>Rol20</b:Tag>
    <b:SourceType>JournalArticle</b:SourceType>
    <b:Guid>{8CEA8794-BB5F-4F0E-B320-8037A66D16CC}</b:Guid>
    <b:LCID>en-US</b:LCID>
    <b:Title>Improving Gender Participation in Agricultural Technology Adoption in Asia: From Rhetoric to Practical Action</b:Title>
    <b:JournalName>Applied Economic Perspectives and Policy</b:JournalName>
    <b:Year>2020</b:Year>
    <b:Pages>113-125</b:Pages>
    <b:Author>
      <b:Author>
        <b:NameList>
          <b:Person>
            <b:Last>Rola-Rubzen</b:Last>
            <b:First>Maria Fay</b:First>
          </b:Person>
          <b:Person>
            <b:Last>Paris</b:Last>
            <b:First>Thelma</b:First>
          </b:Person>
          <b:Person>
            <b:Last>Hawkins</b:Last>
            <b:First>Jacob</b:First>
          </b:Person>
          <b:Person>
            <b:Last>Sapkota</b:Last>
            <b:First>Bibek</b:First>
          </b:Person>
        </b:NameList>
      </b:Author>
    </b:Author>
    <b:RefOrder>36</b:RefOrder>
  </b:Source>
  <b:Source>
    <b:Tag>Car20</b:Tag>
    <b:SourceType>JournalArticle</b:SourceType>
    <b:Guid>{F13C4E52-87BF-4543-A33A-E127C9E45173}</b:Guid>
    <b:LCID>en-US</b:LCID>
    <b:Title>Early Rainfall Shocks and Later-Life Outcomes: Evidence from Colombia</b:Title>
    <b:JournalName>The World Bank Economic Review</b:JournalName>
    <b:Year>2020</b:Year>
    <b:Pages>179-209</b:Pages>
    <b:Author>
      <b:Author>
        <b:NameList>
          <b:Person>
            <b:Last>Carrillo</b:Last>
            <b:First>Bradimir</b:First>
          </b:Person>
        </b:NameList>
      </b:Author>
    </b:Author>
    <b:RefOrder>3</b:RefOrder>
  </b:Source>
  <b:Source>
    <b:Tag>Auf</b:Tag>
    <b:SourceType>JournalArticle</b:SourceType>
    <b:Guid>{D31CCEC2-5984-4CA3-BA87-E6533964DF8A}</b:Guid>
    <b:LCID>en-US</b:LCID>
    <b:Title>Regional Crop Diversity and Weather Shocks in India</b:Title>
    <b:Author>
      <b:Author>
        <b:NameList>
          <b:Person>
            <b:Last>Auffhammer</b:Last>
            <b:First>Maximilian</b:First>
          </b:Person>
          <b:Person>
            <b:Last>Carleton</b:Last>
            <b:First>Tamma</b:First>
          </b:Person>
        </b:NameList>
      </b:Author>
    </b:Author>
    <b:JournalName>Asian Development Review</b:JournalName>
    <b:Year>2018</b:Year>
    <b:Pages>113-130</b:Pages>
    <b:RefOrder>2</b:RefOrder>
  </b:Source>
  <b:Source>
    <b:Tag>Isl20</b:Tag>
    <b:SourceType>JournalArticle</b:SourceType>
    <b:Guid>{09680ABE-F180-4D29-AD73-76C69E071974}</b:Guid>
    <b:Title>Labour Market Participation of Women in RuralBangladesh: The Role of Microfinance</b:Title>
    <b:Year>2020</b:Year>
    <b:LCID>en-US</b:LCID>
    <b:Author>
      <b:Author>
        <b:NameList>
          <b:Person>
            <b:Last>Islam</b:Last>
            <b:First>Asadul</b:First>
          </b:Person>
          <b:Person>
            <b:Last>Pakrashi</b:Last>
            <b:First>Debayan</b:First>
          </b:Person>
        </b:NameList>
      </b:Author>
    </b:Author>
    <b:JournalName>The Journal of Development Studies</b:JournalName>
    <b:Pages>1927-1946</b:Pages>
    <b:RefOrder>7</b:RefOrder>
  </b:Source>
  <b:Source>
    <b:Tag>Mat22</b:Tag>
    <b:SourceType>JournalArticle</b:SourceType>
    <b:Guid>{D9C5E1C6-E56F-4ECB-B4A0-70D2565AC2FF}</b:Guid>
    <b:Title>Climate Variability, Livelihood Diversification, and Household Food Security in Bangladesh</b:Title>
    <b:Year>2021</b:Year>
    <b:LCID>en-US</b:LCID>
    <b:JournalName>2021 ASAE 10th International Conference (Virtual), December 6-8</b:JournalName>
    <b:Pages>603-642</b:Pages>
    <b:Author>
      <b:Author>
        <b:NameList>
          <b:Person>
            <b:Last>Matsuura</b:Last>
            <b:First>Masanori</b:First>
          </b:Person>
          <b:Person>
            <b:Last>Luh</b:Last>
            <b:First>Yir-Huieh</b:First>
          </b:Person>
          <b:Person>
            <b:Last>Islam</b:Last>
            <b:First>Abu Hayat Md. Saiful</b:First>
          </b:Person>
        </b:NameList>
      </b:Author>
    </b:Author>
    <b:RefOrder>37</b:RefOrder>
  </b:Source>
  <b:Source>
    <b:Tag>Asf19</b:Tag>
    <b:SourceType>JournalArticle</b:SourceType>
    <b:Guid>{B791AE28-513F-44D5-846F-1F20A9A5812D}</b:Guid>
    <b:LCID>en-US</b:LCID>
    <b:Title>Heterogeneous impact of livelihood diversification on household welfare: Cross-country evidence from Sub-Saharan Africa</b:Title>
    <b:JournalName>World Development</b:JournalName>
    <b:Year>2019</b:Year>
    <b:Pages>278-295</b:Pages>
    <b:Author>
      <b:Author>
        <b:NameList>
          <b:Person>
            <b:Last>Asfaw</b:Last>
            <b:First>Solomon</b:First>
          </b:Person>
          <b:Person>
            <b:Last>Scognamillo</b:Last>
            <b:First>Antonio</b:First>
          </b:Person>
          <b:Person>
            <b:Last>Carprera</b:Last>
            <b:First>Gloria Di</b:First>
          </b:Person>
          <b:Person>
            <b:Last>Sitko</b:Last>
            <b:First>Nicholas</b:First>
          </b:Person>
          <b:Person>
            <b:Last>Ignaciuk</b:Last>
            <b:First>Adriana</b:First>
          </b:Person>
        </b:NameList>
      </b:Author>
    </b:Author>
    <b:RefOrder>38</b:RefOrder>
  </b:Source>
  <b:Source>
    <b:Tag>Kha12a</b:Tag>
    <b:SourceType>JournalArticle</b:SourceType>
    <b:Guid>{2FF8BFF7-0C84-4048-A693-F02C9D489008}</b:Guid>
    <b:LCID>en-US</b:LCID>
    <b:Title>Seasonality of income and poverty in Bangladesh</b:Title>
    <b:JournalName>Journal of Development Economics</b:JournalName>
    <b:Year>2012</b:Year>
    <b:Pages>244-256</b:Pages>
    <b:Author>
      <b:Author>
        <b:NameList>
          <b:Person>
            <b:Last>Khandker</b:Last>
            <b:First>Shahidur</b:First>
          </b:Person>
        </b:NameList>
      </b:Author>
    </b:Author>
    <b:RefOrder>39</b:RefOrder>
  </b:Source>
  <b:Source>
    <b:Tag>Wna20</b:Tag>
    <b:SourceType>JournalArticle</b:SourceType>
    <b:Guid>{22435747-A497-424E-970F-14FDBCE59715}</b:Guid>
    <b:LCID>en-US</b:LCID>
    <b:Title>Smartphone use and income growth in rural China: empirical results and policy implications</b:Title>
    <b:JournalName>Electronic Commerce Research</b:JournalName>
    <b:Year>2020</b:Year>
    <b:Pages>713-736</b:Pages>
    <b:Author>
      <b:Author>
        <b:NameList>
          <b:Person>
            <b:Last>Wnaglin</b:Last>
            <b:First>Ma</b:First>
          </b:Person>
          <b:Person>
            <b:Last>Quentin Grafton</b:Last>
            <b:First>R,</b:First>
          </b:Person>
          <b:Person>
            <b:Last>Renwick</b:Last>
            <b:First>Alan</b:First>
          </b:Person>
        </b:NameList>
      </b:Author>
    </b:Author>
    <b:RefOrder>40</b:RefOrder>
  </b:Source>
</b:Sources>
</file>

<file path=customXml/itemProps1.xml><?xml version="1.0" encoding="utf-8"?>
<ds:datastoreItem xmlns:ds="http://schemas.openxmlformats.org/officeDocument/2006/customXml" ds:itemID="{E1810191-E582-4604-B031-56FDF471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6522</TotalTime>
  <Pages>1</Pages>
  <Words>8295</Words>
  <Characters>47287</Characters>
  <Application>Microsoft Office Word</Application>
  <DocSecurity>0</DocSecurity>
  <Lines>394</Lines>
  <Paragraphs>110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松浦正典</dc:creator>
  <cp:keywords/>
  <dc:description/>
  <cp:lastModifiedBy>Masanori_Matsuura</cp:lastModifiedBy>
  <cp:revision>527</cp:revision>
  <cp:lastPrinted>2023-01-12T05:29:00Z</cp:lastPrinted>
  <dcterms:created xsi:type="dcterms:W3CDTF">2022-09-11T12:27:00Z</dcterms:created>
  <dcterms:modified xsi:type="dcterms:W3CDTF">2023-01-12T05:29:00Z</dcterms:modified>
</cp:coreProperties>
</file>